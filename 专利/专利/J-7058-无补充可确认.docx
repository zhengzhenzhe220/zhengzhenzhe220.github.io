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AA9E3" w14:textId="22BD30E0" w:rsidR="00327BC7" w:rsidRPr="00682CCC" w:rsidRDefault="008776A0" w:rsidP="00BB5276">
      <w:pPr>
        <w:pStyle w:val="a3"/>
        <w:adjustRightInd w:val="0"/>
        <w:spacing w:line="360" w:lineRule="auto"/>
        <w:jc w:val="center"/>
        <w:textAlignment w:val="baseline"/>
        <w:rPr>
          <w:rFonts w:asciiTheme="majorHAnsi" w:hAnsiTheme="majorHAnsi"/>
          <w:b/>
          <w:kern w:val="0"/>
          <w:sz w:val="44"/>
        </w:rPr>
      </w:pPr>
      <w:r w:rsidRPr="00682CCC">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6928C3DF">
                <wp:simplePos x="0" y="0"/>
                <wp:positionH relativeFrom="column">
                  <wp:posOffset>-148590</wp:posOffset>
                </wp:positionH>
                <wp:positionV relativeFrom="paragraph">
                  <wp:posOffset>396240</wp:posOffset>
                </wp:positionV>
                <wp:extent cx="5963920" cy="0"/>
                <wp:effectExtent l="12065" t="13335" r="5715" b="57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2562E"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327BC7" w:rsidRPr="00682CCC">
        <w:rPr>
          <w:rFonts w:asciiTheme="majorHAnsi" w:hAnsiTheme="majorHAnsi"/>
          <w:b/>
          <w:kern w:val="0"/>
          <w:sz w:val="44"/>
        </w:rPr>
        <w:t>说</w:t>
      </w:r>
      <w:r w:rsidR="00327BC7" w:rsidRPr="00682CCC">
        <w:rPr>
          <w:rFonts w:asciiTheme="majorHAnsi" w:hAnsiTheme="majorHAnsi"/>
          <w:b/>
          <w:kern w:val="0"/>
          <w:sz w:val="44"/>
        </w:rPr>
        <w:tab/>
      </w:r>
      <w:r w:rsidR="00327BC7" w:rsidRPr="00682CCC">
        <w:rPr>
          <w:rFonts w:asciiTheme="majorHAnsi" w:hAnsiTheme="majorHAnsi"/>
          <w:b/>
          <w:kern w:val="0"/>
          <w:sz w:val="44"/>
        </w:rPr>
        <w:t>明</w:t>
      </w:r>
      <w:r w:rsidR="00327BC7" w:rsidRPr="00682CCC">
        <w:rPr>
          <w:rFonts w:asciiTheme="majorHAnsi" w:hAnsiTheme="majorHAnsi"/>
          <w:b/>
          <w:kern w:val="0"/>
          <w:sz w:val="44"/>
        </w:rPr>
        <w:tab/>
      </w:r>
      <w:r w:rsidR="00327BC7" w:rsidRPr="00682CCC">
        <w:rPr>
          <w:rFonts w:asciiTheme="majorHAnsi" w:hAnsiTheme="majorHAnsi"/>
          <w:b/>
          <w:kern w:val="0"/>
          <w:sz w:val="44"/>
        </w:rPr>
        <w:t>书</w:t>
      </w:r>
    </w:p>
    <w:p w14:paraId="02EE3EA7" w14:textId="0CAA433E" w:rsidR="00754B9E" w:rsidRPr="00682CCC" w:rsidRDefault="00F82EDA" w:rsidP="00BB5276">
      <w:pPr>
        <w:pStyle w:val="a3"/>
        <w:adjustRightInd w:val="0"/>
        <w:spacing w:line="360" w:lineRule="auto"/>
        <w:jc w:val="center"/>
        <w:textAlignment w:val="baseline"/>
        <w:rPr>
          <w:rFonts w:asciiTheme="majorHAnsi" w:hAnsiTheme="majorHAnsi"/>
          <w:b/>
          <w:sz w:val="22"/>
          <w:szCs w:val="22"/>
        </w:rPr>
      </w:pPr>
      <w:r w:rsidRPr="00682CCC">
        <w:rPr>
          <w:rFonts w:asciiTheme="majorHAnsi" w:hAnsiTheme="majorHAnsi"/>
          <w:b/>
          <w:sz w:val="22"/>
          <w:szCs w:val="22"/>
        </w:rPr>
        <w:t>基于自适应跳层的大模型推理加速系统及方法</w:t>
      </w:r>
    </w:p>
    <w:p w14:paraId="60284DDD" w14:textId="77777777" w:rsidR="005F4C9B" w:rsidRPr="00682CCC" w:rsidRDefault="005F4C9B" w:rsidP="003715BA">
      <w:pPr>
        <w:pStyle w:val="af2"/>
        <w:spacing w:before="0" w:beforeAutospacing="0" w:after="0" w:afterAutospacing="0"/>
        <w:rPr>
          <w:rFonts w:asciiTheme="majorHAnsi" w:eastAsiaTheme="minorEastAsia" w:hAnsiTheme="majorHAnsi"/>
          <w:b/>
          <w:color w:val="FF0000"/>
          <w:sz w:val="20"/>
          <w:szCs w:val="20"/>
        </w:rPr>
      </w:pPr>
      <w:r w:rsidRPr="00682CCC">
        <w:rPr>
          <w:rFonts w:asciiTheme="majorHAnsi" w:eastAsiaTheme="minorEastAsia" w:hAnsiTheme="majorHAnsi"/>
          <w:b/>
          <w:color w:val="FF0000"/>
          <w:sz w:val="20"/>
          <w:szCs w:val="20"/>
        </w:rPr>
        <w:t>【专利申请日必须早于相关论文发表日</w:t>
      </w:r>
      <w:r w:rsidRPr="00682CCC">
        <w:rPr>
          <w:rFonts w:asciiTheme="majorHAnsi" w:eastAsiaTheme="minorEastAsia" w:hAnsiTheme="majorHAnsi"/>
          <w:b/>
          <w:color w:val="FF0000"/>
          <w:sz w:val="20"/>
          <w:szCs w:val="20"/>
        </w:rPr>
        <w:t>(</w:t>
      </w:r>
      <w:r w:rsidRPr="00682CCC">
        <w:rPr>
          <w:rFonts w:asciiTheme="majorHAnsi" w:eastAsiaTheme="minorEastAsia" w:hAnsiTheme="majorHAnsi"/>
          <w:b/>
          <w:color w:val="FF0000"/>
          <w:sz w:val="20"/>
          <w:szCs w:val="20"/>
        </w:rPr>
        <w:t>影响专利授权实质性因素</w:t>
      </w:r>
      <w:r w:rsidRPr="00682CCC">
        <w:rPr>
          <w:rFonts w:asciiTheme="majorHAnsi" w:eastAsiaTheme="minorEastAsia" w:hAnsiTheme="majorHAnsi"/>
          <w:b/>
          <w:color w:val="FF0000"/>
          <w:sz w:val="20"/>
          <w:szCs w:val="20"/>
        </w:rPr>
        <w:t>)</w:t>
      </w:r>
      <w:r w:rsidRPr="00682CCC">
        <w:rPr>
          <w:rFonts w:asciiTheme="majorHAnsi" w:eastAsiaTheme="minorEastAsia" w:hAnsiTheme="majorHAnsi"/>
          <w:b/>
          <w:color w:val="FF0000"/>
          <w:sz w:val="20"/>
          <w:szCs w:val="20"/>
        </w:rPr>
        <w:t>，如课题组存在与本申请技术相关之论文已见报</w:t>
      </w:r>
      <w:r w:rsidRPr="00682CCC">
        <w:rPr>
          <w:rFonts w:asciiTheme="majorHAnsi" w:eastAsiaTheme="minorEastAsia" w:hAnsiTheme="majorHAnsi"/>
          <w:b/>
          <w:color w:val="FF0000"/>
          <w:sz w:val="20"/>
          <w:szCs w:val="20"/>
        </w:rPr>
        <w:t>(</w:t>
      </w:r>
      <w:r w:rsidRPr="00682CCC">
        <w:rPr>
          <w:rFonts w:asciiTheme="majorHAnsi" w:eastAsiaTheme="minorEastAsia" w:hAnsiTheme="majorHAnsi"/>
          <w:b/>
          <w:color w:val="FF0000"/>
          <w:sz w:val="20"/>
          <w:szCs w:val="20"/>
        </w:rPr>
        <w:t>任何语种</w:t>
      </w:r>
      <w:r w:rsidRPr="00682CCC">
        <w:rPr>
          <w:rFonts w:asciiTheme="majorHAnsi" w:eastAsiaTheme="minorEastAsia" w:hAnsiTheme="majorHAnsi"/>
          <w:b/>
          <w:color w:val="FF0000"/>
          <w:sz w:val="20"/>
          <w:szCs w:val="20"/>
        </w:rPr>
        <w:t>+</w:t>
      </w:r>
      <w:r w:rsidRPr="00682CCC">
        <w:rPr>
          <w:rFonts w:asciiTheme="majorHAnsi" w:eastAsiaTheme="minorEastAsia" w:hAnsiTheme="majorHAnsi"/>
          <w:b/>
          <w:color w:val="FF0000"/>
          <w:sz w:val="20"/>
          <w:szCs w:val="20"/>
        </w:rPr>
        <w:t>任何平台</w:t>
      </w:r>
      <w:r w:rsidRPr="00682CCC">
        <w:rPr>
          <w:rFonts w:asciiTheme="majorHAnsi" w:eastAsiaTheme="minorEastAsia" w:hAnsiTheme="majorHAnsi"/>
          <w:b/>
          <w:color w:val="FF0000"/>
          <w:sz w:val="20"/>
          <w:szCs w:val="20"/>
        </w:rPr>
        <w:t>)</w:t>
      </w:r>
      <w:r w:rsidRPr="00682CCC">
        <w:rPr>
          <w:rFonts w:asciiTheme="majorHAnsi" w:eastAsiaTheme="minorEastAsia" w:hAnsiTheme="majorHAnsi"/>
          <w:b/>
          <w:color w:val="FF0000"/>
          <w:sz w:val="20"/>
          <w:szCs w:val="20"/>
        </w:rPr>
        <w:t>则请尽快与事务所联系，否则申请提交后将无法通过专利局审查】</w:t>
      </w:r>
    </w:p>
    <w:p w14:paraId="1573EB54" w14:textId="51B0D44F" w:rsidR="00356EA2" w:rsidRPr="00682CCC" w:rsidRDefault="00157FD9" w:rsidP="003715BA">
      <w:pPr>
        <w:pStyle w:val="af2"/>
        <w:spacing w:before="0" w:beforeAutospacing="0" w:after="0" w:afterAutospacing="0"/>
        <w:rPr>
          <w:rFonts w:asciiTheme="majorHAnsi" w:eastAsiaTheme="minorEastAsia" w:hAnsiTheme="majorHAnsi"/>
          <w:b/>
          <w:color w:val="FF0000"/>
          <w:sz w:val="20"/>
          <w:szCs w:val="20"/>
        </w:rPr>
      </w:pPr>
      <w:r w:rsidRPr="00682CCC">
        <w:rPr>
          <w:rFonts w:asciiTheme="majorHAnsi" w:eastAsiaTheme="minorEastAsia" w:hAnsiTheme="majorHAnsi"/>
          <w:b/>
          <w:color w:val="FF0000"/>
          <w:sz w:val="20"/>
          <w:szCs w:val="20"/>
        </w:rPr>
        <w:t xml:space="preserve"> </w:t>
      </w:r>
    </w:p>
    <w:p w14:paraId="1FDCEAA2" w14:textId="68E50DBF" w:rsidR="00F56A13" w:rsidRPr="00682CCC" w:rsidRDefault="00F56A13" w:rsidP="003715BA">
      <w:pPr>
        <w:rPr>
          <w:rFonts w:asciiTheme="majorHAnsi" w:hAnsiTheme="majorHAnsi"/>
          <w:b/>
          <w:bCs/>
          <w:color w:val="FF0000"/>
          <w:sz w:val="20"/>
          <w:szCs w:val="20"/>
        </w:rPr>
      </w:pPr>
      <w:r w:rsidRPr="00682CCC">
        <w:rPr>
          <w:rFonts w:asciiTheme="majorHAnsi" w:eastAsiaTheme="minorEastAsia" w:hAnsiTheme="majorHAnsi" w:cs="宋体"/>
          <w:b/>
          <w:color w:val="FF0000"/>
          <w:kern w:val="0"/>
          <w:sz w:val="20"/>
          <w:szCs w:val="20"/>
        </w:rPr>
        <w:t>【组合多个现有技术于一体的发明创造或将其实现的过程，当任一部分均按现有方式工作且全文未揭示任何从未被公开的技术手段时，专利局将评价该申请不具有创造性</w:t>
      </w:r>
      <w:r w:rsidR="009B01F0" w:rsidRPr="00682CCC">
        <w:rPr>
          <w:rFonts w:asciiTheme="majorHAnsi" w:eastAsiaTheme="minorEastAsia" w:hAnsiTheme="majorHAnsi" w:cs="宋体"/>
          <w:b/>
          <w:color w:val="FF0000"/>
          <w:kern w:val="0"/>
          <w:sz w:val="20"/>
          <w:szCs w:val="20"/>
        </w:rPr>
        <w:t>。简单替换、拼凑现有技术</w:t>
      </w:r>
      <w:r w:rsidR="00A84A88" w:rsidRPr="00682CCC">
        <w:rPr>
          <w:rFonts w:asciiTheme="majorHAnsi" w:eastAsiaTheme="minorEastAsia" w:hAnsiTheme="majorHAnsi" w:cs="宋体"/>
          <w:b/>
          <w:color w:val="FF0000"/>
          <w:kern w:val="0"/>
          <w:sz w:val="20"/>
          <w:szCs w:val="20"/>
        </w:rPr>
        <w:t>或者实质上由不同发明创造特征、要素简单组合形成</w:t>
      </w:r>
      <w:r w:rsidR="009B01F0" w:rsidRPr="00682CCC">
        <w:rPr>
          <w:rFonts w:asciiTheme="majorHAnsi" w:eastAsiaTheme="minorEastAsia" w:hAnsiTheme="majorHAnsi" w:cs="宋体"/>
          <w:b/>
          <w:color w:val="FF0000"/>
          <w:kern w:val="0"/>
          <w:sz w:val="20"/>
          <w:szCs w:val="20"/>
        </w:rPr>
        <w:t>将被评价为非正常申请</w:t>
      </w:r>
      <w:r w:rsidRPr="00682CCC">
        <w:rPr>
          <w:rFonts w:asciiTheme="majorHAnsi" w:eastAsiaTheme="minorEastAsia" w:hAnsiTheme="majorHAnsi" w:cs="宋体"/>
          <w:b/>
          <w:color w:val="FF0000"/>
          <w:kern w:val="0"/>
          <w:sz w:val="20"/>
          <w:szCs w:val="20"/>
        </w:rPr>
        <w:t>】</w:t>
      </w:r>
    </w:p>
    <w:p w14:paraId="2423EB71" w14:textId="066D4300" w:rsidR="00A64B76" w:rsidRPr="00682CCC" w:rsidRDefault="00157FD9" w:rsidP="003715BA">
      <w:pPr>
        <w:pStyle w:val="af2"/>
        <w:spacing w:before="0" w:beforeAutospacing="0" w:after="0" w:afterAutospacing="0"/>
        <w:rPr>
          <w:rFonts w:asciiTheme="majorHAnsi" w:eastAsiaTheme="majorEastAsia" w:hAnsiTheme="majorHAnsi"/>
          <w:b/>
        </w:rPr>
      </w:pPr>
      <w:r w:rsidRPr="00682CCC">
        <w:rPr>
          <w:rFonts w:asciiTheme="majorHAnsi" w:eastAsiaTheme="minorEastAsia" w:hAnsiTheme="majorHAnsi"/>
          <w:b/>
          <w:color w:val="FF0000"/>
          <w:sz w:val="20"/>
          <w:szCs w:val="20"/>
        </w:rPr>
        <w:t xml:space="preserve"> </w:t>
      </w:r>
    </w:p>
    <w:p w14:paraId="08E62CF7" w14:textId="77777777" w:rsidR="00754B9E" w:rsidRPr="00682CCC" w:rsidRDefault="00416CD8" w:rsidP="00BB5276">
      <w:pPr>
        <w:spacing w:line="360" w:lineRule="auto"/>
        <w:rPr>
          <w:rFonts w:asciiTheme="majorHAnsi" w:hAnsiTheme="majorHAnsi"/>
          <w:b/>
          <w:sz w:val="22"/>
          <w:szCs w:val="22"/>
        </w:rPr>
      </w:pPr>
      <w:r w:rsidRPr="00682CCC">
        <w:rPr>
          <w:rFonts w:asciiTheme="majorHAnsi" w:hAnsiTheme="majorHAnsi"/>
          <w:b/>
          <w:sz w:val="22"/>
          <w:szCs w:val="22"/>
        </w:rPr>
        <w:t>技术领域</w:t>
      </w:r>
    </w:p>
    <w:p w14:paraId="0157BE3A" w14:textId="4EB761EB" w:rsidR="00754B9E" w:rsidRPr="00682CCC"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682CCC">
        <w:rPr>
          <w:rFonts w:asciiTheme="majorHAnsi" w:hAnsiTheme="majorHAnsi"/>
          <w:sz w:val="22"/>
          <w:szCs w:val="22"/>
        </w:rPr>
        <w:t>本发明涉及的是一种</w:t>
      </w:r>
      <w:r w:rsidR="0001596D" w:rsidRPr="00682CCC">
        <w:rPr>
          <w:rFonts w:asciiTheme="majorHAnsi" w:hAnsiTheme="majorHAnsi"/>
          <w:sz w:val="22"/>
          <w:szCs w:val="22"/>
        </w:rPr>
        <w:t>大语言模型</w:t>
      </w:r>
      <w:r w:rsidRPr="00682CCC">
        <w:rPr>
          <w:rFonts w:asciiTheme="majorHAnsi" w:hAnsiTheme="majorHAnsi"/>
          <w:sz w:val="22"/>
          <w:szCs w:val="22"/>
        </w:rPr>
        <w:t>领域的技术，具体是一种</w:t>
      </w:r>
      <w:r w:rsidR="00F82EDA" w:rsidRPr="00682CCC">
        <w:rPr>
          <w:rFonts w:asciiTheme="majorHAnsi" w:hAnsiTheme="majorHAnsi"/>
          <w:bCs/>
          <w:sz w:val="22"/>
          <w:szCs w:val="22"/>
        </w:rPr>
        <w:t>基于自适应跳层的大模型推理加速系统及方法</w:t>
      </w:r>
      <w:r w:rsidRPr="00682CCC">
        <w:rPr>
          <w:rFonts w:asciiTheme="majorHAnsi" w:hAnsiTheme="majorHAnsi"/>
          <w:sz w:val="22"/>
          <w:szCs w:val="22"/>
        </w:rPr>
        <w:t>。</w:t>
      </w:r>
    </w:p>
    <w:p w14:paraId="1E296DE9" w14:textId="75BA228C" w:rsidR="00754B9E" w:rsidRPr="00682CCC" w:rsidRDefault="00416CD8" w:rsidP="00BB5276">
      <w:pPr>
        <w:pStyle w:val="ab"/>
        <w:spacing w:line="360" w:lineRule="auto"/>
        <w:ind w:firstLineChars="0" w:firstLine="0"/>
        <w:rPr>
          <w:rFonts w:asciiTheme="majorHAnsi" w:hAnsiTheme="majorHAnsi"/>
          <w:b/>
          <w:sz w:val="22"/>
          <w:szCs w:val="22"/>
        </w:rPr>
      </w:pPr>
      <w:bookmarkStart w:id="0" w:name="_Hlk20663414"/>
      <w:r w:rsidRPr="00682CCC">
        <w:rPr>
          <w:rFonts w:asciiTheme="majorHAnsi" w:hAnsiTheme="majorHAnsi"/>
          <w:b/>
          <w:sz w:val="22"/>
          <w:szCs w:val="22"/>
        </w:rPr>
        <w:t>背景技术</w:t>
      </w:r>
    </w:p>
    <w:p w14:paraId="03732A52" w14:textId="4AEEAB39" w:rsidR="00F82EDA" w:rsidRPr="00682CCC" w:rsidDel="00777002" w:rsidRDefault="00F82EDA" w:rsidP="00F82EDA">
      <w:pPr>
        <w:pStyle w:val="ab"/>
        <w:numPr>
          <w:ilvl w:val="0"/>
          <w:numId w:val="1"/>
        </w:numPr>
        <w:tabs>
          <w:tab w:val="left" w:pos="709"/>
        </w:tabs>
        <w:spacing w:line="360" w:lineRule="auto"/>
        <w:ind w:left="0" w:firstLineChars="0" w:firstLine="0"/>
        <w:rPr>
          <w:del w:id="1" w:author="JDP" w:date="2024-11-29T16:36:00Z" w16du:dateUtc="2024-11-29T08:36:00Z"/>
          <w:rFonts w:asciiTheme="majorHAnsi" w:hAnsiTheme="majorHAnsi"/>
          <w:sz w:val="22"/>
          <w:szCs w:val="22"/>
        </w:rPr>
      </w:pPr>
      <w:r w:rsidRPr="00682CCC">
        <w:rPr>
          <w:rFonts w:asciiTheme="majorHAnsi" w:eastAsiaTheme="majorEastAsia" w:hAnsiTheme="majorHAnsi"/>
          <w:sz w:val="22"/>
          <w:szCs w:val="22"/>
        </w:rPr>
        <w:t>大语言模型</w:t>
      </w:r>
      <w:r w:rsidRPr="00682CCC">
        <w:rPr>
          <w:rFonts w:asciiTheme="majorHAnsi" w:eastAsiaTheme="majorEastAsia" w:hAnsiTheme="majorHAnsi"/>
          <w:sz w:val="22"/>
          <w:szCs w:val="22"/>
        </w:rPr>
        <w:t>(LLM)</w:t>
      </w:r>
      <w:r w:rsidRPr="00682CCC">
        <w:rPr>
          <w:rFonts w:asciiTheme="majorHAnsi" w:eastAsiaTheme="majorEastAsia" w:hAnsiTheme="majorHAnsi"/>
          <w:sz w:val="22"/>
          <w:szCs w:val="22"/>
        </w:rPr>
        <w:t>的自回归特性让它在推理时具备上下文学习能力，但是却导致推理代价变得很高。跳层策略有望在不修改模型结构的情况下降低推理成本和延迟，具体方法是在推理时跳过那些不影响推理结果的层，现有方法包括早跳</w:t>
      </w:r>
      <w:r w:rsidRPr="00682CCC">
        <w:rPr>
          <w:rFonts w:asciiTheme="majorHAnsi" w:eastAsiaTheme="majorEastAsia" w:hAnsiTheme="majorHAnsi"/>
          <w:sz w:val="22"/>
          <w:szCs w:val="22"/>
        </w:rPr>
        <w:t>(early skipping)</w:t>
      </w:r>
      <w:r w:rsidRPr="00682CCC">
        <w:rPr>
          <w:rFonts w:asciiTheme="majorHAnsi" w:eastAsiaTheme="majorEastAsia" w:hAnsiTheme="majorHAnsi"/>
          <w:sz w:val="22"/>
          <w:szCs w:val="22"/>
        </w:rPr>
        <w:t>、周期跳过</w:t>
      </w:r>
      <w:r w:rsidRPr="00682CCC">
        <w:rPr>
          <w:rFonts w:asciiTheme="majorHAnsi" w:eastAsiaTheme="majorEastAsia" w:hAnsiTheme="majorHAnsi"/>
          <w:sz w:val="22"/>
          <w:szCs w:val="22"/>
        </w:rPr>
        <w:t>(periodic skipping)</w:t>
      </w:r>
      <w:r w:rsidRPr="00682CCC">
        <w:rPr>
          <w:rFonts w:asciiTheme="majorHAnsi" w:eastAsiaTheme="majorEastAsia" w:hAnsiTheme="majorHAnsi"/>
          <w:sz w:val="22"/>
          <w:szCs w:val="22"/>
        </w:rPr>
        <w:t>和早退</w:t>
      </w:r>
      <w:r w:rsidRPr="00682CCC">
        <w:rPr>
          <w:rFonts w:asciiTheme="majorHAnsi" w:eastAsiaTheme="majorEastAsia" w:hAnsiTheme="majorHAnsi"/>
          <w:sz w:val="22"/>
          <w:szCs w:val="22"/>
        </w:rPr>
        <w:t>(early exit)</w:t>
      </w:r>
      <w:r w:rsidRPr="00682CCC">
        <w:rPr>
          <w:rFonts w:asciiTheme="majorHAnsi" w:eastAsiaTheme="majorEastAsia" w:hAnsiTheme="majorHAnsi"/>
          <w:sz w:val="22"/>
          <w:szCs w:val="22"/>
        </w:rPr>
        <w:t>三个类别。</w:t>
      </w:r>
      <w:r w:rsidRPr="00682CCC">
        <w:rPr>
          <w:rFonts w:asciiTheme="majorHAnsi" w:hAnsiTheme="majorHAnsi"/>
          <w:sz w:val="22"/>
          <w:szCs w:val="22"/>
        </w:rPr>
        <w:t>然而，这些跳层策略有存在一定的局限性。</w:t>
      </w:r>
    </w:p>
    <w:p w14:paraId="6F57D79A" w14:textId="12074B0C" w:rsidR="00754B9E" w:rsidRPr="00682CCC" w:rsidRDefault="00416CD8" w:rsidP="00777002">
      <w:pPr>
        <w:pStyle w:val="ab"/>
        <w:numPr>
          <w:ilvl w:val="0"/>
          <w:numId w:val="1"/>
        </w:numPr>
        <w:tabs>
          <w:tab w:val="left" w:pos="709"/>
        </w:tabs>
        <w:spacing w:line="360" w:lineRule="auto"/>
        <w:ind w:left="0" w:firstLineChars="0" w:firstLine="0"/>
        <w:rPr>
          <w:rFonts w:asciiTheme="majorHAnsi" w:hAnsiTheme="majorHAnsi"/>
          <w:sz w:val="22"/>
          <w:szCs w:val="22"/>
        </w:rPr>
      </w:pPr>
      <w:bookmarkStart w:id="2" w:name="OLE_LINK1"/>
      <w:bookmarkEnd w:id="0"/>
      <w:del w:id="3" w:author="JDP" w:date="2024-11-29T16:36:00Z" w16du:dateUtc="2024-11-29T08:36:00Z">
        <w:r w:rsidRPr="00682CCC" w:rsidDel="00777002">
          <w:rPr>
            <w:rFonts w:asciiTheme="majorHAnsi" w:hAnsiTheme="majorHAnsi"/>
            <w:sz w:val="22"/>
            <w:szCs w:val="22"/>
          </w:rPr>
          <w:delText>经过对现有技术的检索发现</w:delText>
        </w:r>
        <w:bookmarkEnd w:id="2"/>
        <w:r w:rsidRPr="00682CCC" w:rsidDel="00777002">
          <w:rPr>
            <w:rFonts w:asciiTheme="majorHAnsi" w:hAnsiTheme="majorHAnsi"/>
            <w:sz w:val="22"/>
            <w:szCs w:val="22"/>
          </w:rPr>
          <w:delText>，中国专利文献号</w:delText>
        </w:r>
        <w:r w:rsidR="00D72033" w:rsidRPr="00682CCC" w:rsidDel="00777002">
          <w:rPr>
            <w:rFonts w:asciiTheme="majorHAnsi" w:hAnsiTheme="majorHAnsi"/>
            <w:sz w:val="22"/>
            <w:szCs w:val="22"/>
          </w:rPr>
          <w:delText>CN118780372A</w:delText>
        </w:r>
        <w:r w:rsidR="00D72033" w:rsidRPr="00682CCC" w:rsidDel="00777002">
          <w:rPr>
            <w:rFonts w:asciiTheme="majorHAnsi" w:hAnsiTheme="majorHAnsi"/>
            <w:sz w:val="22"/>
            <w:szCs w:val="22"/>
          </w:rPr>
          <w:delText>公开日</w:delText>
        </w:r>
        <w:r w:rsidR="00D72033" w:rsidRPr="00682CCC" w:rsidDel="00777002">
          <w:rPr>
            <w:rFonts w:asciiTheme="majorHAnsi" w:hAnsiTheme="majorHAnsi"/>
            <w:sz w:val="22"/>
            <w:szCs w:val="22"/>
          </w:rPr>
          <w:delText>20241015</w:delText>
        </w:r>
        <w:r w:rsidRPr="00682CCC" w:rsidDel="00777002">
          <w:rPr>
            <w:rFonts w:asciiTheme="majorHAnsi" w:hAnsiTheme="majorHAnsi"/>
            <w:sz w:val="22"/>
            <w:szCs w:val="22"/>
          </w:rPr>
          <w:delText>，公开了</w:delText>
        </w:r>
        <w:bookmarkStart w:id="4" w:name="OLE_LINK2"/>
        <w:r w:rsidR="00D72033" w:rsidRPr="00682CCC" w:rsidDel="00777002">
          <w:rPr>
            <w:rFonts w:asciiTheme="majorHAnsi" w:hAnsiTheme="majorHAnsi"/>
            <w:sz w:val="22"/>
            <w:szCs w:val="22"/>
          </w:rPr>
          <w:delText>一种进行模型剪枝无损加速大语言模型推理的方法及系统，属于人工智能技术领域，包括：利用遗传算法选择跳过层对</w:delText>
        </w:r>
        <w:r w:rsidR="00D72033" w:rsidRPr="00682CCC" w:rsidDel="00777002">
          <w:rPr>
            <w:rFonts w:asciiTheme="majorHAnsi" w:hAnsiTheme="majorHAnsi"/>
            <w:sz w:val="22"/>
            <w:szCs w:val="22"/>
          </w:rPr>
          <w:delText>LLM</w:delText>
        </w:r>
        <w:r w:rsidR="00D72033" w:rsidRPr="00682CCC" w:rsidDel="00777002">
          <w:rPr>
            <w:rFonts w:asciiTheme="majorHAnsi" w:hAnsiTheme="majorHAnsi"/>
            <w:sz w:val="22"/>
            <w:szCs w:val="22"/>
          </w:rPr>
          <w:delText>进行模型剪枝，通过在加速大型语言模型的推理过程中跳过</w:delText>
        </w:r>
        <w:r w:rsidR="00D72033" w:rsidRPr="00682CCC" w:rsidDel="00777002">
          <w:rPr>
            <w:rFonts w:asciiTheme="majorHAnsi" w:hAnsiTheme="majorHAnsi"/>
            <w:sz w:val="22"/>
            <w:szCs w:val="22"/>
          </w:rPr>
          <w:delText>LLM</w:delText>
        </w:r>
        <w:r w:rsidR="00D72033" w:rsidRPr="00682CCC" w:rsidDel="00777002">
          <w:rPr>
            <w:rFonts w:asciiTheme="majorHAnsi" w:hAnsiTheme="majorHAnsi"/>
            <w:sz w:val="22"/>
            <w:szCs w:val="22"/>
          </w:rPr>
          <w:delText>中的某些层进行加速，并生成推测</w:delText>
        </w:r>
        <w:r w:rsidR="00D72033" w:rsidRPr="00682CCC" w:rsidDel="00777002">
          <w:rPr>
            <w:rFonts w:asciiTheme="majorHAnsi" w:hAnsiTheme="majorHAnsi"/>
            <w:sz w:val="22"/>
            <w:szCs w:val="22"/>
          </w:rPr>
          <w:delText>Token</w:delText>
        </w:r>
        <w:r w:rsidR="00D72033" w:rsidRPr="00682CCC" w:rsidDel="00777002">
          <w:rPr>
            <w:rFonts w:asciiTheme="majorHAnsi" w:hAnsiTheme="majorHAnsi"/>
            <w:sz w:val="22"/>
            <w:szCs w:val="22"/>
          </w:rPr>
          <w:delText>序列；然后在验证阶段使用原始</w:delText>
        </w:r>
        <w:r w:rsidR="00D72033" w:rsidRPr="00682CCC" w:rsidDel="00777002">
          <w:rPr>
            <w:rFonts w:asciiTheme="majorHAnsi" w:hAnsiTheme="majorHAnsi"/>
            <w:sz w:val="22"/>
            <w:szCs w:val="22"/>
          </w:rPr>
          <w:delText>LLM</w:delText>
        </w:r>
        <w:r w:rsidR="00D72033" w:rsidRPr="00682CCC" w:rsidDel="00777002">
          <w:rPr>
            <w:rFonts w:asciiTheme="majorHAnsi" w:hAnsiTheme="majorHAnsi"/>
            <w:sz w:val="22"/>
            <w:szCs w:val="22"/>
          </w:rPr>
          <w:delText>进行一次性前向传递来验证这些推测</w:delText>
        </w:r>
        <w:r w:rsidR="00D72033" w:rsidRPr="00682CCC" w:rsidDel="00777002">
          <w:rPr>
            <w:rFonts w:asciiTheme="majorHAnsi" w:hAnsiTheme="majorHAnsi"/>
            <w:sz w:val="22"/>
            <w:szCs w:val="22"/>
          </w:rPr>
          <w:delText>Token</w:delText>
        </w:r>
        <w:r w:rsidR="00D72033" w:rsidRPr="00682CCC" w:rsidDel="00777002">
          <w:rPr>
            <w:rFonts w:asciiTheme="majorHAnsi" w:hAnsiTheme="majorHAnsi"/>
            <w:sz w:val="22"/>
            <w:szCs w:val="22"/>
          </w:rPr>
          <w:delText>序列，由验证通过的</w:delText>
        </w:r>
        <w:r w:rsidR="00D72033" w:rsidRPr="00682CCC" w:rsidDel="00777002">
          <w:rPr>
            <w:rFonts w:asciiTheme="majorHAnsi" w:hAnsiTheme="majorHAnsi"/>
            <w:sz w:val="22"/>
            <w:szCs w:val="22"/>
          </w:rPr>
          <w:delText>Token</w:delText>
        </w:r>
        <w:r w:rsidR="00D72033" w:rsidRPr="00682CCC" w:rsidDel="00777002">
          <w:rPr>
            <w:rFonts w:asciiTheme="majorHAnsi" w:hAnsiTheme="majorHAnsi"/>
            <w:sz w:val="22"/>
            <w:szCs w:val="22"/>
          </w:rPr>
          <w:delText>组成最终输出</w:delText>
        </w:r>
        <w:r w:rsidR="00D72033" w:rsidRPr="00682CCC" w:rsidDel="00777002">
          <w:rPr>
            <w:rFonts w:asciiTheme="majorHAnsi" w:hAnsiTheme="majorHAnsi"/>
            <w:sz w:val="22"/>
            <w:szCs w:val="22"/>
          </w:rPr>
          <w:delText>Token</w:delText>
        </w:r>
        <w:r w:rsidR="00D72033" w:rsidRPr="00682CCC" w:rsidDel="00777002">
          <w:rPr>
            <w:rFonts w:asciiTheme="majorHAnsi" w:hAnsiTheme="majorHAnsi"/>
            <w:sz w:val="22"/>
            <w:szCs w:val="22"/>
          </w:rPr>
          <w:delText>序列，确保最终输出与未更改的</w:delText>
        </w:r>
        <w:r w:rsidR="00D72033" w:rsidRPr="00682CCC" w:rsidDel="00777002">
          <w:rPr>
            <w:rFonts w:asciiTheme="majorHAnsi" w:hAnsiTheme="majorHAnsi"/>
            <w:sz w:val="22"/>
            <w:szCs w:val="22"/>
          </w:rPr>
          <w:delText>LLM</w:delText>
        </w:r>
        <w:r w:rsidR="00D72033" w:rsidRPr="00682CCC" w:rsidDel="00777002">
          <w:rPr>
            <w:rFonts w:asciiTheme="majorHAnsi" w:hAnsiTheme="majorHAnsi"/>
            <w:sz w:val="22"/>
            <w:szCs w:val="22"/>
          </w:rPr>
          <w:delText>生成的输出保持一致，从而在保持输出质量的同时实现推理加速。</w:delText>
        </w:r>
        <w:r w:rsidRPr="00682CCC" w:rsidDel="00777002">
          <w:rPr>
            <w:rFonts w:asciiTheme="majorHAnsi" w:hAnsiTheme="majorHAnsi"/>
            <w:sz w:val="22"/>
            <w:szCs w:val="22"/>
            <w:highlight w:val="yellow"/>
          </w:rPr>
          <w:delText>但该现有技术与本发明相比，其无法解决的技术问题包括</w:delText>
        </w:r>
        <w:r w:rsidR="00F41CB8" w:rsidRPr="00682CCC" w:rsidDel="00777002">
          <w:rPr>
            <w:rFonts w:asciiTheme="majorHAnsi" w:hAnsiTheme="majorHAnsi"/>
            <w:sz w:val="22"/>
            <w:szCs w:val="22"/>
            <w:highlight w:val="yellow"/>
          </w:rPr>
          <w:delText>其需要额外耗费算力对猜测的</w:delText>
        </w:r>
        <w:r w:rsidR="00F41CB8" w:rsidRPr="00682CCC" w:rsidDel="00777002">
          <w:rPr>
            <w:rFonts w:asciiTheme="majorHAnsi" w:hAnsiTheme="majorHAnsi"/>
            <w:sz w:val="22"/>
            <w:szCs w:val="22"/>
            <w:highlight w:val="yellow"/>
          </w:rPr>
          <w:delText>Token</w:delText>
        </w:r>
        <w:r w:rsidR="00F41CB8" w:rsidRPr="00682CCC" w:rsidDel="00777002">
          <w:rPr>
            <w:rFonts w:asciiTheme="majorHAnsi" w:hAnsiTheme="majorHAnsi"/>
            <w:sz w:val="22"/>
            <w:szCs w:val="22"/>
            <w:highlight w:val="yellow"/>
          </w:rPr>
          <w:delText>序列进行验证</w:delText>
        </w:r>
        <w:r w:rsidR="00F41CB8" w:rsidRPr="00682CCC" w:rsidDel="00777002">
          <w:rPr>
            <w:rFonts w:asciiTheme="majorHAnsi" w:hAnsiTheme="majorHAnsi"/>
            <w:sz w:val="22"/>
            <w:szCs w:val="22"/>
          </w:rPr>
          <w:delText>，当验证失败时需要回滚重算，且其无法节省</w:delText>
        </w:r>
        <w:r w:rsidR="00F41CB8" w:rsidRPr="00682CCC" w:rsidDel="00777002">
          <w:rPr>
            <w:rFonts w:asciiTheme="majorHAnsi" w:hAnsiTheme="majorHAnsi"/>
            <w:sz w:val="22"/>
            <w:szCs w:val="22"/>
          </w:rPr>
          <w:delText>KV Cache</w:delText>
        </w:r>
        <w:r w:rsidR="00F41CB8" w:rsidRPr="00682CCC" w:rsidDel="00777002">
          <w:rPr>
            <w:rFonts w:asciiTheme="majorHAnsi" w:hAnsiTheme="majorHAnsi"/>
            <w:sz w:val="22"/>
            <w:szCs w:val="22"/>
          </w:rPr>
          <w:delText>存储成本。</w:delText>
        </w:r>
      </w:del>
      <w:ins w:id="5" w:author="JDP" w:date="2024-11-29T16:36:00Z" w16du:dateUtc="2024-11-29T08:36:00Z">
        <w:r w:rsidR="00777002" w:rsidRPr="00682CCC">
          <w:rPr>
            <w:rFonts w:asciiTheme="majorHAnsi" w:hAnsiTheme="majorHAnsi"/>
            <w:sz w:val="22"/>
            <w:szCs w:val="22"/>
          </w:rPr>
          <w:t xml:space="preserve"> </w:t>
        </w:r>
      </w:ins>
    </w:p>
    <w:p w14:paraId="17F71B12" w14:textId="77777777" w:rsidR="00754B9E" w:rsidRPr="00682CCC" w:rsidRDefault="00416CD8" w:rsidP="00BB5276">
      <w:pPr>
        <w:pStyle w:val="ab"/>
        <w:spacing w:line="360" w:lineRule="auto"/>
        <w:ind w:firstLineChars="0" w:firstLine="0"/>
        <w:rPr>
          <w:rFonts w:asciiTheme="majorHAnsi" w:hAnsiTheme="majorHAnsi"/>
          <w:b/>
          <w:bCs/>
          <w:sz w:val="22"/>
          <w:szCs w:val="22"/>
        </w:rPr>
      </w:pPr>
      <w:r w:rsidRPr="00682CCC">
        <w:rPr>
          <w:rFonts w:asciiTheme="majorHAnsi" w:hAnsiTheme="majorHAnsi"/>
          <w:b/>
          <w:bCs/>
          <w:sz w:val="22"/>
          <w:szCs w:val="22"/>
        </w:rPr>
        <w:t>发明内容</w:t>
      </w:r>
    </w:p>
    <w:bookmarkEnd w:id="4"/>
    <w:p w14:paraId="7DD63935" w14:textId="0EB8810C" w:rsidR="00754B9E" w:rsidRPr="00682CCC"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682CCC">
        <w:rPr>
          <w:rFonts w:asciiTheme="majorHAnsi" w:hAnsiTheme="majorHAnsi"/>
          <w:sz w:val="22"/>
          <w:szCs w:val="22"/>
        </w:rPr>
        <w:t>本发明针对</w:t>
      </w:r>
      <w:r w:rsidR="00F82EDA" w:rsidRPr="00682CCC">
        <w:rPr>
          <w:rFonts w:asciiTheme="majorHAnsi" w:hAnsiTheme="majorHAnsi"/>
          <w:sz w:val="22"/>
          <w:szCs w:val="22"/>
        </w:rPr>
        <w:t>现有跳层策略需要额外微调</w:t>
      </w:r>
      <w:r w:rsidR="00F82EDA" w:rsidRPr="00682CCC">
        <w:rPr>
          <w:rFonts w:asciiTheme="majorHAnsi" w:hAnsiTheme="majorHAnsi"/>
          <w:sz w:val="22"/>
          <w:szCs w:val="22"/>
        </w:rPr>
        <w:t>(fine-tuning)</w:t>
      </w:r>
      <w:r w:rsidR="00F82EDA" w:rsidRPr="00682CCC">
        <w:rPr>
          <w:rFonts w:asciiTheme="majorHAnsi" w:hAnsiTheme="majorHAnsi"/>
          <w:sz w:val="22"/>
          <w:szCs w:val="22"/>
        </w:rPr>
        <w:t>、无法适配不同模型不同序列个性化跳层</w:t>
      </w:r>
      <w:del w:id="6" w:author="JDP" w:date="2024-11-29T16:35:00Z" w16du:dateUtc="2024-11-29T08:35:00Z">
        <w:r w:rsidR="00F82EDA" w:rsidRPr="00682CCC" w:rsidDel="00780DC2">
          <w:rPr>
            <w:rFonts w:asciiTheme="majorHAnsi" w:hAnsiTheme="majorHAnsi"/>
            <w:sz w:val="22"/>
            <w:szCs w:val="22"/>
          </w:rPr>
          <w:delText>以及</w:delText>
        </w:r>
      </w:del>
      <w:ins w:id="7" w:author="JDP" w:date="2024-11-29T16:35:00Z" w16du:dateUtc="2024-11-29T08:35:00Z">
        <w:r w:rsidR="00780DC2" w:rsidRPr="00682CCC">
          <w:rPr>
            <w:rFonts w:asciiTheme="majorHAnsi" w:hAnsiTheme="majorHAnsi"/>
            <w:sz w:val="22"/>
            <w:szCs w:val="22"/>
          </w:rPr>
          <w:t>、</w:t>
        </w:r>
      </w:ins>
      <w:r w:rsidR="00F82EDA" w:rsidRPr="00682CCC">
        <w:rPr>
          <w:rFonts w:asciiTheme="majorHAnsi" w:hAnsiTheme="majorHAnsi"/>
          <w:sz w:val="22"/>
          <w:szCs w:val="22"/>
        </w:rPr>
        <w:t>序列批处理困难</w:t>
      </w:r>
      <w:ins w:id="8" w:author="JDP" w:date="2024-11-29T16:35:00Z" w16du:dateUtc="2024-11-29T08:35:00Z">
        <w:r w:rsidR="00780DC2" w:rsidRPr="00682CCC">
          <w:rPr>
            <w:rFonts w:asciiTheme="majorHAnsi" w:hAnsiTheme="majorHAnsi"/>
            <w:sz w:val="22"/>
            <w:szCs w:val="22"/>
          </w:rPr>
          <w:t>以及</w:t>
        </w:r>
        <w:r w:rsidR="00780DC2" w:rsidRPr="00682CCC">
          <w:rPr>
            <w:rFonts w:asciiTheme="majorHAnsi" w:hAnsiTheme="majorHAnsi"/>
            <w:sz w:val="22"/>
            <w:szCs w:val="22"/>
            <w:rPrChange w:id="9" w:author="JDP" w:date="2024-11-29T16:36:00Z" w16du:dateUtc="2024-11-29T08:36:00Z">
              <w:rPr>
                <w:rFonts w:asciiTheme="majorHAnsi" w:hAnsi="Cambria Math" w:hint="eastAsia"/>
                <w:sz w:val="22"/>
                <w:szCs w:val="22"/>
                <w:highlight w:val="yellow"/>
              </w:rPr>
            </w:rPrChange>
          </w:rPr>
          <w:t>需要额外耗费算力对猜测的</w:t>
        </w:r>
        <w:r w:rsidR="00780DC2" w:rsidRPr="00682CCC">
          <w:rPr>
            <w:rFonts w:asciiTheme="majorHAnsi" w:hAnsiTheme="majorHAnsi"/>
            <w:sz w:val="22"/>
            <w:szCs w:val="22"/>
            <w:rPrChange w:id="10" w:author="JDP" w:date="2024-11-29T16:36:00Z" w16du:dateUtc="2024-11-29T08:36:00Z">
              <w:rPr>
                <w:rFonts w:asciiTheme="majorHAnsi" w:hAnsi="Cambria Math" w:hint="eastAsia"/>
                <w:sz w:val="22"/>
                <w:szCs w:val="22"/>
                <w:highlight w:val="yellow"/>
              </w:rPr>
            </w:rPrChange>
          </w:rPr>
          <w:t>Token</w:t>
        </w:r>
        <w:r w:rsidR="00780DC2" w:rsidRPr="00682CCC">
          <w:rPr>
            <w:rFonts w:asciiTheme="majorHAnsi" w:hAnsiTheme="majorHAnsi"/>
            <w:sz w:val="22"/>
            <w:szCs w:val="22"/>
            <w:rPrChange w:id="11" w:author="JDP" w:date="2024-11-29T16:36:00Z" w16du:dateUtc="2024-11-29T08:36:00Z">
              <w:rPr>
                <w:rFonts w:asciiTheme="majorHAnsi" w:hAnsi="Cambria Math" w:hint="eastAsia"/>
                <w:sz w:val="22"/>
                <w:szCs w:val="22"/>
                <w:highlight w:val="yellow"/>
              </w:rPr>
            </w:rPrChange>
          </w:rPr>
          <w:t>序列进行验证</w:t>
        </w:r>
        <w:r w:rsidR="00780DC2" w:rsidRPr="00682CCC">
          <w:rPr>
            <w:rFonts w:asciiTheme="majorHAnsi" w:hAnsiTheme="majorHAnsi"/>
            <w:sz w:val="22"/>
            <w:szCs w:val="22"/>
          </w:rPr>
          <w:t>，当验证失败时需要回滚重算，且其无法节省</w:t>
        </w:r>
        <w:r w:rsidR="00780DC2" w:rsidRPr="00682CCC">
          <w:rPr>
            <w:rFonts w:asciiTheme="majorHAnsi" w:hAnsiTheme="majorHAnsi"/>
            <w:sz w:val="22"/>
            <w:szCs w:val="22"/>
          </w:rPr>
          <w:t>KV Cache</w:t>
        </w:r>
        <w:r w:rsidR="00780DC2" w:rsidRPr="00682CCC">
          <w:rPr>
            <w:rFonts w:asciiTheme="majorHAnsi" w:hAnsiTheme="majorHAnsi"/>
            <w:sz w:val="22"/>
            <w:szCs w:val="22"/>
          </w:rPr>
          <w:t>存储成本</w:t>
        </w:r>
      </w:ins>
      <w:r w:rsidR="00F82EDA" w:rsidRPr="00682CCC">
        <w:rPr>
          <w:rFonts w:asciiTheme="majorHAnsi" w:hAnsiTheme="majorHAnsi"/>
          <w:sz w:val="22"/>
          <w:szCs w:val="22"/>
        </w:rPr>
        <w:t>的</w:t>
      </w:r>
      <w:del w:id="12" w:author="JDP" w:date="2024-11-29T16:35:00Z" w16du:dateUtc="2024-11-29T08:35:00Z">
        <w:r w:rsidR="00F82EDA" w:rsidRPr="00682CCC" w:rsidDel="000D049C">
          <w:rPr>
            <w:rFonts w:asciiTheme="majorHAnsi" w:hAnsiTheme="majorHAnsi"/>
            <w:sz w:val="22"/>
            <w:szCs w:val="22"/>
          </w:rPr>
          <w:delText>问题</w:delText>
        </w:r>
      </w:del>
      <w:ins w:id="13" w:author="JDP" w:date="2024-11-29T16:35:00Z" w16du:dateUtc="2024-11-29T08:35:00Z">
        <w:r w:rsidR="000D049C" w:rsidRPr="00682CCC">
          <w:rPr>
            <w:rFonts w:asciiTheme="majorHAnsi" w:hAnsiTheme="majorHAnsi"/>
            <w:sz w:val="22"/>
            <w:szCs w:val="22"/>
          </w:rPr>
          <w:t>不足</w:t>
        </w:r>
      </w:ins>
      <w:r w:rsidR="00F82EDA" w:rsidRPr="00682CCC">
        <w:rPr>
          <w:rFonts w:asciiTheme="majorHAnsi" w:hAnsiTheme="majorHAnsi"/>
          <w:sz w:val="22"/>
          <w:szCs w:val="22"/>
        </w:rPr>
        <w:t>，</w:t>
      </w:r>
      <w:r w:rsidRPr="00682CCC">
        <w:rPr>
          <w:rFonts w:asciiTheme="majorHAnsi" w:hAnsiTheme="majorHAnsi"/>
          <w:sz w:val="22"/>
          <w:szCs w:val="22"/>
        </w:rPr>
        <w:t>提出一种</w:t>
      </w:r>
      <w:r w:rsidR="00F82EDA" w:rsidRPr="00682CCC">
        <w:rPr>
          <w:rFonts w:asciiTheme="majorHAnsi" w:hAnsiTheme="majorHAnsi"/>
          <w:bCs/>
          <w:sz w:val="22"/>
          <w:szCs w:val="22"/>
        </w:rPr>
        <w:t>基于自适应跳层的大模型推理加速系统及方法</w:t>
      </w:r>
      <w:r w:rsidRPr="00682CCC">
        <w:rPr>
          <w:rFonts w:asciiTheme="majorHAnsi" w:hAnsiTheme="majorHAnsi"/>
          <w:sz w:val="22"/>
          <w:szCs w:val="22"/>
        </w:rPr>
        <w:t>，</w:t>
      </w:r>
      <w:r w:rsidR="00F82EDA" w:rsidRPr="00682CCC">
        <w:rPr>
          <w:rFonts w:asciiTheme="majorHAnsi" w:hAnsiTheme="majorHAnsi"/>
          <w:sz w:val="22"/>
          <w:szCs w:val="22"/>
        </w:rPr>
        <w:t>能够自适应地选择要跳过的子层，最小程度影响模型的推理性能。通过</w:t>
      </w:r>
      <w:r w:rsidR="00F82EDA" w:rsidRPr="00682CCC">
        <w:rPr>
          <w:rFonts w:asciiTheme="majorHAnsi" w:eastAsiaTheme="majorEastAsia" w:hAnsiTheme="majorHAnsi"/>
          <w:sz w:val="22"/>
          <w:szCs w:val="22"/>
        </w:rPr>
        <w:t>在历史推理过程中高效学习重要性分布，可以构建预填充阶段</w:t>
      </w:r>
      <w:r w:rsidR="00F82EDA" w:rsidRPr="00682CCC">
        <w:rPr>
          <w:rFonts w:asciiTheme="majorHAnsi" w:eastAsiaTheme="majorEastAsia" w:hAnsiTheme="majorHAnsi"/>
          <w:sz w:val="22"/>
          <w:szCs w:val="22"/>
        </w:rPr>
        <w:t>(prefilling phase)</w:t>
      </w:r>
      <w:r w:rsidR="00F82EDA" w:rsidRPr="00682CCC">
        <w:rPr>
          <w:rFonts w:asciiTheme="majorHAnsi" w:eastAsiaTheme="majorEastAsia" w:hAnsiTheme="majorHAnsi"/>
          <w:sz w:val="22"/>
          <w:szCs w:val="22"/>
        </w:rPr>
        <w:t>的跳层策略；通过在动态中间数据中进行在线重要性学习，可以进一步在解码阶段</w:t>
      </w:r>
      <w:r w:rsidR="00F82EDA" w:rsidRPr="00682CCC">
        <w:rPr>
          <w:rFonts w:asciiTheme="majorHAnsi" w:eastAsiaTheme="majorEastAsia" w:hAnsiTheme="majorHAnsi"/>
          <w:sz w:val="22"/>
          <w:szCs w:val="22"/>
        </w:rPr>
        <w:t>(decoding phase)</w:t>
      </w:r>
      <w:r w:rsidR="00F82EDA" w:rsidRPr="00682CCC">
        <w:rPr>
          <w:rFonts w:asciiTheme="majorHAnsi" w:eastAsiaTheme="majorEastAsia" w:hAnsiTheme="majorHAnsi"/>
          <w:sz w:val="22"/>
          <w:szCs w:val="22"/>
        </w:rPr>
        <w:t>改进跳层决策。另外在批处理场景中根据不同子层的重要性分布特点，对不同的子层进行了不同的处理。</w:t>
      </w:r>
      <w:r w:rsidR="00F82EDA" w:rsidRPr="00682CCC">
        <w:rPr>
          <w:rFonts w:asciiTheme="majorHAnsi" w:eastAsiaTheme="majorEastAsia" w:hAnsiTheme="majorHAnsi"/>
          <w:bCs/>
          <w:sz w:val="22"/>
          <w:szCs w:val="22"/>
        </w:rPr>
        <w:t>本发明相比现有的跳层技术更加个性化，大大提高对不同模型和不同序列的适配程度，在对多个模型的测试中文本生成质量超过了现有的跳层技术。</w:t>
      </w:r>
    </w:p>
    <w:p w14:paraId="1E5DA4E3" w14:textId="76E35F51" w:rsidR="00754B9E" w:rsidRPr="00682CCC" w:rsidRDefault="00416CD8" w:rsidP="00FB6C97">
      <w:pPr>
        <w:pStyle w:val="ab"/>
        <w:numPr>
          <w:ilvl w:val="0"/>
          <w:numId w:val="1"/>
        </w:numPr>
        <w:tabs>
          <w:tab w:val="left" w:pos="709"/>
        </w:tabs>
        <w:spacing w:line="360" w:lineRule="auto"/>
        <w:ind w:left="0" w:firstLineChars="0" w:firstLine="0"/>
        <w:rPr>
          <w:rFonts w:asciiTheme="majorHAnsi" w:hAnsiTheme="majorHAnsi"/>
          <w:sz w:val="22"/>
          <w:szCs w:val="22"/>
        </w:rPr>
      </w:pPr>
      <w:bookmarkStart w:id="14" w:name="_Hlk20663420"/>
      <w:r w:rsidRPr="00682CCC">
        <w:rPr>
          <w:rFonts w:asciiTheme="majorHAnsi" w:hAnsiTheme="majorHAnsi"/>
          <w:sz w:val="22"/>
          <w:szCs w:val="22"/>
        </w:rPr>
        <w:t>本发明是通过以下技术方案实现的：</w:t>
      </w:r>
      <w:ins w:id="15" w:author="JDP" w:date="2024-11-29T16:37:00Z" w16du:dateUtc="2024-11-29T08:37:00Z">
        <w:r w:rsidR="00FB6C97" w:rsidRPr="00682CCC">
          <w:rPr>
            <w:rFonts w:asciiTheme="majorHAnsi" w:hAnsiTheme="majorHAnsi"/>
            <w:sz w:val="22"/>
            <w:szCs w:val="22"/>
          </w:rPr>
          <w:t xml:space="preserve"> </w:t>
        </w:r>
      </w:ins>
      <w:del w:id="16" w:author="JDP" w:date="2024-11-29T16:37:00Z" w16du:dateUtc="2024-11-29T08:37:00Z">
        <w:r w:rsidR="00F465DB" w:rsidRPr="00682CCC" w:rsidDel="00FB6C97">
          <w:rPr>
            <w:rFonts w:asciiTheme="majorHAnsi" w:hAnsiTheme="majorHAnsi"/>
            <w:sz w:val="22"/>
            <w:szCs w:val="22"/>
          </w:rPr>
          <w:delText>通过离线学习决定初始跳层方案运用在</w:delText>
        </w:r>
        <w:r w:rsidR="00F465DB" w:rsidRPr="00682CCC" w:rsidDel="00FB6C97">
          <w:rPr>
            <w:rFonts w:asciiTheme="majorHAnsi" w:eastAsiaTheme="majorEastAsia" w:hAnsiTheme="majorHAnsi"/>
            <w:sz w:val="22"/>
            <w:szCs w:val="22"/>
          </w:rPr>
          <w:delText>预填充阶段</w:delText>
        </w:r>
        <w:r w:rsidR="00F465DB" w:rsidRPr="00682CCC" w:rsidDel="00FB6C97">
          <w:rPr>
            <w:rFonts w:asciiTheme="majorHAnsi" w:hAnsiTheme="majorHAnsi"/>
            <w:sz w:val="22"/>
            <w:szCs w:val="22"/>
          </w:rPr>
          <w:delText>，并通过在线学习对不同输入采用不同的额外跳层方案运用在</w:delText>
        </w:r>
        <w:r w:rsidR="008E01D1" w:rsidRPr="00682CCC" w:rsidDel="00FB6C97">
          <w:rPr>
            <w:rFonts w:asciiTheme="majorHAnsi" w:hAnsiTheme="majorHAnsi"/>
            <w:sz w:val="22"/>
            <w:szCs w:val="22"/>
          </w:rPr>
          <w:delText>解码阶段的</w:delText>
        </w:r>
        <w:r w:rsidR="008E01D1" w:rsidRPr="00682CCC" w:rsidDel="00FB6C97">
          <w:rPr>
            <w:rFonts w:asciiTheme="majorHAnsi" w:hAnsiTheme="majorHAnsi"/>
            <w:sz w:val="22"/>
            <w:szCs w:val="22"/>
          </w:rPr>
          <w:delText>20</w:delText>
        </w:r>
        <w:r w:rsidR="008E01D1" w:rsidRPr="00682CCC" w:rsidDel="00FB6C97">
          <w:rPr>
            <w:rFonts w:asciiTheme="majorHAnsi" w:hAnsiTheme="majorHAnsi"/>
            <w:sz w:val="22"/>
            <w:szCs w:val="22"/>
          </w:rPr>
          <w:delText>步</w:delText>
        </w:r>
        <w:r w:rsidR="0013419E" w:rsidRPr="00682CCC" w:rsidDel="00FB6C97">
          <w:rPr>
            <w:rFonts w:asciiTheme="majorHAnsi" w:hAnsiTheme="majorHAnsi"/>
            <w:sz w:val="22"/>
            <w:szCs w:val="22"/>
          </w:rPr>
          <w:delText>(</w:delText>
        </w:r>
        <w:r w:rsidR="00544B4B" w:rsidRPr="00682CCC" w:rsidDel="00FB6C97">
          <w:rPr>
            <w:rFonts w:asciiTheme="majorHAnsi" w:hAnsiTheme="majorHAnsi"/>
            <w:sz w:val="22"/>
            <w:szCs w:val="22"/>
          </w:rPr>
          <w:delText>20</w:delText>
        </w:r>
        <w:r w:rsidR="00544B4B" w:rsidRPr="00682CCC" w:rsidDel="00FB6C97">
          <w:rPr>
            <w:rFonts w:asciiTheme="majorHAnsi" w:hAnsiTheme="majorHAnsi"/>
            <w:sz w:val="22"/>
            <w:szCs w:val="22"/>
          </w:rPr>
          <w:delText>步为在线学习窗口长度</w:delText>
        </w:r>
        <w:r w:rsidR="0013419E" w:rsidRPr="00682CCC" w:rsidDel="00FB6C97">
          <w:rPr>
            <w:rFonts w:asciiTheme="majorHAnsi" w:hAnsiTheme="majorHAnsi"/>
            <w:sz w:val="22"/>
            <w:szCs w:val="22"/>
          </w:rPr>
          <w:delText>)</w:delText>
        </w:r>
        <w:r w:rsidR="008E01D1" w:rsidRPr="00682CCC" w:rsidDel="00FB6C97">
          <w:rPr>
            <w:rFonts w:asciiTheme="majorHAnsi" w:hAnsiTheme="majorHAnsi"/>
            <w:sz w:val="22"/>
            <w:szCs w:val="22"/>
          </w:rPr>
          <w:delText>之后。</w:delText>
        </w:r>
      </w:del>
    </w:p>
    <w:bookmarkEnd w:id="14"/>
    <w:p w14:paraId="3DA423F2" w14:textId="5248ACE7" w:rsidR="0024736E" w:rsidRPr="00682CCC" w:rsidRDefault="00416CD8" w:rsidP="00A96818">
      <w:pPr>
        <w:pStyle w:val="ab"/>
        <w:numPr>
          <w:ilvl w:val="0"/>
          <w:numId w:val="1"/>
        </w:numPr>
        <w:tabs>
          <w:tab w:val="left" w:pos="709"/>
        </w:tabs>
        <w:spacing w:line="360" w:lineRule="auto"/>
        <w:ind w:left="0" w:firstLineChars="0" w:firstLine="0"/>
        <w:rPr>
          <w:rFonts w:asciiTheme="majorHAnsi" w:hAnsiTheme="majorHAnsi"/>
          <w:b/>
          <w:bCs/>
          <w:sz w:val="22"/>
          <w:szCs w:val="22"/>
        </w:rPr>
      </w:pPr>
      <w:r w:rsidRPr="00682CCC">
        <w:rPr>
          <w:rFonts w:asciiTheme="majorHAnsi" w:hAnsiTheme="majorHAnsi"/>
          <w:sz w:val="22"/>
          <w:szCs w:val="22"/>
        </w:rPr>
        <w:t>本发明涉及一种</w:t>
      </w:r>
      <w:ins w:id="17" w:author="JDP" w:date="2024-11-29T16:36:00Z" w16du:dateUtc="2024-11-29T08:36:00Z">
        <w:r w:rsidR="00FB6C97" w:rsidRPr="00682CCC">
          <w:rPr>
            <w:rFonts w:asciiTheme="majorHAnsi" w:hAnsiTheme="majorHAnsi"/>
            <w:bCs/>
            <w:sz w:val="22"/>
            <w:szCs w:val="22"/>
          </w:rPr>
          <w:t>基于自适应跳层的大模型推理加速系统</w:t>
        </w:r>
      </w:ins>
      <w:del w:id="18" w:author="JDP" w:date="2024-11-29T16:36:00Z" w16du:dateUtc="2024-11-29T08:36:00Z">
        <w:r w:rsidR="00F82EDA" w:rsidRPr="00682CCC" w:rsidDel="00FB6C97">
          <w:rPr>
            <w:rFonts w:asciiTheme="majorHAnsi" w:hAnsiTheme="majorHAnsi"/>
            <w:bCs/>
            <w:sz w:val="22"/>
            <w:szCs w:val="22"/>
          </w:rPr>
          <w:delText>基于自适应跳层的大模型推理加速系统</w:delText>
        </w:r>
      </w:del>
      <w:r w:rsidRPr="00682CCC">
        <w:rPr>
          <w:rFonts w:asciiTheme="majorHAnsi" w:hAnsiTheme="majorHAnsi"/>
          <w:sz w:val="22"/>
          <w:szCs w:val="22"/>
        </w:rPr>
        <w:t>，包括：</w:t>
      </w:r>
      <w:bookmarkStart w:id="19" w:name="_Hlk151734825"/>
      <w:r w:rsidR="0024736E" w:rsidRPr="00682CCC">
        <w:rPr>
          <w:rFonts w:asciiTheme="majorHAnsi" w:hAnsiTheme="majorHAnsi"/>
          <w:sz w:val="22"/>
          <w:szCs w:val="22"/>
        </w:rPr>
        <w:t>离线学习模块、在线学习模块和批处理模块，其中：离线学习模块收集并整合以往推理结果中预填充阶段的重要性信息，用于离线学习每个请求在预填充阶段</w:t>
      </w:r>
      <w:r w:rsidR="002E1D59" w:rsidRPr="00682CCC">
        <w:rPr>
          <w:rFonts w:asciiTheme="majorHAnsi" w:hAnsiTheme="majorHAnsi"/>
          <w:sz w:val="22"/>
          <w:szCs w:val="22"/>
        </w:rPr>
        <w:t>待跳过</w:t>
      </w:r>
      <w:r w:rsidR="0024736E" w:rsidRPr="00682CCC">
        <w:rPr>
          <w:rFonts w:asciiTheme="majorHAnsi" w:hAnsiTheme="majorHAnsi"/>
          <w:sz w:val="22"/>
          <w:szCs w:val="22"/>
        </w:rPr>
        <w:t>的子层；在线学习模块收集并整合当前请求在解码阶段的少量内容，实时更新每个请求在解码阶段</w:t>
      </w:r>
      <w:r w:rsidR="002E1D59" w:rsidRPr="00682CCC">
        <w:rPr>
          <w:rFonts w:asciiTheme="majorHAnsi" w:hAnsiTheme="majorHAnsi"/>
          <w:sz w:val="22"/>
          <w:szCs w:val="22"/>
        </w:rPr>
        <w:t>待跳过子</w:t>
      </w:r>
      <w:r w:rsidR="0024736E" w:rsidRPr="00682CCC">
        <w:rPr>
          <w:rFonts w:asciiTheme="majorHAnsi" w:hAnsiTheme="majorHAnsi"/>
          <w:sz w:val="22"/>
          <w:szCs w:val="22"/>
        </w:rPr>
        <w:t>层；批处理模块通过对</w:t>
      </w:r>
      <w:r w:rsidR="00AA5D28" w:rsidRPr="00682CCC">
        <w:rPr>
          <w:rFonts w:asciiTheme="majorHAnsi" w:hAnsiTheme="majorHAnsi"/>
          <w:sz w:val="22"/>
          <w:szCs w:val="22"/>
        </w:rPr>
        <w:t>待跳过的</w:t>
      </w:r>
      <w:r w:rsidR="0024736E" w:rsidRPr="00682CCC">
        <w:rPr>
          <w:rFonts w:asciiTheme="majorHAnsi" w:hAnsiTheme="majorHAnsi"/>
          <w:sz w:val="22"/>
          <w:szCs w:val="22"/>
        </w:rPr>
        <w:t>子层</w:t>
      </w:r>
      <w:r w:rsidR="00AA5D28" w:rsidRPr="00682CCC">
        <w:rPr>
          <w:rFonts w:asciiTheme="majorHAnsi" w:hAnsiTheme="majorHAnsi"/>
          <w:sz w:val="22"/>
          <w:szCs w:val="22"/>
        </w:rPr>
        <w:t>进行优化调整</w:t>
      </w:r>
      <w:r w:rsidR="0024736E" w:rsidRPr="00682CCC">
        <w:rPr>
          <w:rFonts w:asciiTheme="majorHAnsi" w:hAnsiTheme="majorHAnsi"/>
          <w:sz w:val="22"/>
          <w:szCs w:val="22"/>
        </w:rPr>
        <w:t>实现同时推理多个请求。</w:t>
      </w:r>
    </w:p>
    <w:p w14:paraId="2C92D15D" w14:textId="7095072B" w:rsidR="00341C84" w:rsidRPr="00682CCC" w:rsidRDefault="00341C84" w:rsidP="00A760B9">
      <w:pPr>
        <w:pStyle w:val="ab"/>
        <w:numPr>
          <w:ilvl w:val="0"/>
          <w:numId w:val="1"/>
        </w:numPr>
        <w:tabs>
          <w:tab w:val="left" w:pos="709"/>
        </w:tabs>
        <w:spacing w:line="360" w:lineRule="auto"/>
        <w:ind w:left="0" w:firstLineChars="0" w:firstLine="0"/>
        <w:rPr>
          <w:rFonts w:asciiTheme="majorHAnsi" w:eastAsiaTheme="majorEastAsia" w:hAnsiTheme="majorHAnsi"/>
          <w:b/>
          <w:bCs/>
          <w:sz w:val="22"/>
          <w:szCs w:val="22"/>
        </w:rPr>
      </w:pPr>
      <w:r w:rsidRPr="00682CCC">
        <w:rPr>
          <w:rFonts w:asciiTheme="majorHAnsi" w:eastAsiaTheme="majorEastAsia" w:hAnsiTheme="majorHAnsi"/>
          <w:sz w:val="22"/>
          <w:szCs w:val="22"/>
        </w:rPr>
        <w:lastRenderedPageBreak/>
        <w:t>所述的</w:t>
      </w:r>
      <w:r w:rsidRPr="00682CCC">
        <w:rPr>
          <w:rFonts w:asciiTheme="majorHAnsi" w:hAnsiTheme="majorHAnsi"/>
          <w:sz w:val="22"/>
          <w:szCs w:val="22"/>
        </w:rPr>
        <w:t>以往推理结果</w:t>
      </w:r>
      <w:r w:rsidR="00CF16D5" w:rsidRPr="00682CCC">
        <w:rPr>
          <w:rFonts w:asciiTheme="majorHAnsi" w:hAnsiTheme="majorHAnsi"/>
          <w:sz w:val="22"/>
          <w:szCs w:val="22"/>
        </w:rPr>
        <w:t>是指：</w:t>
      </w:r>
      <w:r w:rsidR="000D2315" w:rsidRPr="00682CCC">
        <w:rPr>
          <w:rFonts w:asciiTheme="majorHAnsi" w:hAnsiTheme="majorHAnsi"/>
          <w:sz w:val="22"/>
          <w:szCs w:val="22"/>
        </w:rPr>
        <w:t>在无标签语料上使用大模型进行推理，收集推理过程中的层输入输出余弦相似度信息。</w:t>
      </w:r>
    </w:p>
    <w:p w14:paraId="2DDB63B5" w14:textId="7D14AEDA" w:rsidR="00A760B9" w:rsidRPr="00682CCC" w:rsidRDefault="00A760B9" w:rsidP="00A760B9">
      <w:pPr>
        <w:pStyle w:val="ab"/>
        <w:numPr>
          <w:ilvl w:val="0"/>
          <w:numId w:val="1"/>
        </w:numPr>
        <w:tabs>
          <w:tab w:val="left" w:pos="709"/>
        </w:tabs>
        <w:spacing w:line="360" w:lineRule="auto"/>
        <w:ind w:left="0" w:firstLineChars="0" w:firstLine="0"/>
        <w:rPr>
          <w:rFonts w:asciiTheme="majorHAnsi" w:eastAsiaTheme="majorEastAsia" w:hAnsiTheme="majorHAnsi"/>
          <w:b/>
          <w:bCs/>
          <w:sz w:val="22"/>
          <w:szCs w:val="22"/>
        </w:rPr>
      </w:pPr>
      <w:r w:rsidRPr="00682CCC">
        <w:rPr>
          <w:rFonts w:asciiTheme="majorHAnsi" w:eastAsiaTheme="majorEastAsia" w:hAnsiTheme="majorHAnsi"/>
          <w:sz w:val="22"/>
          <w:szCs w:val="22"/>
        </w:rPr>
        <w:t>所述的子层是指一个完整的</w:t>
      </w:r>
      <w:r w:rsidRPr="00682CCC">
        <w:rPr>
          <w:rFonts w:asciiTheme="majorHAnsi" w:eastAsiaTheme="majorEastAsia" w:hAnsiTheme="majorHAnsi"/>
          <w:sz w:val="22"/>
          <w:szCs w:val="22"/>
        </w:rPr>
        <w:t>transformer</w:t>
      </w:r>
      <w:r w:rsidRPr="00682CCC">
        <w:rPr>
          <w:rFonts w:asciiTheme="majorHAnsi" w:eastAsiaTheme="majorEastAsia" w:hAnsiTheme="majorHAnsi"/>
          <w:sz w:val="22"/>
          <w:szCs w:val="22"/>
        </w:rPr>
        <w:t>层中所包含的注意力子层和线性子层</w:t>
      </w:r>
      <w:r w:rsidR="00CA3E8B">
        <w:rPr>
          <w:rFonts w:asciiTheme="majorHAnsi" w:eastAsiaTheme="majorEastAsia" w:hAnsiTheme="majorHAnsi" w:hint="eastAsia"/>
          <w:sz w:val="22"/>
          <w:szCs w:val="22"/>
        </w:rPr>
        <w:t>，其</w:t>
      </w:r>
      <w:r w:rsidR="00F41CB8" w:rsidRPr="00682CCC">
        <w:rPr>
          <w:rFonts w:asciiTheme="majorHAnsi" w:eastAsiaTheme="majorEastAsia" w:hAnsiTheme="majorHAnsi"/>
          <w:sz w:val="22"/>
          <w:szCs w:val="22"/>
        </w:rPr>
        <w:t>顺序串联且内部都包含残差结构</w:t>
      </w:r>
      <w:del w:id="20" w:author="JDP" w:date="2024-11-29T16:45:00Z" w16du:dateUtc="2024-11-29T08:45:00Z">
        <w:r w:rsidRPr="00682CCC" w:rsidDel="00CF3360">
          <w:rPr>
            <w:rFonts w:asciiTheme="majorHAnsi" w:eastAsiaTheme="majorEastAsia" w:hAnsiTheme="majorHAnsi"/>
            <w:sz w:val="22"/>
            <w:szCs w:val="22"/>
          </w:rPr>
          <w:delText>，所以可以看成</w:delText>
        </w:r>
        <w:r w:rsidRPr="00682CCC" w:rsidDel="00CF3360">
          <w:rPr>
            <w:rFonts w:asciiTheme="majorHAnsi" w:eastAsiaTheme="majorEastAsia" w:hAnsiTheme="majorHAnsi"/>
            <w:sz w:val="22"/>
            <w:szCs w:val="22"/>
            <w:highlight w:val="yellow"/>
          </w:rPr>
          <w:delText>两个独立的子层</w:delText>
        </w:r>
        <w:r w:rsidRPr="00682CCC" w:rsidDel="00CF3360">
          <w:rPr>
            <w:rFonts w:asciiTheme="majorHAnsi" w:eastAsiaTheme="majorEastAsia" w:hAnsiTheme="majorHAnsi"/>
            <w:sz w:val="22"/>
            <w:szCs w:val="22"/>
          </w:rPr>
          <w:delText>。</w:delText>
        </w:r>
      </w:del>
      <w:ins w:id="21" w:author="JDP" w:date="2024-11-29T16:45:00Z" w16du:dateUtc="2024-11-29T08:45:00Z">
        <w:r w:rsidR="00CF3360" w:rsidRPr="00682CCC">
          <w:rPr>
            <w:rFonts w:asciiTheme="majorHAnsi" w:eastAsiaTheme="majorEastAsia" w:hAnsiTheme="majorHAnsi"/>
            <w:sz w:val="22"/>
            <w:szCs w:val="22"/>
          </w:rPr>
          <w:t>。</w:t>
        </w:r>
      </w:ins>
    </w:p>
    <w:p w14:paraId="29406BBB" w14:textId="79C392F7" w:rsidR="00341C84" w:rsidRPr="00682CCC" w:rsidRDefault="00341C84" w:rsidP="00DC62DD">
      <w:pPr>
        <w:pStyle w:val="ab"/>
        <w:numPr>
          <w:ilvl w:val="0"/>
          <w:numId w:val="1"/>
        </w:numPr>
        <w:tabs>
          <w:tab w:val="left" w:pos="709"/>
        </w:tabs>
        <w:spacing w:line="360" w:lineRule="auto"/>
        <w:ind w:left="0" w:firstLineChars="0" w:firstLine="0"/>
        <w:rPr>
          <w:rFonts w:asciiTheme="majorHAnsi" w:eastAsiaTheme="majorEastAsia" w:hAnsiTheme="majorHAnsi"/>
          <w:b/>
          <w:bCs/>
          <w:sz w:val="22"/>
          <w:szCs w:val="22"/>
        </w:rPr>
      </w:pPr>
      <w:r w:rsidRPr="00682CCC">
        <w:rPr>
          <w:rFonts w:asciiTheme="majorHAnsi" w:eastAsiaTheme="majorEastAsia" w:hAnsiTheme="majorHAnsi"/>
          <w:sz w:val="22"/>
          <w:szCs w:val="22"/>
        </w:rPr>
        <w:t>所述的</w:t>
      </w:r>
      <w:r w:rsidRPr="00682CCC">
        <w:rPr>
          <w:rFonts w:asciiTheme="majorHAnsi" w:hAnsiTheme="majorHAnsi"/>
          <w:sz w:val="22"/>
          <w:szCs w:val="22"/>
        </w:rPr>
        <w:t>当前请求</w:t>
      </w:r>
      <w:r w:rsidR="00CF16D5" w:rsidRPr="00682CCC">
        <w:rPr>
          <w:rFonts w:asciiTheme="majorHAnsi" w:hAnsiTheme="majorHAnsi"/>
          <w:sz w:val="22"/>
          <w:szCs w:val="22"/>
        </w:rPr>
        <w:t>在解码阶段的少量内容是指：</w:t>
      </w:r>
      <w:r w:rsidR="00F41CB8" w:rsidRPr="00682CCC">
        <w:rPr>
          <w:rFonts w:asciiTheme="majorHAnsi" w:hAnsiTheme="majorHAnsi"/>
          <w:sz w:val="22"/>
          <w:szCs w:val="22"/>
        </w:rPr>
        <w:t>当前请求在解码阶段</w:t>
      </w:r>
      <w:r w:rsidR="000D2315" w:rsidRPr="00682CCC">
        <w:rPr>
          <w:rFonts w:asciiTheme="majorHAnsi" w:hAnsiTheme="majorHAnsi"/>
          <w:sz w:val="22"/>
          <w:szCs w:val="22"/>
        </w:rPr>
        <w:t>的前</w:t>
      </w:r>
      <w:r w:rsidR="000D2315" w:rsidRPr="00682CCC">
        <w:rPr>
          <w:rFonts w:asciiTheme="majorHAnsi" w:hAnsiTheme="majorHAnsi"/>
          <w:sz w:val="22"/>
          <w:szCs w:val="22"/>
        </w:rPr>
        <w:t>20</w:t>
      </w:r>
      <w:r w:rsidR="000D2315" w:rsidRPr="00682CCC">
        <w:rPr>
          <w:rFonts w:asciiTheme="majorHAnsi" w:hAnsiTheme="majorHAnsi"/>
          <w:sz w:val="22"/>
          <w:szCs w:val="22"/>
        </w:rPr>
        <w:t>步</w:t>
      </w:r>
      <w:r w:rsidR="0013419E" w:rsidRPr="00682CCC">
        <w:rPr>
          <w:rFonts w:asciiTheme="majorHAnsi" w:hAnsiTheme="majorHAnsi"/>
          <w:sz w:val="22"/>
          <w:szCs w:val="22"/>
        </w:rPr>
        <w:t>(</w:t>
      </w:r>
      <w:r w:rsidR="00544B4B" w:rsidRPr="00682CCC">
        <w:rPr>
          <w:rFonts w:asciiTheme="majorHAnsi" w:hAnsiTheme="majorHAnsi"/>
          <w:sz w:val="22"/>
          <w:szCs w:val="22"/>
        </w:rPr>
        <w:t>20</w:t>
      </w:r>
      <w:r w:rsidR="00544B4B" w:rsidRPr="00682CCC">
        <w:rPr>
          <w:rFonts w:asciiTheme="majorHAnsi" w:hAnsiTheme="majorHAnsi"/>
          <w:sz w:val="22"/>
          <w:szCs w:val="22"/>
        </w:rPr>
        <w:t>步为在线学习窗口长度</w:t>
      </w:r>
      <w:r w:rsidR="0013419E" w:rsidRPr="00682CCC">
        <w:rPr>
          <w:rFonts w:asciiTheme="majorHAnsi" w:hAnsiTheme="majorHAnsi"/>
          <w:sz w:val="22"/>
          <w:szCs w:val="22"/>
        </w:rPr>
        <w:t>)</w:t>
      </w:r>
      <w:r w:rsidR="000D2315" w:rsidRPr="00682CCC">
        <w:rPr>
          <w:rFonts w:asciiTheme="majorHAnsi" w:hAnsiTheme="majorHAnsi"/>
          <w:sz w:val="22"/>
          <w:szCs w:val="22"/>
        </w:rPr>
        <w:t>自回归解码，这部分被内容会被在线学习模块收集用于决定在</w:t>
      </w:r>
      <w:r w:rsidR="000D2315" w:rsidRPr="00682CCC">
        <w:rPr>
          <w:rFonts w:asciiTheme="majorHAnsi" w:hAnsiTheme="majorHAnsi"/>
          <w:sz w:val="22"/>
          <w:szCs w:val="22"/>
        </w:rPr>
        <w:t>20</w:t>
      </w:r>
      <w:r w:rsidR="000D2315" w:rsidRPr="00682CCC">
        <w:rPr>
          <w:rFonts w:asciiTheme="majorHAnsi" w:hAnsiTheme="majorHAnsi"/>
          <w:sz w:val="22"/>
          <w:szCs w:val="22"/>
        </w:rPr>
        <w:t>步后额外跳过哪些线性子层。</w:t>
      </w:r>
      <w:r w:rsidR="00DC62DD" w:rsidRPr="00682CCC">
        <w:rPr>
          <w:rStyle w:val="ac"/>
          <w:rFonts w:asciiTheme="majorHAnsi" w:hAnsiTheme="majorHAnsi"/>
        </w:rPr>
        <w:t xml:space="preserve"> </w:t>
      </w:r>
    </w:p>
    <w:p w14:paraId="63A38931" w14:textId="6906DECE" w:rsidR="00157FD9" w:rsidRPr="00682CCC" w:rsidRDefault="00157FD9" w:rsidP="007D135C">
      <w:pPr>
        <w:pStyle w:val="ab"/>
        <w:numPr>
          <w:ilvl w:val="0"/>
          <w:numId w:val="1"/>
        </w:numPr>
        <w:tabs>
          <w:tab w:val="left" w:pos="709"/>
        </w:tabs>
        <w:spacing w:line="360" w:lineRule="auto"/>
        <w:ind w:left="0" w:firstLineChars="0" w:firstLine="0"/>
        <w:rPr>
          <w:rFonts w:asciiTheme="majorHAnsi" w:hAnsiTheme="majorHAnsi"/>
          <w:b/>
          <w:bCs/>
          <w:sz w:val="22"/>
          <w:szCs w:val="22"/>
        </w:rPr>
      </w:pPr>
      <w:r w:rsidRPr="00682CCC">
        <w:rPr>
          <w:rFonts w:asciiTheme="majorHAnsi" w:hAnsiTheme="majorHAnsi"/>
          <w:sz w:val="22"/>
          <w:szCs w:val="22"/>
        </w:rPr>
        <w:t>所述的离线学习模块</w:t>
      </w:r>
      <w:r w:rsidRPr="00682CCC">
        <w:rPr>
          <w:rFonts w:asciiTheme="majorHAnsi" w:eastAsiaTheme="minorEastAsia" w:hAnsiTheme="majorHAnsi"/>
          <w:sz w:val="22"/>
          <w:szCs w:val="22"/>
        </w:rPr>
        <w:t>包括：</w:t>
      </w:r>
      <w:r w:rsidR="000D2315" w:rsidRPr="00682CCC">
        <w:rPr>
          <w:rFonts w:asciiTheme="majorHAnsi" w:eastAsiaTheme="minorEastAsia" w:hAnsiTheme="majorHAnsi"/>
          <w:sz w:val="22"/>
          <w:szCs w:val="22"/>
        </w:rPr>
        <w:t>注意力子层输入输出收集单元、</w:t>
      </w:r>
      <w:r w:rsidR="00267EC9" w:rsidRPr="00682CCC">
        <w:rPr>
          <w:rFonts w:asciiTheme="majorHAnsi" w:eastAsiaTheme="minorEastAsia" w:hAnsiTheme="majorHAnsi"/>
          <w:sz w:val="22"/>
          <w:szCs w:val="22"/>
        </w:rPr>
        <w:t>注意力子层补偿单元、</w:t>
      </w:r>
      <w:r w:rsidR="000D2315" w:rsidRPr="00682CCC">
        <w:rPr>
          <w:rFonts w:asciiTheme="majorHAnsi" w:eastAsiaTheme="minorEastAsia" w:hAnsiTheme="majorHAnsi"/>
          <w:sz w:val="22"/>
          <w:szCs w:val="22"/>
        </w:rPr>
        <w:t>线形子层输入输出收集单元</w:t>
      </w:r>
      <w:r w:rsidR="00267EC9" w:rsidRPr="00682CCC">
        <w:rPr>
          <w:rFonts w:asciiTheme="majorHAnsi" w:eastAsiaTheme="minorEastAsia" w:hAnsiTheme="majorHAnsi"/>
          <w:sz w:val="22"/>
          <w:szCs w:val="22"/>
        </w:rPr>
        <w:t>、线形子层补偿单元</w:t>
      </w:r>
      <w:r w:rsidR="000D2315" w:rsidRPr="00682CCC">
        <w:rPr>
          <w:rFonts w:asciiTheme="majorHAnsi" w:eastAsiaTheme="minorEastAsia" w:hAnsiTheme="majorHAnsi"/>
          <w:sz w:val="22"/>
          <w:szCs w:val="22"/>
        </w:rPr>
        <w:t>以及合并排序单元。其中：注意力子层输入输出收集单元会收集大模型在无标签语料库进行离线推理时产生的注意力子层输入向量和输出向量，计算输入向量和输出向量的余弦相似度；</w:t>
      </w:r>
      <w:r w:rsidR="00267EC9" w:rsidRPr="00682CCC">
        <w:rPr>
          <w:rFonts w:asciiTheme="majorHAnsi" w:eastAsiaTheme="minorEastAsia" w:hAnsiTheme="majorHAnsi"/>
          <w:sz w:val="22"/>
          <w:szCs w:val="22"/>
        </w:rPr>
        <w:t>注意力子层补偿单元会计算注意力子层输入向量和输出向量的模长比值的平均值；</w:t>
      </w:r>
      <w:r w:rsidR="000D2315" w:rsidRPr="00682CCC">
        <w:rPr>
          <w:rFonts w:asciiTheme="majorHAnsi" w:eastAsiaTheme="minorEastAsia" w:hAnsiTheme="majorHAnsi"/>
          <w:sz w:val="22"/>
          <w:szCs w:val="22"/>
        </w:rPr>
        <w:t>线形子层输入输出收集单元会收集大模型在无标签语料库进行离线推理时产生的线形子层输入向量和输出向量，计算输入向量和输出向量的余弦相似度；</w:t>
      </w:r>
      <w:r w:rsidR="00267EC9" w:rsidRPr="00682CCC">
        <w:rPr>
          <w:rFonts w:asciiTheme="majorHAnsi" w:eastAsiaTheme="minorEastAsia" w:hAnsiTheme="majorHAnsi"/>
          <w:sz w:val="22"/>
          <w:szCs w:val="22"/>
        </w:rPr>
        <w:t>线形子层补偿单元会计算线形子层输入向量和输出向量的模长比值的平均值；</w:t>
      </w:r>
      <w:r w:rsidR="000D2315" w:rsidRPr="00682CCC">
        <w:rPr>
          <w:rFonts w:asciiTheme="majorHAnsi" w:eastAsiaTheme="minorEastAsia" w:hAnsiTheme="majorHAnsi"/>
          <w:sz w:val="22"/>
          <w:szCs w:val="22"/>
        </w:rPr>
        <w:t>合并排序单元会将注意力子层</w:t>
      </w:r>
      <w:r w:rsidR="007D135C" w:rsidRPr="00682CCC">
        <w:rPr>
          <w:rFonts w:asciiTheme="majorHAnsi" w:eastAsiaTheme="minorEastAsia" w:hAnsiTheme="majorHAnsi"/>
          <w:sz w:val="22"/>
          <w:szCs w:val="22"/>
        </w:rPr>
        <w:t>与线性子层的</w:t>
      </w:r>
      <w:r w:rsidR="000D2315" w:rsidRPr="00682CCC">
        <w:rPr>
          <w:rFonts w:asciiTheme="majorHAnsi" w:eastAsiaTheme="minorEastAsia" w:hAnsiTheme="majorHAnsi"/>
          <w:sz w:val="22"/>
          <w:szCs w:val="22"/>
        </w:rPr>
        <w:t>输入输出向量余弦相似度</w:t>
      </w:r>
      <w:r w:rsidR="007D135C" w:rsidRPr="00682CCC">
        <w:rPr>
          <w:rFonts w:asciiTheme="majorHAnsi" w:eastAsiaTheme="minorEastAsia" w:hAnsiTheme="majorHAnsi"/>
          <w:sz w:val="22"/>
          <w:szCs w:val="22"/>
        </w:rPr>
        <w:t>进行综合排序，选出具有最高输入输出余弦相似度的子层，优先跳过。</w:t>
      </w:r>
    </w:p>
    <w:p w14:paraId="64C7BC09" w14:textId="1818F31D" w:rsidR="00267EC9" w:rsidRPr="00682CCC" w:rsidRDefault="00157FD9" w:rsidP="00267EC9">
      <w:pPr>
        <w:pStyle w:val="ab"/>
        <w:numPr>
          <w:ilvl w:val="0"/>
          <w:numId w:val="1"/>
        </w:numPr>
        <w:tabs>
          <w:tab w:val="left" w:pos="709"/>
        </w:tabs>
        <w:spacing w:line="360" w:lineRule="auto"/>
        <w:ind w:left="0" w:firstLineChars="0" w:firstLine="0"/>
        <w:rPr>
          <w:rFonts w:asciiTheme="majorHAnsi" w:hAnsiTheme="majorHAnsi"/>
          <w:b/>
          <w:bCs/>
          <w:sz w:val="22"/>
          <w:szCs w:val="22"/>
        </w:rPr>
      </w:pPr>
      <w:r w:rsidRPr="00682CCC">
        <w:rPr>
          <w:rFonts w:asciiTheme="majorHAnsi" w:hAnsiTheme="majorHAnsi"/>
          <w:sz w:val="22"/>
          <w:szCs w:val="22"/>
        </w:rPr>
        <w:t>所述的在线学习模块</w:t>
      </w:r>
      <w:r w:rsidRPr="00682CCC">
        <w:rPr>
          <w:rFonts w:asciiTheme="majorHAnsi" w:eastAsiaTheme="minorEastAsia" w:hAnsiTheme="majorHAnsi"/>
          <w:sz w:val="22"/>
          <w:szCs w:val="22"/>
        </w:rPr>
        <w:t>包括：</w:t>
      </w:r>
      <w:r w:rsidR="00267EC9" w:rsidRPr="00682CCC">
        <w:rPr>
          <w:rFonts w:asciiTheme="majorHAnsi" w:eastAsiaTheme="minorEastAsia" w:hAnsiTheme="majorHAnsi"/>
          <w:sz w:val="22"/>
          <w:szCs w:val="22"/>
        </w:rPr>
        <w:t>注意力子层输入输出收集单元、注意力子层补偿单元、线形子层输入输出收集单元、线形子层补偿单元以及额外跳层决策单元。其中：注意力子层输入输出收集单元会收集解码阶段前</w:t>
      </w:r>
      <w:r w:rsidR="00267EC9" w:rsidRPr="00682CCC">
        <w:rPr>
          <w:rFonts w:asciiTheme="majorHAnsi" w:eastAsiaTheme="minorEastAsia" w:hAnsiTheme="majorHAnsi"/>
          <w:sz w:val="22"/>
          <w:szCs w:val="22"/>
        </w:rPr>
        <w:t>20</w:t>
      </w:r>
      <w:r w:rsidR="00267EC9" w:rsidRPr="00682CCC">
        <w:rPr>
          <w:rFonts w:asciiTheme="majorHAnsi" w:eastAsiaTheme="minorEastAsia" w:hAnsiTheme="majorHAnsi"/>
          <w:sz w:val="22"/>
          <w:szCs w:val="22"/>
        </w:rPr>
        <w:t>步产生的暂未被跳过的注意力子层输入向量和输出向量，计算输入向量和输出向量的余弦相似度；注意力子层补偿单元会计算解码阶段前</w:t>
      </w:r>
      <w:r w:rsidR="00267EC9" w:rsidRPr="00682CCC">
        <w:rPr>
          <w:rFonts w:asciiTheme="majorHAnsi" w:eastAsiaTheme="minorEastAsia" w:hAnsiTheme="majorHAnsi"/>
          <w:sz w:val="22"/>
          <w:szCs w:val="22"/>
        </w:rPr>
        <w:t>20</w:t>
      </w:r>
      <w:r w:rsidR="00267EC9" w:rsidRPr="00682CCC">
        <w:rPr>
          <w:rFonts w:asciiTheme="majorHAnsi" w:eastAsiaTheme="minorEastAsia" w:hAnsiTheme="majorHAnsi"/>
          <w:sz w:val="22"/>
          <w:szCs w:val="22"/>
        </w:rPr>
        <w:t>步产生的暂未被跳过的注意力子层输入向量和输出向量的模长比值的平均值；线形子层输入输出收集单元会收集大模型在解码阶段前</w:t>
      </w:r>
      <w:r w:rsidR="00267EC9" w:rsidRPr="00682CCC">
        <w:rPr>
          <w:rFonts w:asciiTheme="majorHAnsi" w:eastAsiaTheme="minorEastAsia" w:hAnsiTheme="majorHAnsi"/>
          <w:sz w:val="22"/>
          <w:szCs w:val="22"/>
        </w:rPr>
        <w:t>20</w:t>
      </w:r>
      <w:r w:rsidR="00267EC9" w:rsidRPr="00682CCC">
        <w:rPr>
          <w:rFonts w:asciiTheme="majorHAnsi" w:eastAsiaTheme="minorEastAsia" w:hAnsiTheme="majorHAnsi"/>
          <w:sz w:val="22"/>
          <w:szCs w:val="22"/>
        </w:rPr>
        <w:t>步产生的暂未被跳过的线形子层输入向量和输出向量，计算输入向量和输出向量的余弦相似度；线形子层补偿单元会计算解码阶段前</w:t>
      </w:r>
      <w:r w:rsidR="00267EC9" w:rsidRPr="00682CCC">
        <w:rPr>
          <w:rFonts w:asciiTheme="majorHAnsi" w:eastAsiaTheme="minorEastAsia" w:hAnsiTheme="majorHAnsi"/>
          <w:sz w:val="22"/>
          <w:szCs w:val="22"/>
        </w:rPr>
        <w:t>20</w:t>
      </w:r>
      <w:r w:rsidR="00267EC9" w:rsidRPr="00682CCC">
        <w:rPr>
          <w:rFonts w:asciiTheme="majorHAnsi" w:eastAsiaTheme="minorEastAsia" w:hAnsiTheme="majorHAnsi"/>
          <w:sz w:val="22"/>
          <w:szCs w:val="22"/>
        </w:rPr>
        <w:t>步产生的暂未被跳过的线形子层输入向量和输出向量的模长比值的平均值；额外跳层决策单元会将暂未被跳过的子层的输入输出向量余弦相似度与离线阶段统计的相似度进行对比，额外跳过那些相似度超过离线阶段已决定跳过层中的最低相似度的子层。</w:t>
      </w:r>
    </w:p>
    <w:p w14:paraId="692CCDCA" w14:textId="3474A657" w:rsidR="00157FD9" w:rsidRPr="00682CCC" w:rsidRDefault="00157FD9" w:rsidP="00365F71">
      <w:pPr>
        <w:pStyle w:val="ab"/>
        <w:numPr>
          <w:ilvl w:val="0"/>
          <w:numId w:val="1"/>
        </w:numPr>
        <w:tabs>
          <w:tab w:val="left" w:pos="709"/>
        </w:tabs>
        <w:spacing w:line="360" w:lineRule="auto"/>
        <w:ind w:left="0" w:firstLineChars="0" w:firstLine="0"/>
        <w:rPr>
          <w:rFonts w:asciiTheme="majorHAnsi" w:hAnsiTheme="majorHAnsi"/>
          <w:b/>
          <w:bCs/>
          <w:sz w:val="22"/>
          <w:szCs w:val="22"/>
        </w:rPr>
      </w:pPr>
      <w:r w:rsidRPr="00682CCC">
        <w:rPr>
          <w:rFonts w:asciiTheme="majorHAnsi" w:hAnsiTheme="majorHAnsi"/>
          <w:sz w:val="22"/>
          <w:szCs w:val="22"/>
        </w:rPr>
        <w:t>所述的批处理模块</w:t>
      </w:r>
      <w:del w:id="22" w:author="JDP" w:date="2024-11-29T16:39:00Z" w16du:dateUtc="2024-11-29T08:39:00Z">
        <w:r w:rsidRPr="00682CCC" w:rsidDel="00643750">
          <w:rPr>
            <w:rFonts w:asciiTheme="majorHAnsi" w:eastAsiaTheme="minorEastAsia" w:hAnsiTheme="majorHAnsi"/>
            <w:sz w:val="22"/>
            <w:szCs w:val="22"/>
          </w:rPr>
          <w:delText>包括：</w:delText>
        </w:r>
        <w:r w:rsidR="00267EC9" w:rsidRPr="00682CCC" w:rsidDel="00643750">
          <w:rPr>
            <w:rFonts w:asciiTheme="majorHAnsi" w:eastAsiaTheme="minorEastAsia" w:hAnsiTheme="majorHAnsi"/>
            <w:sz w:val="22"/>
            <w:szCs w:val="22"/>
          </w:rPr>
          <w:delText>冲突决策单元。冲突决策单元会</w:delText>
        </w:r>
      </w:del>
      <w:r w:rsidR="00267EC9" w:rsidRPr="00682CCC">
        <w:rPr>
          <w:rFonts w:asciiTheme="majorHAnsi" w:eastAsiaTheme="minorEastAsia" w:hAnsiTheme="majorHAnsi"/>
          <w:sz w:val="22"/>
          <w:szCs w:val="22"/>
        </w:rPr>
        <w:t>在批处理过程遇到多个请求跳层方案有差异时，通过少数服从多数的原则，使用</w:t>
      </w:r>
      <w:r w:rsidR="00267EC9" w:rsidRPr="00682CCC">
        <w:rPr>
          <w:rFonts w:asciiTheme="majorHAnsi" w:eastAsiaTheme="minorEastAsia" w:hAnsiTheme="majorHAnsi"/>
          <w:sz w:val="22"/>
          <w:szCs w:val="22"/>
        </w:rPr>
        <w:t>CUDA</w:t>
      </w:r>
      <w:r w:rsidR="00267EC9" w:rsidRPr="00682CCC">
        <w:rPr>
          <w:rFonts w:asciiTheme="majorHAnsi" w:eastAsiaTheme="minorEastAsia" w:hAnsiTheme="majorHAnsi"/>
          <w:sz w:val="22"/>
          <w:szCs w:val="22"/>
        </w:rPr>
        <w:t>编写的定制化</w:t>
      </w:r>
      <w:r w:rsidR="00267EC9" w:rsidRPr="00682CCC">
        <w:rPr>
          <w:rFonts w:asciiTheme="majorHAnsi" w:eastAsiaTheme="minorEastAsia" w:hAnsiTheme="majorHAnsi"/>
          <w:sz w:val="22"/>
          <w:szCs w:val="22"/>
        </w:rPr>
        <w:t>GPU</w:t>
      </w:r>
      <w:r w:rsidR="00267EC9" w:rsidRPr="00682CCC">
        <w:rPr>
          <w:rFonts w:asciiTheme="majorHAnsi" w:eastAsiaTheme="minorEastAsia" w:hAnsiTheme="majorHAnsi"/>
          <w:sz w:val="22"/>
          <w:szCs w:val="22"/>
        </w:rPr>
        <w:t>核函数来</w:t>
      </w:r>
      <w:r w:rsidR="00172B8E" w:rsidRPr="00682CCC">
        <w:rPr>
          <w:rFonts w:asciiTheme="majorHAnsi" w:eastAsiaTheme="minorEastAsia" w:hAnsiTheme="majorHAnsi"/>
          <w:sz w:val="22"/>
          <w:szCs w:val="22"/>
        </w:rPr>
        <w:t>生成最终跳层方案。</w:t>
      </w:r>
    </w:p>
    <w:p w14:paraId="3FCAAFC6" w14:textId="013849EF" w:rsidR="00754B9E" w:rsidRPr="00682CCC" w:rsidRDefault="0024736E" w:rsidP="009C6AA7">
      <w:pPr>
        <w:pStyle w:val="ab"/>
        <w:numPr>
          <w:ilvl w:val="0"/>
          <w:numId w:val="1"/>
        </w:numPr>
        <w:tabs>
          <w:tab w:val="left" w:pos="709"/>
        </w:tabs>
        <w:spacing w:line="360" w:lineRule="auto"/>
        <w:ind w:left="0" w:firstLineChars="0" w:firstLine="0"/>
        <w:rPr>
          <w:rFonts w:asciiTheme="majorHAnsi" w:hAnsiTheme="majorHAnsi"/>
          <w:sz w:val="22"/>
          <w:szCs w:val="22"/>
        </w:rPr>
      </w:pPr>
      <w:r w:rsidRPr="00682CCC">
        <w:rPr>
          <w:rStyle w:val="tgt"/>
          <w:rFonts w:asciiTheme="majorHAnsi" w:eastAsiaTheme="majorEastAsia" w:hAnsiTheme="majorHAnsi"/>
          <w:kern w:val="0"/>
          <w:sz w:val="22"/>
          <w:szCs w:val="22"/>
        </w:rPr>
        <w:t>本发明涉及一种基于上述系统的</w:t>
      </w:r>
      <w:r w:rsidRPr="00682CCC">
        <w:rPr>
          <w:rFonts w:asciiTheme="majorHAnsi" w:hAnsiTheme="majorHAnsi"/>
          <w:sz w:val="22"/>
          <w:szCs w:val="22"/>
        </w:rPr>
        <w:t>基于自适应跳层的大模型推理加速方法，在使用新模型进行推理时，</w:t>
      </w:r>
      <w:r w:rsidR="009C6AA7" w:rsidRPr="00682CCC">
        <w:rPr>
          <w:rFonts w:asciiTheme="majorHAnsi" w:hAnsiTheme="majorHAnsi"/>
          <w:sz w:val="22"/>
          <w:szCs w:val="22"/>
        </w:rPr>
        <w:t>完整执行前</w:t>
      </w:r>
      <w:r w:rsidR="009C6AA7" w:rsidRPr="00682CCC">
        <w:rPr>
          <w:rFonts w:asciiTheme="majorHAnsi" w:hAnsiTheme="majorHAnsi"/>
          <w:sz w:val="22"/>
          <w:szCs w:val="22"/>
        </w:rPr>
        <w:t>N</w:t>
      </w:r>
      <w:r w:rsidR="009C6AA7" w:rsidRPr="00682CCC">
        <w:rPr>
          <w:rFonts w:asciiTheme="majorHAnsi" w:hAnsiTheme="majorHAnsi"/>
          <w:sz w:val="22"/>
          <w:szCs w:val="22"/>
        </w:rPr>
        <w:t>个请求不进行跳层，计算其中每个子层的重要性，据此筛选出待跳过子层并计算待跳过子层的补偿方案，用于在跳过该子层时进行补偿；在在线解码时，</w:t>
      </w:r>
      <w:r w:rsidR="009C6AA7" w:rsidRPr="00682CCC">
        <w:rPr>
          <w:rFonts w:asciiTheme="majorHAnsi" w:hAnsiTheme="majorHAnsi"/>
          <w:sz w:val="22"/>
          <w:szCs w:val="22"/>
        </w:rPr>
        <w:lastRenderedPageBreak/>
        <w:t>完整执行前</w:t>
      </w:r>
      <w:r w:rsidR="009C6AA7" w:rsidRPr="00682CCC">
        <w:rPr>
          <w:rFonts w:asciiTheme="majorHAnsi" w:hAnsiTheme="majorHAnsi"/>
          <w:sz w:val="22"/>
          <w:szCs w:val="22"/>
        </w:rPr>
        <w:t>P</w:t>
      </w:r>
      <w:r w:rsidR="009C6AA7" w:rsidRPr="00682CCC">
        <w:rPr>
          <w:rFonts w:asciiTheme="majorHAnsi" w:hAnsiTheme="majorHAnsi"/>
          <w:sz w:val="22"/>
          <w:szCs w:val="22"/>
        </w:rPr>
        <w:t>个</w:t>
      </w:r>
      <w:r w:rsidR="009C6AA7" w:rsidRPr="00682CCC">
        <w:rPr>
          <w:rFonts w:asciiTheme="majorHAnsi" w:hAnsiTheme="majorHAnsi"/>
          <w:sz w:val="22"/>
          <w:szCs w:val="22"/>
        </w:rPr>
        <w:t>token</w:t>
      </w:r>
      <w:r w:rsidR="009C6AA7" w:rsidRPr="00682CCC">
        <w:rPr>
          <w:rFonts w:asciiTheme="majorHAnsi" w:hAnsiTheme="majorHAnsi"/>
          <w:sz w:val="22"/>
          <w:szCs w:val="22"/>
        </w:rPr>
        <w:t>不进行跳层，计算其中每个子层的重要性，通过阈值筛选出待跳过子层并计算待跳过子层的补偿方案，用于在跳过该子层时进行补偿；</w:t>
      </w:r>
      <w:r w:rsidR="009C6AA7" w:rsidRPr="00682CCC">
        <w:rPr>
          <w:rFonts w:asciiTheme="majorHAnsi" w:eastAsiaTheme="majorEastAsia" w:hAnsiTheme="majorHAnsi"/>
          <w:sz w:val="22"/>
          <w:szCs w:val="22"/>
        </w:rPr>
        <w:t>当多个请求确定待跳过的子层，通过合并多个请求的执行提高模型的吞吐量，</w:t>
      </w:r>
      <w:del w:id="23" w:author="JDP" w:date="2024-11-29T16:41:00Z" w16du:dateUtc="2024-11-29T08:41:00Z">
        <w:r w:rsidR="009C6AA7" w:rsidRPr="00682CCC" w:rsidDel="00643750">
          <w:rPr>
            <w:rFonts w:asciiTheme="majorHAnsi" w:eastAsiaTheme="majorEastAsia" w:hAnsiTheme="majorHAnsi"/>
            <w:sz w:val="22"/>
            <w:szCs w:val="22"/>
          </w:rPr>
          <w:delText>其中：当</w:delText>
        </w:r>
      </w:del>
      <w:del w:id="24" w:author="JDP" w:date="2024-11-29T16:42:00Z" w16du:dateUtc="2024-11-29T08:42:00Z">
        <w:r w:rsidR="009C6AA7" w:rsidRPr="00682CCC" w:rsidDel="001D020E">
          <w:rPr>
            <w:rFonts w:asciiTheme="majorHAnsi" w:eastAsiaTheme="majorEastAsia" w:hAnsiTheme="majorHAnsi"/>
            <w:sz w:val="22"/>
            <w:szCs w:val="22"/>
          </w:rPr>
          <w:delText>解码阶段</w:delText>
        </w:r>
      </w:del>
      <w:ins w:id="25" w:author="JDP" w:date="2024-11-29T16:41:00Z" w16du:dateUtc="2024-11-29T08:41:00Z">
        <w:r w:rsidR="00643750" w:rsidRPr="00682CCC">
          <w:rPr>
            <w:rFonts w:asciiTheme="majorHAnsi" w:eastAsiaTheme="majorEastAsia" w:hAnsiTheme="majorHAnsi"/>
            <w:sz w:val="22"/>
            <w:szCs w:val="22"/>
          </w:rPr>
          <w:t>当</w:t>
        </w:r>
      </w:ins>
      <w:del w:id="26" w:author="JDP" w:date="2024-11-29T16:41:00Z" w16du:dateUtc="2024-11-29T08:41:00Z">
        <w:r w:rsidR="009C6AA7" w:rsidRPr="00682CCC" w:rsidDel="00643750">
          <w:rPr>
            <w:rFonts w:asciiTheme="majorHAnsi" w:eastAsiaTheme="majorEastAsia" w:hAnsiTheme="majorHAnsi"/>
            <w:sz w:val="22"/>
            <w:szCs w:val="22"/>
          </w:rPr>
          <w:delText>，</w:delText>
        </w:r>
      </w:del>
      <w:r w:rsidR="009C6AA7" w:rsidRPr="00682CCC">
        <w:rPr>
          <w:rFonts w:asciiTheme="majorHAnsi" w:eastAsiaTheme="majorEastAsia" w:hAnsiTheme="majorHAnsi"/>
          <w:sz w:val="22"/>
          <w:szCs w:val="22"/>
        </w:rPr>
        <w:t>每个请求有待跳过的注意力子层或线性子层为</w:t>
      </w:r>
      <w:r w:rsidR="009C6AA7" w:rsidRPr="00682CCC">
        <w:rPr>
          <w:rFonts w:asciiTheme="majorHAnsi" w:eastAsiaTheme="majorEastAsia" w:hAnsiTheme="majorHAnsi"/>
          <w:sz w:val="22"/>
          <w:szCs w:val="22"/>
          <w:rPrChange w:id="27" w:author="JDP" w:date="2024-11-29T16:39:00Z" w16du:dateUtc="2024-11-29T08:39:00Z">
            <w:rPr>
              <w:rFonts w:asciiTheme="majorHAnsi" w:eastAsiaTheme="majorEastAsia" w:hAnsiTheme="majorHAnsi" w:hint="eastAsia"/>
              <w:sz w:val="22"/>
              <w:szCs w:val="22"/>
              <w:highlight w:val="yellow"/>
            </w:rPr>
          </w:rPrChange>
        </w:rPr>
        <w:t>冲突层</w:t>
      </w:r>
      <w:r w:rsidR="009C6AA7" w:rsidRPr="00682CCC">
        <w:rPr>
          <w:rFonts w:asciiTheme="majorHAnsi" w:eastAsiaTheme="majorEastAsia" w:hAnsiTheme="majorHAnsi"/>
          <w:sz w:val="22"/>
          <w:szCs w:val="22"/>
        </w:rPr>
        <w:t>时，通过</w:t>
      </w:r>
      <w:r w:rsidR="009C6AA7" w:rsidRPr="00682CCC">
        <w:rPr>
          <w:rFonts w:asciiTheme="majorHAnsi" w:eastAsiaTheme="majorEastAsia" w:hAnsiTheme="majorHAnsi"/>
          <w:sz w:val="22"/>
          <w:szCs w:val="22"/>
          <w:rPrChange w:id="28" w:author="JDP" w:date="2024-11-29T16:39:00Z" w16du:dateUtc="2024-11-29T08:39:00Z">
            <w:rPr>
              <w:rFonts w:asciiTheme="majorHAnsi" w:eastAsiaTheme="majorEastAsia" w:hAnsiTheme="majorHAnsi" w:hint="eastAsia"/>
              <w:sz w:val="22"/>
              <w:szCs w:val="22"/>
              <w:highlight w:val="yellow"/>
            </w:rPr>
          </w:rPrChange>
        </w:rPr>
        <w:t>定制化</w:t>
      </w:r>
      <w:r w:rsidR="009C6AA7" w:rsidRPr="00682CCC">
        <w:rPr>
          <w:rFonts w:asciiTheme="majorHAnsi" w:eastAsiaTheme="majorEastAsia" w:hAnsiTheme="majorHAnsi"/>
          <w:sz w:val="22"/>
          <w:szCs w:val="22"/>
          <w:rPrChange w:id="29" w:author="JDP" w:date="2024-11-29T16:39:00Z" w16du:dateUtc="2024-11-29T08:39:00Z">
            <w:rPr>
              <w:rFonts w:asciiTheme="majorHAnsi" w:eastAsiaTheme="majorEastAsia" w:hAnsiTheme="majorHAnsi" w:hint="eastAsia"/>
              <w:sz w:val="22"/>
              <w:szCs w:val="22"/>
              <w:highlight w:val="yellow"/>
            </w:rPr>
          </w:rPrChange>
        </w:rPr>
        <w:t>GPU</w:t>
      </w:r>
      <w:r w:rsidR="009C6AA7" w:rsidRPr="00682CCC">
        <w:rPr>
          <w:rFonts w:asciiTheme="majorHAnsi" w:eastAsiaTheme="majorEastAsia" w:hAnsiTheme="majorHAnsi"/>
          <w:sz w:val="22"/>
          <w:szCs w:val="22"/>
          <w:rPrChange w:id="30" w:author="JDP" w:date="2024-11-29T16:39:00Z" w16du:dateUtc="2024-11-29T08:39:00Z">
            <w:rPr>
              <w:rFonts w:asciiTheme="majorHAnsi" w:eastAsiaTheme="majorEastAsia" w:hAnsiTheme="majorHAnsi" w:hint="eastAsia"/>
              <w:sz w:val="22"/>
              <w:szCs w:val="22"/>
              <w:highlight w:val="yellow"/>
            </w:rPr>
          </w:rPrChange>
        </w:rPr>
        <w:t>核函数</w:t>
      </w:r>
      <w:r w:rsidR="009C6AA7" w:rsidRPr="00682CCC">
        <w:rPr>
          <w:rFonts w:asciiTheme="majorHAnsi" w:eastAsiaTheme="majorEastAsia" w:hAnsiTheme="majorHAnsi"/>
          <w:sz w:val="22"/>
          <w:szCs w:val="22"/>
        </w:rPr>
        <w:t>实现部分请求执行或通过</w:t>
      </w:r>
      <w:r w:rsidR="009C6AA7" w:rsidRPr="00682CCC">
        <w:rPr>
          <w:rFonts w:asciiTheme="majorHAnsi" w:eastAsiaTheme="majorEastAsia" w:hAnsiTheme="majorHAnsi"/>
          <w:sz w:val="22"/>
          <w:szCs w:val="22"/>
          <w:rPrChange w:id="31" w:author="JDP" w:date="2024-11-29T16:39:00Z" w16du:dateUtc="2024-11-29T08:39:00Z">
            <w:rPr>
              <w:rFonts w:asciiTheme="majorHAnsi" w:eastAsiaTheme="majorEastAsia" w:hAnsiTheme="majorHAnsi" w:hint="eastAsia"/>
              <w:sz w:val="22"/>
              <w:szCs w:val="22"/>
              <w:highlight w:val="yellow"/>
            </w:rPr>
          </w:rPrChange>
        </w:rPr>
        <w:t>少数服从多数的原则</w:t>
      </w:r>
      <w:r w:rsidR="009C6AA7" w:rsidRPr="00682CCC">
        <w:rPr>
          <w:rFonts w:asciiTheme="majorHAnsi" w:eastAsiaTheme="majorEastAsia" w:hAnsiTheme="majorHAnsi"/>
          <w:sz w:val="22"/>
          <w:szCs w:val="22"/>
        </w:rPr>
        <w:t>判断是否跳过该子层。</w:t>
      </w:r>
      <w:bookmarkEnd w:id="19"/>
      <w:r w:rsidR="009C6AA7" w:rsidRPr="00682CCC">
        <w:rPr>
          <w:rFonts w:asciiTheme="majorHAnsi" w:hAnsiTheme="majorHAnsi"/>
          <w:sz w:val="22"/>
          <w:szCs w:val="22"/>
        </w:rPr>
        <w:t xml:space="preserve"> </w:t>
      </w:r>
    </w:p>
    <w:p w14:paraId="5DC62368" w14:textId="77777777" w:rsidR="00754B9E" w:rsidRPr="00682CCC" w:rsidRDefault="00416CD8" w:rsidP="00BB5276">
      <w:pPr>
        <w:pStyle w:val="ab"/>
        <w:tabs>
          <w:tab w:val="left" w:pos="709"/>
        </w:tabs>
        <w:spacing w:line="360" w:lineRule="auto"/>
        <w:ind w:firstLineChars="0" w:firstLine="0"/>
        <w:rPr>
          <w:rFonts w:asciiTheme="majorHAnsi" w:hAnsiTheme="majorHAnsi"/>
          <w:b/>
          <w:sz w:val="22"/>
          <w:szCs w:val="22"/>
        </w:rPr>
      </w:pPr>
      <w:bookmarkStart w:id="32" w:name="_Hlk20663431"/>
      <w:r w:rsidRPr="00682CCC">
        <w:rPr>
          <w:rFonts w:asciiTheme="majorHAnsi" w:hAnsiTheme="majorHAnsi"/>
          <w:b/>
          <w:sz w:val="22"/>
          <w:szCs w:val="22"/>
        </w:rPr>
        <w:t>技术效果</w:t>
      </w:r>
    </w:p>
    <w:p w14:paraId="70022102" w14:textId="5B765D09" w:rsidR="009672DB" w:rsidRPr="00682CCC" w:rsidDel="00643750" w:rsidRDefault="00F15E69" w:rsidP="00D97B5D">
      <w:pPr>
        <w:pStyle w:val="1"/>
        <w:numPr>
          <w:ilvl w:val="0"/>
          <w:numId w:val="1"/>
        </w:numPr>
        <w:tabs>
          <w:tab w:val="left" w:pos="709"/>
        </w:tabs>
        <w:spacing w:line="360" w:lineRule="auto"/>
        <w:ind w:left="0" w:firstLineChars="0" w:firstLine="0"/>
        <w:rPr>
          <w:del w:id="33" w:author="JDP" w:date="2024-11-29T16:39:00Z" w16du:dateUtc="2024-11-29T08:39:00Z"/>
          <w:rFonts w:asciiTheme="majorHAnsi" w:eastAsiaTheme="majorEastAsia" w:hAnsiTheme="majorHAnsi"/>
          <w:b/>
          <w:sz w:val="22"/>
          <w:szCs w:val="22"/>
          <w:rPrChange w:id="34" w:author="JDP" w:date="2024-11-29T16:39:00Z" w16du:dateUtc="2024-11-29T08:39:00Z">
            <w:rPr>
              <w:del w:id="35" w:author="JDP" w:date="2024-11-29T16:39:00Z" w16du:dateUtc="2024-11-29T08:39:00Z"/>
              <w:rFonts w:ascii="Cambria" w:eastAsiaTheme="majorEastAsia" w:hAnsi="Cambria" w:hint="eastAsia"/>
              <w:b/>
              <w:color w:val="FF0000"/>
              <w:sz w:val="22"/>
              <w:szCs w:val="22"/>
            </w:rPr>
          </w:rPrChange>
        </w:rPr>
      </w:pPr>
      <w:r w:rsidRPr="00682CCC">
        <w:rPr>
          <w:rFonts w:asciiTheme="majorHAnsi" w:eastAsiaTheme="majorEastAsia" w:hAnsiTheme="majorHAnsi"/>
          <w:bCs/>
          <w:sz w:val="22"/>
          <w:szCs w:val="22"/>
          <w:rPrChange w:id="36" w:author="JDP" w:date="2024-11-29T16:39:00Z" w16du:dateUtc="2024-11-29T08:39:00Z">
            <w:rPr>
              <w:rFonts w:ascii="Cambria" w:eastAsiaTheme="majorEastAsia" w:hAnsi="Cambria" w:hint="eastAsia"/>
              <w:bCs/>
              <w:sz w:val="22"/>
              <w:szCs w:val="22"/>
              <w:highlight w:val="yellow"/>
            </w:rPr>
          </w:rPrChange>
        </w:rPr>
        <w:t>本发明</w:t>
      </w:r>
      <w:del w:id="37" w:author="JDP" w:date="2024-11-29T16:39:00Z" w16du:dateUtc="2024-11-29T08:39:00Z">
        <w:r w:rsidRPr="00682CCC" w:rsidDel="00643750">
          <w:rPr>
            <w:rFonts w:asciiTheme="majorHAnsi" w:eastAsiaTheme="majorEastAsia" w:hAnsiTheme="majorHAnsi"/>
            <w:bCs/>
            <w:sz w:val="22"/>
            <w:szCs w:val="22"/>
            <w:rPrChange w:id="38" w:author="JDP" w:date="2024-11-29T16:39:00Z" w16du:dateUtc="2024-11-29T08:39:00Z">
              <w:rPr>
                <w:rFonts w:ascii="Cambria" w:eastAsiaTheme="majorEastAsia" w:hAnsi="Cambria" w:hint="eastAsia"/>
                <w:bCs/>
                <w:sz w:val="22"/>
                <w:szCs w:val="22"/>
                <w:highlight w:val="yellow"/>
              </w:rPr>
            </w:rPrChange>
          </w:rPr>
          <w:delText>所揭示的从未被公开的技术手段为：</w:delText>
        </w:r>
      </w:del>
      <w:r w:rsidR="0024736E" w:rsidRPr="00682CCC">
        <w:rPr>
          <w:rFonts w:asciiTheme="majorHAnsi" w:eastAsiaTheme="majorEastAsia" w:hAnsiTheme="majorHAnsi"/>
          <w:bCs/>
          <w:sz w:val="22"/>
          <w:szCs w:val="22"/>
        </w:rPr>
        <w:t>通过离线学习模块和在线学习模块得到每个请求在预填充阶段和解码阶段</w:t>
      </w:r>
      <w:r w:rsidR="002E1D59" w:rsidRPr="00682CCC">
        <w:rPr>
          <w:rFonts w:asciiTheme="majorHAnsi" w:eastAsiaTheme="majorEastAsia" w:hAnsiTheme="majorHAnsi"/>
          <w:bCs/>
          <w:sz w:val="22"/>
          <w:szCs w:val="22"/>
        </w:rPr>
        <w:t>待跳过</w:t>
      </w:r>
      <w:r w:rsidR="0024736E" w:rsidRPr="00682CCC">
        <w:rPr>
          <w:rFonts w:asciiTheme="majorHAnsi" w:eastAsiaTheme="majorEastAsia" w:hAnsiTheme="majorHAnsi"/>
          <w:bCs/>
          <w:sz w:val="22"/>
          <w:szCs w:val="22"/>
        </w:rPr>
        <w:t>的不重要子层，通过批处理模块让多个请求同时执行。其中注意力子层和线性子层被分开考虑，而不是将</w:t>
      </w:r>
      <w:r w:rsidR="0024736E" w:rsidRPr="00682CCC">
        <w:rPr>
          <w:rFonts w:asciiTheme="majorHAnsi" w:eastAsiaTheme="majorEastAsia" w:hAnsiTheme="majorHAnsi"/>
          <w:bCs/>
          <w:sz w:val="22"/>
          <w:szCs w:val="22"/>
        </w:rPr>
        <w:t>transformer</w:t>
      </w:r>
      <w:r w:rsidR="0024736E" w:rsidRPr="00682CCC">
        <w:rPr>
          <w:rFonts w:asciiTheme="majorHAnsi" w:eastAsiaTheme="majorEastAsia" w:hAnsiTheme="majorHAnsi"/>
          <w:bCs/>
          <w:sz w:val="22"/>
          <w:szCs w:val="22"/>
        </w:rPr>
        <w:t>层整体考虑，使得跳层策略更加灵活。离线学习模块决定了请求在预填充阶段的跳层策略，在线学习模块决定了请求在解码阶段的跳层策略。</w:t>
      </w:r>
      <w:del w:id="39" w:author="JDP" w:date="2024-11-29T16:39:00Z" w16du:dateUtc="2024-11-29T08:39:00Z">
        <w:r w:rsidR="00D97B5D" w:rsidRPr="00682CCC" w:rsidDel="00643750">
          <w:rPr>
            <w:rFonts w:asciiTheme="majorHAnsi" w:eastAsiaTheme="majorEastAsia" w:hAnsiTheme="majorHAnsi"/>
            <w:bCs/>
            <w:sz w:val="22"/>
            <w:szCs w:val="22"/>
          </w:rPr>
          <w:delText xml:space="preserve"> </w:delText>
        </w:r>
      </w:del>
    </w:p>
    <w:p w14:paraId="3C0A93DA" w14:textId="109FE6B0" w:rsidR="009672DB" w:rsidRPr="00682CCC" w:rsidRDefault="00F15E69" w:rsidP="00D97B5D">
      <w:pPr>
        <w:pStyle w:val="1"/>
        <w:numPr>
          <w:ilvl w:val="0"/>
          <w:numId w:val="1"/>
        </w:numPr>
        <w:tabs>
          <w:tab w:val="left" w:pos="709"/>
        </w:tabs>
        <w:spacing w:line="360" w:lineRule="auto"/>
        <w:ind w:left="0" w:firstLineChars="0" w:firstLine="0"/>
        <w:rPr>
          <w:rFonts w:asciiTheme="majorHAnsi" w:eastAsiaTheme="majorEastAsia" w:hAnsiTheme="majorHAnsi"/>
          <w:b/>
          <w:sz w:val="22"/>
          <w:szCs w:val="22"/>
          <w:rPrChange w:id="40" w:author="JDP" w:date="2024-11-29T16:39:00Z" w16du:dateUtc="2024-11-29T08:39:00Z">
            <w:rPr>
              <w:rFonts w:ascii="Cambria" w:eastAsiaTheme="majorEastAsia" w:hAnsi="Cambria"/>
              <w:b/>
              <w:color w:val="FF0000"/>
              <w:sz w:val="22"/>
              <w:szCs w:val="22"/>
            </w:rPr>
          </w:rPrChange>
        </w:rPr>
      </w:pPr>
      <w:del w:id="41" w:author="JDP" w:date="2024-11-29T16:39:00Z" w16du:dateUtc="2024-11-29T08:39:00Z">
        <w:r w:rsidRPr="00682CCC" w:rsidDel="00643750">
          <w:rPr>
            <w:rFonts w:asciiTheme="majorHAnsi" w:eastAsiaTheme="majorEastAsia" w:hAnsiTheme="majorHAnsi"/>
            <w:bCs/>
            <w:sz w:val="22"/>
            <w:szCs w:val="22"/>
            <w:rPrChange w:id="42" w:author="JDP" w:date="2024-11-29T16:39:00Z" w16du:dateUtc="2024-11-29T08:39:00Z">
              <w:rPr>
                <w:rFonts w:ascii="Cambria" w:eastAsiaTheme="majorEastAsia" w:hAnsi="Cambria" w:hint="eastAsia"/>
                <w:bCs/>
                <w:sz w:val="22"/>
                <w:szCs w:val="22"/>
                <w:highlight w:val="yellow"/>
              </w:rPr>
            </w:rPrChange>
          </w:rPr>
          <w:delText>上述技术手段所带来的从未被公开的</w:delText>
        </w:r>
        <w:r w:rsidR="00F6773B" w:rsidRPr="00682CCC" w:rsidDel="00643750">
          <w:rPr>
            <w:rFonts w:asciiTheme="majorHAnsi" w:eastAsiaTheme="majorEastAsia" w:hAnsiTheme="majorHAnsi"/>
            <w:bCs/>
            <w:sz w:val="22"/>
            <w:szCs w:val="22"/>
            <w:rPrChange w:id="43" w:author="JDP" w:date="2024-11-29T16:39:00Z" w16du:dateUtc="2024-11-29T08:39:00Z">
              <w:rPr>
                <w:rFonts w:ascii="Cambria" w:eastAsiaTheme="majorEastAsia" w:hAnsi="Cambria" w:hint="eastAsia"/>
                <w:bCs/>
                <w:sz w:val="22"/>
                <w:szCs w:val="22"/>
                <w:highlight w:val="yellow"/>
              </w:rPr>
            </w:rPrChange>
          </w:rPr>
          <w:delText>新功能</w:delText>
        </w:r>
        <w:r w:rsidR="00F6773B" w:rsidRPr="00682CCC" w:rsidDel="00643750">
          <w:rPr>
            <w:rFonts w:asciiTheme="majorHAnsi" w:eastAsiaTheme="majorEastAsia" w:hAnsiTheme="majorHAnsi"/>
            <w:bCs/>
            <w:sz w:val="22"/>
            <w:szCs w:val="22"/>
            <w:rPrChange w:id="44" w:author="JDP" w:date="2024-11-29T16:39:00Z" w16du:dateUtc="2024-11-29T08:39:00Z">
              <w:rPr>
                <w:rFonts w:ascii="Cambria" w:eastAsiaTheme="majorEastAsia" w:hAnsi="Cambria" w:hint="eastAsia"/>
                <w:bCs/>
                <w:sz w:val="22"/>
                <w:szCs w:val="22"/>
                <w:highlight w:val="yellow"/>
              </w:rPr>
            </w:rPrChange>
          </w:rPr>
          <w:delText>/</w:delText>
        </w:r>
        <w:r w:rsidRPr="00682CCC" w:rsidDel="00643750">
          <w:rPr>
            <w:rFonts w:asciiTheme="majorHAnsi" w:eastAsiaTheme="majorEastAsia" w:hAnsiTheme="majorHAnsi"/>
            <w:bCs/>
            <w:sz w:val="22"/>
            <w:szCs w:val="22"/>
            <w:rPrChange w:id="45" w:author="JDP" w:date="2024-11-29T16:39:00Z" w16du:dateUtc="2024-11-29T08:39:00Z">
              <w:rPr>
                <w:rFonts w:ascii="Cambria" w:eastAsiaTheme="majorEastAsia" w:hAnsi="Cambria" w:hint="eastAsia"/>
                <w:bCs/>
                <w:sz w:val="22"/>
                <w:szCs w:val="22"/>
                <w:highlight w:val="yellow"/>
              </w:rPr>
            </w:rPrChange>
          </w:rPr>
          <w:delText>效果是：</w:delText>
        </w:r>
      </w:del>
      <w:ins w:id="46" w:author="JDP" w:date="2024-11-29T16:39:00Z" w16du:dateUtc="2024-11-29T08:39:00Z">
        <w:r w:rsidR="00643750" w:rsidRPr="00682CCC">
          <w:rPr>
            <w:rFonts w:asciiTheme="majorHAnsi" w:eastAsiaTheme="majorEastAsia" w:hAnsiTheme="majorHAnsi"/>
            <w:bCs/>
            <w:sz w:val="22"/>
            <w:szCs w:val="22"/>
            <w:rPrChange w:id="47" w:author="JDP" w:date="2024-11-29T16:39:00Z" w16du:dateUtc="2024-11-29T08:39:00Z">
              <w:rPr>
                <w:rFonts w:ascii="Cambria" w:eastAsiaTheme="majorEastAsia" w:hAnsi="Cambria" w:hint="eastAsia"/>
                <w:bCs/>
                <w:sz w:val="22"/>
                <w:szCs w:val="22"/>
                <w:highlight w:val="yellow"/>
              </w:rPr>
            </w:rPrChange>
          </w:rPr>
          <w:t>与现有技术相比，本发明</w:t>
        </w:r>
      </w:ins>
      <w:r w:rsidR="0024736E" w:rsidRPr="00682CCC">
        <w:rPr>
          <w:rFonts w:asciiTheme="majorHAnsi" w:eastAsiaTheme="majorEastAsia" w:hAnsiTheme="majorHAnsi"/>
          <w:bCs/>
          <w:sz w:val="22"/>
          <w:szCs w:val="22"/>
          <w:rPrChange w:id="48" w:author="JDP" w:date="2024-11-29T16:39:00Z" w16du:dateUtc="2024-11-29T08:39:00Z">
            <w:rPr>
              <w:rFonts w:ascii="Cambria" w:eastAsiaTheme="majorEastAsia" w:hAnsi="Cambria" w:hint="eastAsia"/>
              <w:bCs/>
              <w:sz w:val="22"/>
              <w:szCs w:val="22"/>
              <w:highlight w:val="yellow"/>
            </w:rPr>
          </w:rPrChange>
        </w:rPr>
        <w:t>不</w:t>
      </w:r>
      <w:r w:rsidR="0024736E" w:rsidRPr="00682CCC">
        <w:rPr>
          <w:rFonts w:asciiTheme="majorHAnsi" w:hAnsiTheme="majorHAnsi"/>
          <w:sz w:val="22"/>
          <w:szCs w:val="22"/>
        </w:rPr>
        <w:t>需要额外算力微调模型、能够实现批处理执行请求，</w:t>
      </w:r>
      <w:r w:rsidR="0024736E" w:rsidRPr="00682CCC">
        <w:rPr>
          <w:rFonts w:asciiTheme="majorHAnsi" w:eastAsiaTheme="majorEastAsia" w:hAnsiTheme="majorHAnsi"/>
          <w:bCs/>
          <w:sz w:val="22"/>
          <w:szCs w:val="22"/>
        </w:rPr>
        <w:t>在相同加速比的情况下各项准确度指标要优于现阶段跳层模型。</w:t>
      </w:r>
      <w:r w:rsidR="00D97B5D" w:rsidRPr="00682CCC">
        <w:rPr>
          <w:rFonts w:asciiTheme="majorHAnsi" w:eastAsiaTheme="majorEastAsia" w:hAnsiTheme="majorHAnsi"/>
          <w:bCs/>
          <w:sz w:val="22"/>
          <w:szCs w:val="22"/>
        </w:rPr>
        <w:t xml:space="preserve"> </w:t>
      </w:r>
    </w:p>
    <w:bookmarkEnd w:id="32"/>
    <w:p w14:paraId="6827196A" w14:textId="17BAD8A9" w:rsidR="00754B9E" w:rsidRPr="00682CCC" w:rsidRDefault="00416CD8" w:rsidP="00BB5276">
      <w:pPr>
        <w:pStyle w:val="ab"/>
        <w:tabs>
          <w:tab w:val="left" w:pos="709"/>
        </w:tabs>
        <w:spacing w:line="360" w:lineRule="auto"/>
        <w:ind w:firstLineChars="0" w:firstLine="0"/>
        <w:jc w:val="left"/>
        <w:rPr>
          <w:rFonts w:asciiTheme="majorHAnsi" w:hAnsiTheme="majorHAnsi"/>
          <w:b/>
          <w:sz w:val="22"/>
          <w:szCs w:val="22"/>
        </w:rPr>
      </w:pPr>
      <w:r w:rsidRPr="00682CCC">
        <w:rPr>
          <w:rFonts w:asciiTheme="majorHAnsi" w:hAnsiTheme="majorHAnsi"/>
          <w:b/>
          <w:sz w:val="22"/>
          <w:szCs w:val="22"/>
        </w:rPr>
        <w:t>附图说明</w:t>
      </w:r>
    </w:p>
    <w:p w14:paraId="099E15A0" w14:textId="6D824BC7" w:rsidR="006F4C16" w:rsidRPr="00682CCC" w:rsidRDefault="006F4C16" w:rsidP="006F4C16">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图</w:t>
      </w:r>
      <w:r w:rsidRPr="00682CCC">
        <w:rPr>
          <w:rFonts w:asciiTheme="majorHAnsi" w:eastAsiaTheme="majorEastAsia" w:hAnsiTheme="majorHAnsi"/>
          <w:sz w:val="22"/>
          <w:szCs w:val="22"/>
        </w:rPr>
        <w:t>1</w:t>
      </w:r>
      <w:r w:rsidRPr="00682CCC">
        <w:rPr>
          <w:rFonts w:asciiTheme="majorHAnsi" w:eastAsiaTheme="majorEastAsia" w:hAnsiTheme="majorHAnsi"/>
          <w:sz w:val="22"/>
          <w:szCs w:val="22"/>
        </w:rPr>
        <w:t>为本发明流程图；</w:t>
      </w:r>
    </w:p>
    <w:p w14:paraId="10B05E30" w14:textId="77777777" w:rsidR="006F4C16" w:rsidRPr="00682CCC" w:rsidRDefault="006F4C16" w:rsidP="006F4C16">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图</w:t>
      </w:r>
      <w:r w:rsidRPr="00682CCC">
        <w:rPr>
          <w:rFonts w:asciiTheme="majorHAnsi" w:eastAsiaTheme="majorEastAsia" w:hAnsiTheme="majorHAnsi"/>
          <w:sz w:val="22"/>
          <w:szCs w:val="22"/>
        </w:rPr>
        <w:t>2</w:t>
      </w:r>
      <w:r w:rsidRPr="00682CCC">
        <w:rPr>
          <w:rFonts w:asciiTheme="majorHAnsi" w:eastAsiaTheme="majorEastAsia" w:hAnsiTheme="majorHAnsi"/>
          <w:sz w:val="22"/>
          <w:szCs w:val="22"/>
        </w:rPr>
        <w:t>为本发明在两阶段的跳层示意图；</w:t>
      </w:r>
    </w:p>
    <w:p w14:paraId="591A20B7" w14:textId="77777777" w:rsidR="006F4C16" w:rsidRPr="00682CCC" w:rsidRDefault="006F4C16" w:rsidP="006F4C16">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图</w:t>
      </w:r>
      <w:r w:rsidRPr="00682CCC">
        <w:rPr>
          <w:rFonts w:asciiTheme="majorHAnsi" w:eastAsiaTheme="majorEastAsia" w:hAnsiTheme="majorHAnsi"/>
          <w:sz w:val="22"/>
          <w:szCs w:val="22"/>
        </w:rPr>
        <w:t>3</w:t>
      </w:r>
      <w:r w:rsidRPr="00682CCC">
        <w:rPr>
          <w:rFonts w:asciiTheme="majorHAnsi" w:eastAsiaTheme="majorEastAsia" w:hAnsiTheme="majorHAnsi"/>
          <w:sz w:val="22"/>
          <w:szCs w:val="22"/>
        </w:rPr>
        <w:t>为层重要性衡量指标图；</w:t>
      </w:r>
    </w:p>
    <w:p w14:paraId="4198208C" w14:textId="77777777" w:rsidR="006703E0" w:rsidRPr="00682CCC" w:rsidRDefault="006F4C16" w:rsidP="006703E0">
      <w:pPr>
        <w:pStyle w:val="ab"/>
        <w:numPr>
          <w:ilvl w:val="0"/>
          <w:numId w:val="1"/>
        </w:numPr>
        <w:tabs>
          <w:tab w:val="left" w:pos="709"/>
        </w:tabs>
        <w:spacing w:line="360" w:lineRule="auto"/>
        <w:ind w:left="0" w:firstLineChars="0" w:firstLine="0"/>
        <w:rPr>
          <w:rFonts w:asciiTheme="majorHAnsi" w:hAnsiTheme="majorHAnsi"/>
          <w:b/>
          <w:sz w:val="22"/>
          <w:szCs w:val="22"/>
        </w:rPr>
      </w:pPr>
      <w:r w:rsidRPr="00682CCC">
        <w:rPr>
          <w:rFonts w:asciiTheme="majorHAnsi" w:eastAsiaTheme="majorEastAsia" w:hAnsiTheme="majorHAnsi"/>
          <w:sz w:val="22"/>
          <w:szCs w:val="22"/>
        </w:rPr>
        <w:t>图</w:t>
      </w:r>
      <w:r w:rsidRPr="00682CCC">
        <w:rPr>
          <w:rFonts w:asciiTheme="majorHAnsi" w:eastAsiaTheme="majorEastAsia" w:hAnsiTheme="majorHAnsi"/>
          <w:sz w:val="22"/>
          <w:szCs w:val="22"/>
        </w:rPr>
        <w:t>4</w:t>
      </w:r>
      <w:r w:rsidRPr="00682CCC">
        <w:rPr>
          <w:rFonts w:asciiTheme="majorHAnsi" w:eastAsiaTheme="majorEastAsia" w:hAnsiTheme="majorHAnsi"/>
          <w:sz w:val="22"/>
          <w:szCs w:val="22"/>
        </w:rPr>
        <w:t>为在线学习窗口长度的影响示意图</w:t>
      </w:r>
      <w:r w:rsidR="006703E0" w:rsidRPr="00682CCC">
        <w:rPr>
          <w:rFonts w:asciiTheme="majorHAnsi" w:eastAsiaTheme="majorEastAsia" w:hAnsiTheme="majorHAnsi"/>
          <w:sz w:val="22"/>
          <w:szCs w:val="22"/>
        </w:rPr>
        <w:t>；</w:t>
      </w:r>
    </w:p>
    <w:p w14:paraId="4874C256" w14:textId="3567538A" w:rsidR="00976F22" w:rsidRPr="00682CCC" w:rsidRDefault="00416CD8" w:rsidP="00D97B5D">
      <w:pPr>
        <w:pStyle w:val="ab"/>
        <w:numPr>
          <w:ilvl w:val="0"/>
          <w:numId w:val="1"/>
        </w:numPr>
        <w:tabs>
          <w:tab w:val="left" w:pos="709"/>
        </w:tabs>
        <w:spacing w:line="360" w:lineRule="auto"/>
        <w:ind w:left="0" w:firstLineChars="0" w:firstLine="0"/>
        <w:rPr>
          <w:rFonts w:asciiTheme="majorHAnsi" w:hAnsiTheme="majorHAnsi"/>
          <w:b/>
          <w:sz w:val="22"/>
          <w:szCs w:val="22"/>
        </w:rPr>
      </w:pPr>
      <w:r w:rsidRPr="00682CCC">
        <w:rPr>
          <w:rFonts w:asciiTheme="majorHAnsi" w:hAnsiTheme="majorHAnsi"/>
          <w:sz w:val="22"/>
          <w:szCs w:val="22"/>
        </w:rPr>
        <w:t>图</w:t>
      </w:r>
      <w:bookmarkStart w:id="49" w:name="OLE_LINK3"/>
      <w:r w:rsidR="00976F22" w:rsidRPr="00682CCC">
        <w:rPr>
          <w:rFonts w:asciiTheme="majorHAnsi" w:hAnsiTheme="majorHAnsi"/>
          <w:sz w:val="22"/>
          <w:szCs w:val="22"/>
        </w:rPr>
        <w:t>中：</w:t>
      </w:r>
      <w:r w:rsidR="006703E0" w:rsidRPr="00682CCC">
        <w:rPr>
          <w:rFonts w:asciiTheme="majorHAnsi" w:hAnsiTheme="majorHAnsi"/>
          <w:sz w:val="22"/>
          <w:szCs w:val="22"/>
        </w:rPr>
        <w:t>(a)</w:t>
      </w:r>
      <w:r w:rsidR="006703E0" w:rsidRPr="00682CCC">
        <w:rPr>
          <w:rFonts w:asciiTheme="majorHAnsi" w:hAnsiTheme="majorHAnsi"/>
          <w:sz w:val="22"/>
          <w:szCs w:val="22"/>
        </w:rPr>
        <w:t>为</w:t>
      </w:r>
      <w:r w:rsidR="006703E0" w:rsidRPr="00682CCC">
        <w:rPr>
          <w:rFonts w:asciiTheme="majorHAnsi" w:hAnsiTheme="majorHAnsi"/>
          <w:noProof/>
        </w:rPr>
        <w:t>注意力子层情况；</w:t>
      </w:r>
      <w:r w:rsidR="006703E0" w:rsidRPr="00682CCC">
        <w:rPr>
          <w:rFonts w:asciiTheme="majorHAnsi" w:hAnsiTheme="majorHAnsi"/>
          <w:sz w:val="22"/>
          <w:szCs w:val="22"/>
        </w:rPr>
        <w:t>(b)</w:t>
      </w:r>
      <w:r w:rsidR="006703E0" w:rsidRPr="00682CCC">
        <w:rPr>
          <w:rFonts w:asciiTheme="majorHAnsi" w:hAnsiTheme="majorHAnsi"/>
          <w:sz w:val="22"/>
          <w:szCs w:val="22"/>
        </w:rPr>
        <w:t>为</w:t>
      </w:r>
      <w:r w:rsidR="006703E0" w:rsidRPr="00682CCC">
        <w:rPr>
          <w:rFonts w:asciiTheme="majorHAnsi" w:hAnsiTheme="majorHAnsi"/>
          <w:noProof/>
        </w:rPr>
        <w:t>线性子层情况。</w:t>
      </w:r>
      <w:r w:rsidR="00D97B5D" w:rsidRPr="00682CCC">
        <w:rPr>
          <w:rFonts w:asciiTheme="majorHAnsi" w:hAnsiTheme="majorHAnsi"/>
          <w:b/>
          <w:sz w:val="22"/>
          <w:szCs w:val="22"/>
        </w:rPr>
        <w:t xml:space="preserve"> </w:t>
      </w:r>
    </w:p>
    <w:p w14:paraId="2FDD775B" w14:textId="14CB6CE1" w:rsidR="00DF5213" w:rsidRPr="00682CCC" w:rsidRDefault="00976F22" w:rsidP="00BB5276">
      <w:pPr>
        <w:pStyle w:val="ab"/>
        <w:tabs>
          <w:tab w:val="left" w:pos="709"/>
        </w:tabs>
        <w:spacing w:line="360" w:lineRule="auto"/>
        <w:ind w:firstLineChars="0" w:firstLine="0"/>
        <w:rPr>
          <w:rFonts w:asciiTheme="majorHAnsi" w:hAnsiTheme="majorHAnsi"/>
          <w:b/>
          <w:sz w:val="22"/>
          <w:szCs w:val="22"/>
        </w:rPr>
      </w:pPr>
      <w:r w:rsidRPr="00682CCC">
        <w:rPr>
          <w:rFonts w:asciiTheme="majorHAnsi" w:hAnsiTheme="majorHAnsi"/>
          <w:b/>
          <w:sz w:val="22"/>
          <w:szCs w:val="22"/>
        </w:rPr>
        <w:t>具体实施方式</w:t>
      </w:r>
      <w:bookmarkEnd w:id="49"/>
      <w:r w:rsidR="00D97B5D" w:rsidRPr="00682CCC">
        <w:rPr>
          <w:rFonts w:asciiTheme="majorHAnsi" w:hAnsiTheme="majorHAnsi"/>
          <w:b/>
          <w:sz w:val="22"/>
          <w:szCs w:val="22"/>
        </w:rPr>
        <w:t xml:space="preserve"> </w:t>
      </w:r>
    </w:p>
    <w:p w14:paraId="3BFAFF1F" w14:textId="71A3AA19" w:rsidR="0038242B" w:rsidRPr="00682CCC" w:rsidRDefault="002A13BA" w:rsidP="00BB5276">
      <w:pPr>
        <w:pStyle w:val="ab"/>
        <w:numPr>
          <w:ilvl w:val="0"/>
          <w:numId w:val="1"/>
        </w:numPr>
        <w:tabs>
          <w:tab w:val="left" w:pos="709"/>
        </w:tabs>
        <w:spacing w:line="360" w:lineRule="auto"/>
        <w:ind w:left="0" w:firstLineChars="0" w:firstLine="0"/>
        <w:rPr>
          <w:rFonts w:asciiTheme="majorHAnsi" w:hAnsiTheme="majorHAnsi"/>
          <w:b/>
          <w:sz w:val="22"/>
          <w:szCs w:val="22"/>
        </w:rPr>
      </w:pPr>
      <w:r w:rsidRPr="00682CCC">
        <w:rPr>
          <w:rFonts w:asciiTheme="majorHAnsi" w:hAnsiTheme="majorHAnsi"/>
          <w:sz w:val="22"/>
          <w:szCs w:val="22"/>
        </w:rPr>
        <w:t>如图</w:t>
      </w:r>
      <w:r w:rsidRPr="00682CCC">
        <w:rPr>
          <w:rFonts w:asciiTheme="majorHAnsi" w:hAnsiTheme="majorHAnsi"/>
          <w:sz w:val="22"/>
          <w:szCs w:val="22"/>
        </w:rPr>
        <w:t>1</w:t>
      </w:r>
      <w:r w:rsidRPr="00682CCC">
        <w:rPr>
          <w:rFonts w:asciiTheme="majorHAnsi" w:hAnsiTheme="majorHAnsi"/>
          <w:sz w:val="22"/>
          <w:szCs w:val="22"/>
        </w:rPr>
        <w:t>所示，</w:t>
      </w:r>
      <w:r w:rsidR="008E0873" w:rsidRPr="00682CCC">
        <w:rPr>
          <w:rFonts w:asciiTheme="majorHAnsi" w:hAnsiTheme="majorHAnsi"/>
          <w:sz w:val="22"/>
          <w:szCs w:val="22"/>
        </w:rPr>
        <w:t>为本实施例涉及一种</w:t>
      </w:r>
      <w:bookmarkStart w:id="50" w:name="_Hlk20663500"/>
      <w:r w:rsidR="00F82EDA" w:rsidRPr="00682CCC">
        <w:rPr>
          <w:rFonts w:asciiTheme="majorHAnsi" w:hAnsiTheme="majorHAnsi"/>
          <w:sz w:val="22"/>
          <w:szCs w:val="22"/>
        </w:rPr>
        <w:t>基于自适应跳层的大模型推理加速方法</w:t>
      </w:r>
      <w:r w:rsidR="00647447" w:rsidRPr="00682CCC">
        <w:rPr>
          <w:rFonts w:asciiTheme="majorHAnsi" w:hAnsiTheme="majorHAnsi"/>
          <w:sz w:val="22"/>
          <w:szCs w:val="22"/>
        </w:rPr>
        <w:t>，</w:t>
      </w:r>
      <w:r w:rsidR="005479CB" w:rsidRPr="00682CCC">
        <w:rPr>
          <w:rFonts w:asciiTheme="majorHAnsi" w:hAnsiTheme="majorHAnsi"/>
          <w:sz w:val="22"/>
          <w:szCs w:val="22"/>
        </w:rPr>
        <w:t>包括：</w:t>
      </w:r>
    </w:p>
    <w:p w14:paraId="695AE679" w14:textId="4F100960" w:rsidR="00AE6D3D" w:rsidRPr="00682CCC"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hAnsiTheme="majorHAnsi"/>
          <w:sz w:val="22"/>
          <w:szCs w:val="22"/>
        </w:rPr>
        <w:t>第一步，</w:t>
      </w:r>
      <w:del w:id="51" w:author="JDP" w:date="2024-11-29T16:40:00Z" w16du:dateUtc="2024-11-29T08:40:00Z">
        <w:r w:rsidRPr="00682CCC" w:rsidDel="00643750">
          <w:rPr>
            <w:rFonts w:asciiTheme="majorHAnsi" w:hAnsiTheme="majorHAnsi"/>
            <w:sz w:val="22"/>
            <w:szCs w:val="22"/>
          </w:rPr>
          <w:delText>对预填充阶段</w:delText>
        </w:r>
        <w:r w:rsidR="008F2A6A" w:rsidRPr="00682CCC" w:rsidDel="00643750">
          <w:rPr>
            <w:rFonts w:asciiTheme="majorHAnsi" w:hAnsiTheme="majorHAnsi"/>
            <w:sz w:val="22"/>
            <w:szCs w:val="22"/>
          </w:rPr>
          <w:delText>待</w:delText>
        </w:r>
        <w:r w:rsidRPr="00682CCC" w:rsidDel="00643750">
          <w:rPr>
            <w:rFonts w:asciiTheme="majorHAnsi" w:hAnsiTheme="majorHAnsi"/>
            <w:sz w:val="22"/>
            <w:szCs w:val="22"/>
          </w:rPr>
          <w:delText>跳过的子层进行</w:delText>
        </w:r>
        <w:r w:rsidRPr="00682CCC" w:rsidDel="00643750">
          <w:rPr>
            <w:rFonts w:asciiTheme="majorHAnsi" w:hAnsiTheme="majorHAnsi"/>
            <w:sz w:val="22"/>
            <w:szCs w:val="22"/>
            <w:highlight w:val="yellow"/>
          </w:rPr>
          <w:delText>建模</w:delText>
        </w:r>
        <w:r w:rsidRPr="00682CCC" w:rsidDel="00643750">
          <w:rPr>
            <w:rFonts w:asciiTheme="majorHAnsi" w:hAnsiTheme="majorHAnsi"/>
            <w:sz w:val="22"/>
            <w:szCs w:val="22"/>
          </w:rPr>
          <w:delText>：</w:delText>
        </w:r>
      </w:del>
      <w:r w:rsidR="00BA4AE2" w:rsidRPr="00682CCC">
        <w:rPr>
          <w:rFonts w:asciiTheme="majorHAnsi" w:hAnsiTheme="majorHAnsi"/>
          <w:sz w:val="22"/>
          <w:szCs w:val="22"/>
        </w:rPr>
        <w:t>完整执行前</w:t>
      </w:r>
      <w:r w:rsidRPr="00682CCC">
        <w:rPr>
          <w:rFonts w:asciiTheme="majorHAnsi" w:hAnsiTheme="majorHAnsi"/>
          <w:sz w:val="22"/>
          <w:szCs w:val="22"/>
        </w:rPr>
        <w:t>N</w:t>
      </w:r>
      <w:r w:rsidRPr="00682CCC">
        <w:rPr>
          <w:rFonts w:asciiTheme="majorHAnsi" w:hAnsiTheme="majorHAnsi"/>
          <w:sz w:val="22"/>
          <w:szCs w:val="22"/>
        </w:rPr>
        <w:t>个请求不进行跳层，</w:t>
      </w:r>
      <w:r w:rsidR="005E6BFF" w:rsidRPr="00682CCC">
        <w:rPr>
          <w:rFonts w:asciiTheme="majorHAnsi" w:hAnsiTheme="majorHAnsi"/>
          <w:sz w:val="22"/>
          <w:szCs w:val="22"/>
        </w:rPr>
        <w:t>计算其中</w:t>
      </w:r>
      <w:r w:rsidRPr="00682CCC">
        <w:rPr>
          <w:rFonts w:asciiTheme="majorHAnsi" w:hAnsiTheme="majorHAnsi"/>
          <w:sz w:val="22"/>
          <w:szCs w:val="22"/>
        </w:rPr>
        <w:t>每个子层的重要性</w:t>
      </w:r>
      <w:r w:rsidR="00681EDC" w:rsidRPr="00682CCC">
        <w:rPr>
          <w:rFonts w:asciiTheme="majorHAnsi" w:hAnsiTheme="majorHAnsi"/>
          <w:sz w:val="22"/>
          <w:szCs w:val="22"/>
        </w:rPr>
        <w:t>，据此</w:t>
      </w:r>
      <w:r w:rsidRPr="00682CCC">
        <w:rPr>
          <w:rFonts w:asciiTheme="majorHAnsi" w:hAnsiTheme="majorHAnsi"/>
          <w:sz w:val="22"/>
          <w:szCs w:val="22"/>
        </w:rPr>
        <w:t>筛选出</w:t>
      </w:r>
      <w:r w:rsidR="002E1D59" w:rsidRPr="00682CCC">
        <w:rPr>
          <w:rFonts w:asciiTheme="majorHAnsi" w:hAnsiTheme="majorHAnsi"/>
          <w:sz w:val="22"/>
          <w:szCs w:val="22"/>
        </w:rPr>
        <w:t>待跳过</w:t>
      </w:r>
      <w:r w:rsidRPr="00682CCC">
        <w:rPr>
          <w:rFonts w:asciiTheme="majorHAnsi" w:hAnsiTheme="majorHAnsi"/>
          <w:sz w:val="22"/>
          <w:szCs w:val="22"/>
        </w:rPr>
        <w:t>子层并</w:t>
      </w:r>
      <w:r w:rsidR="00681EDC" w:rsidRPr="00682CCC">
        <w:rPr>
          <w:rFonts w:asciiTheme="majorHAnsi" w:hAnsiTheme="majorHAnsi"/>
          <w:sz w:val="22"/>
          <w:szCs w:val="22"/>
        </w:rPr>
        <w:t>计算待</w:t>
      </w:r>
      <w:r w:rsidRPr="00682CCC">
        <w:rPr>
          <w:rFonts w:asciiTheme="majorHAnsi" w:hAnsiTheme="majorHAnsi"/>
          <w:sz w:val="22"/>
          <w:szCs w:val="22"/>
        </w:rPr>
        <w:t>跳过子层</w:t>
      </w:r>
      <w:r w:rsidR="00681EDC" w:rsidRPr="00682CCC">
        <w:rPr>
          <w:rFonts w:asciiTheme="majorHAnsi" w:hAnsiTheme="majorHAnsi"/>
          <w:sz w:val="22"/>
          <w:szCs w:val="22"/>
        </w:rPr>
        <w:t>的</w:t>
      </w:r>
      <w:r w:rsidRPr="00682CCC">
        <w:rPr>
          <w:rFonts w:asciiTheme="majorHAnsi" w:hAnsiTheme="majorHAnsi"/>
          <w:sz w:val="22"/>
          <w:szCs w:val="22"/>
        </w:rPr>
        <w:t>补偿方案</w:t>
      </w:r>
      <w:r w:rsidR="00681EDC" w:rsidRPr="00682CCC">
        <w:rPr>
          <w:rFonts w:asciiTheme="majorHAnsi" w:hAnsiTheme="majorHAnsi"/>
          <w:sz w:val="22"/>
          <w:szCs w:val="22"/>
        </w:rPr>
        <w:t>，用于在</w:t>
      </w:r>
      <w:r w:rsidRPr="00682CCC">
        <w:rPr>
          <w:rFonts w:asciiTheme="majorHAnsi" w:hAnsiTheme="majorHAnsi"/>
          <w:sz w:val="22"/>
          <w:szCs w:val="22"/>
        </w:rPr>
        <w:t>跳过</w:t>
      </w:r>
      <w:r w:rsidR="00681EDC" w:rsidRPr="00682CCC">
        <w:rPr>
          <w:rFonts w:asciiTheme="majorHAnsi" w:hAnsiTheme="majorHAnsi"/>
          <w:sz w:val="22"/>
          <w:szCs w:val="22"/>
        </w:rPr>
        <w:t>该子层</w:t>
      </w:r>
      <w:r w:rsidRPr="00682CCC">
        <w:rPr>
          <w:rFonts w:asciiTheme="majorHAnsi" w:hAnsiTheme="majorHAnsi"/>
          <w:sz w:val="22"/>
          <w:szCs w:val="22"/>
        </w:rPr>
        <w:t>时</w:t>
      </w:r>
      <w:r w:rsidR="00681EDC" w:rsidRPr="00682CCC">
        <w:rPr>
          <w:rFonts w:asciiTheme="majorHAnsi" w:hAnsiTheme="majorHAnsi"/>
          <w:sz w:val="22"/>
          <w:szCs w:val="22"/>
        </w:rPr>
        <w:t>进行</w:t>
      </w:r>
      <w:r w:rsidRPr="00682CCC">
        <w:rPr>
          <w:rFonts w:asciiTheme="majorHAnsi" w:hAnsiTheme="majorHAnsi"/>
          <w:sz w:val="22"/>
          <w:szCs w:val="22"/>
        </w:rPr>
        <w:t>补偿。</w:t>
      </w:r>
      <w:r w:rsidR="00D97B5D" w:rsidRPr="00682CCC">
        <w:rPr>
          <w:rFonts w:asciiTheme="majorHAnsi" w:hAnsiTheme="majorHAnsi"/>
          <w:b/>
          <w:bCs/>
          <w:sz w:val="22"/>
          <w:szCs w:val="22"/>
        </w:rPr>
        <w:t xml:space="preserve"> </w:t>
      </w:r>
    </w:p>
    <w:p w14:paraId="7E313963" w14:textId="254CAC58" w:rsidR="00AE6D3D" w:rsidRPr="00682CCC" w:rsidRDefault="00AE6D3D" w:rsidP="001E41C1">
      <w:pPr>
        <w:pStyle w:val="ab"/>
        <w:numPr>
          <w:ilvl w:val="0"/>
          <w:numId w:val="1"/>
        </w:numPr>
        <w:tabs>
          <w:tab w:val="left" w:pos="709"/>
        </w:tabs>
        <w:spacing w:line="360" w:lineRule="auto"/>
        <w:ind w:left="0" w:firstLineChars="0" w:firstLine="0"/>
        <w:jc w:val="left"/>
        <w:rPr>
          <w:rFonts w:asciiTheme="majorHAnsi" w:eastAsiaTheme="majorEastAsia" w:hAnsiTheme="majorHAnsi"/>
          <w:sz w:val="22"/>
          <w:szCs w:val="22"/>
        </w:rPr>
      </w:pPr>
      <w:r w:rsidRPr="00682CCC">
        <w:rPr>
          <w:rFonts w:asciiTheme="majorHAnsi" w:hAnsiTheme="majorHAnsi"/>
          <w:sz w:val="22"/>
          <w:szCs w:val="22"/>
        </w:rPr>
        <w:t>如图</w:t>
      </w:r>
      <w:r w:rsidRPr="00682CCC">
        <w:rPr>
          <w:rFonts w:asciiTheme="majorHAnsi" w:hAnsiTheme="majorHAnsi"/>
          <w:sz w:val="22"/>
          <w:szCs w:val="22"/>
        </w:rPr>
        <w:t>3</w:t>
      </w:r>
      <w:r w:rsidRPr="00682CCC">
        <w:rPr>
          <w:rFonts w:asciiTheme="majorHAnsi" w:hAnsiTheme="majorHAnsi"/>
          <w:sz w:val="22"/>
          <w:szCs w:val="22"/>
        </w:rPr>
        <w:t>所示，所述的重要性</w:t>
      </w:r>
      <w:bookmarkStart w:id="52" w:name="_Hlk132547464"/>
      <w:r w:rsidR="00D626D9" w:rsidRPr="00682CCC">
        <w:rPr>
          <w:rFonts w:asciiTheme="majorHAnsi" w:hAnsiTheme="majorHAnsi"/>
          <w:sz w:val="22"/>
          <w:szCs w:val="22"/>
        </w:rPr>
        <w:t>，即</w:t>
      </w:r>
      <w:r w:rsidRPr="00682CCC">
        <w:rPr>
          <w:rFonts w:asciiTheme="majorHAnsi" w:eastAsiaTheme="majorEastAsia" w:hAnsiTheme="majorHAnsi"/>
          <w:iCs/>
          <w:sz w:val="22"/>
          <w:szCs w:val="22"/>
        </w:rPr>
        <w:t>输入输出相似性</w:t>
      </w:r>
      <w:r w:rsidR="00D626D9" w:rsidRPr="00682CCC">
        <w:rPr>
          <w:rFonts w:asciiTheme="majorHAnsi" w:hAnsiTheme="majorHAnsi"/>
          <w:noProof/>
        </w:rPr>
        <w:drawing>
          <wp:inline distT="0" distB="0" distL="0" distR="0" wp14:anchorId="78855BCA" wp14:editId="70BF5808">
            <wp:extent cx="2809530" cy="504000"/>
            <wp:effectExtent l="0" t="0" r="0" b="0"/>
            <wp:docPr id="1423413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3055" name=""/>
                    <pic:cNvPicPr/>
                  </pic:nvPicPr>
                  <pic:blipFill>
                    <a:blip r:embed="rId8"/>
                    <a:stretch>
                      <a:fillRect/>
                    </a:stretch>
                  </pic:blipFill>
                  <pic:spPr>
                    <a:xfrm>
                      <a:off x="0" y="0"/>
                      <a:ext cx="2809530" cy="504000"/>
                    </a:xfrm>
                    <a:prstGeom prst="rect">
                      <a:avLst/>
                    </a:prstGeom>
                  </pic:spPr>
                </pic:pic>
              </a:graphicData>
            </a:graphic>
          </wp:inline>
        </w:drawing>
      </w:r>
      <w:r w:rsidR="00DF4B26" w:rsidRPr="00682CCC">
        <w:rPr>
          <w:rFonts w:asciiTheme="majorHAnsi" w:hAnsiTheme="majorHAnsi"/>
          <w:sz w:val="22"/>
          <w:szCs w:val="22"/>
        </w:rPr>
        <w:t>，其中：</w:t>
      </w:r>
      <w:r w:rsidR="00BE2F3D" w:rsidRPr="00682CCC">
        <w:rPr>
          <w:rFonts w:asciiTheme="majorHAnsi" w:eastAsiaTheme="majorEastAsia" w:hAnsiTheme="majorHAnsi"/>
          <w:iCs/>
          <w:sz w:val="22"/>
          <w:szCs w:val="22"/>
        </w:rPr>
        <w:t>a</w:t>
      </w:r>
      <w:r w:rsidR="00BE2F3D" w:rsidRPr="00682CCC">
        <w:rPr>
          <w:rFonts w:asciiTheme="majorHAnsi" w:eastAsiaTheme="majorEastAsia" w:hAnsiTheme="majorHAnsi"/>
          <w:iCs/>
          <w:sz w:val="22"/>
          <w:szCs w:val="22"/>
        </w:rPr>
        <w:t>为</w:t>
      </w:r>
      <w:r w:rsidRPr="00682CCC">
        <w:rPr>
          <w:rFonts w:asciiTheme="majorHAnsi" w:eastAsiaTheme="majorEastAsia" w:hAnsiTheme="majorHAnsi"/>
          <w:iCs/>
          <w:sz w:val="22"/>
          <w:szCs w:val="22"/>
        </w:rPr>
        <w:t>某个子层的输入向量，</w:t>
      </w:r>
      <w:r w:rsidR="00BE2F3D" w:rsidRPr="00682CCC">
        <w:rPr>
          <w:rFonts w:asciiTheme="majorHAnsi" w:eastAsiaTheme="majorEastAsia" w:hAnsiTheme="majorHAnsi"/>
          <w:iCs/>
          <w:sz w:val="22"/>
          <w:szCs w:val="22"/>
        </w:rPr>
        <w:t>b</w:t>
      </w:r>
      <w:r w:rsidR="00BE2F3D" w:rsidRPr="00682CCC">
        <w:rPr>
          <w:rFonts w:asciiTheme="majorHAnsi" w:eastAsiaTheme="majorEastAsia" w:hAnsiTheme="majorHAnsi"/>
          <w:iCs/>
          <w:sz w:val="22"/>
          <w:szCs w:val="22"/>
        </w:rPr>
        <w:t>为</w:t>
      </w:r>
      <w:r w:rsidRPr="00682CCC">
        <w:rPr>
          <w:rFonts w:asciiTheme="majorHAnsi" w:eastAsiaTheme="majorEastAsia" w:hAnsiTheme="majorHAnsi"/>
          <w:iCs/>
          <w:sz w:val="22"/>
          <w:szCs w:val="22"/>
        </w:rPr>
        <w:t>输出向量</w:t>
      </w:r>
      <w:r w:rsidR="00681EDC" w:rsidRPr="00682CCC">
        <w:rPr>
          <w:rFonts w:asciiTheme="majorHAnsi" w:eastAsiaTheme="majorEastAsia" w:hAnsiTheme="majorHAnsi"/>
          <w:iCs/>
          <w:sz w:val="22"/>
          <w:szCs w:val="22"/>
        </w:rPr>
        <w:t>。</w:t>
      </w:r>
    </w:p>
    <w:p w14:paraId="34617053" w14:textId="54C970D3" w:rsidR="00172B8E" w:rsidRPr="00682CCC" w:rsidRDefault="00AE6D3D" w:rsidP="00172B8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所述的</w:t>
      </w:r>
      <w:r w:rsidR="00681EDC" w:rsidRPr="00682CCC">
        <w:rPr>
          <w:rFonts w:asciiTheme="majorHAnsi" w:hAnsiTheme="majorHAnsi"/>
          <w:sz w:val="22"/>
          <w:szCs w:val="22"/>
        </w:rPr>
        <w:t>筛选出待跳过子层是指：</w:t>
      </w:r>
      <w:r w:rsidRPr="00682CCC">
        <w:rPr>
          <w:rFonts w:asciiTheme="majorHAnsi" w:eastAsiaTheme="majorEastAsia" w:hAnsiTheme="majorHAnsi"/>
          <w:sz w:val="22"/>
          <w:szCs w:val="22"/>
        </w:rPr>
        <w:t>计算前</w:t>
      </w:r>
      <w:r w:rsidRPr="00682CCC">
        <w:rPr>
          <w:rFonts w:asciiTheme="majorHAnsi" w:eastAsiaTheme="majorEastAsia" w:hAnsiTheme="majorHAnsi"/>
          <w:sz w:val="22"/>
          <w:szCs w:val="22"/>
        </w:rPr>
        <w:t>N</w:t>
      </w:r>
      <w:r w:rsidRPr="00682CCC">
        <w:rPr>
          <w:rFonts w:asciiTheme="majorHAnsi" w:eastAsiaTheme="majorEastAsia" w:hAnsiTheme="majorHAnsi"/>
          <w:sz w:val="22"/>
          <w:szCs w:val="22"/>
        </w:rPr>
        <w:t>个请求在预填充阶段的层重要性统计值</w:t>
      </w:r>
      <w:r w:rsidR="00681EDC" w:rsidRPr="00682CCC">
        <w:rPr>
          <w:rFonts w:asciiTheme="majorHAnsi" w:eastAsiaTheme="majorEastAsia" w:hAnsiTheme="majorHAnsi"/>
          <w:sz w:val="22"/>
          <w:szCs w:val="22"/>
        </w:rPr>
        <w:t>，根据加速比和每个层的重要性统计值，跳过</w:t>
      </w:r>
      <w:r w:rsidR="00681EDC" w:rsidRPr="00682CCC">
        <w:rPr>
          <w:rFonts w:asciiTheme="majorHAnsi" w:eastAsiaTheme="majorEastAsia" w:hAnsiTheme="majorHAnsi"/>
          <w:sz w:val="22"/>
          <w:szCs w:val="22"/>
        </w:rPr>
        <w:t>m</w:t>
      </w:r>
      <w:r w:rsidR="00681EDC" w:rsidRPr="00682CCC">
        <w:rPr>
          <w:rFonts w:asciiTheme="majorHAnsi" w:eastAsiaTheme="majorEastAsia" w:hAnsiTheme="majorHAnsi"/>
          <w:sz w:val="22"/>
          <w:szCs w:val="22"/>
        </w:rPr>
        <w:t>个最不重要的子层，具体为：</w:t>
      </w:r>
      <w:r w:rsidRPr="00682CCC">
        <w:rPr>
          <w:rFonts w:asciiTheme="majorHAnsi" w:eastAsiaTheme="majorEastAsia" w:hAnsiTheme="majorHAnsi"/>
          <w:sz w:val="22"/>
          <w:szCs w:val="22"/>
        </w:rPr>
        <w:t>第</w:t>
      </w:r>
      <w:r w:rsidRPr="00682CCC">
        <w:rPr>
          <w:rFonts w:asciiTheme="majorHAnsi" w:eastAsiaTheme="majorEastAsia" w:hAnsiTheme="majorHAnsi"/>
          <w:sz w:val="22"/>
          <w:szCs w:val="22"/>
        </w:rPr>
        <w:t>j</w:t>
      </w:r>
      <w:r w:rsidRPr="00682CCC">
        <w:rPr>
          <w:rFonts w:asciiTheme="majorHAnsi" w:eastAsiaTheme="majorEastAsia" w:hAnsiTheme="majorHAnsi"/>
          <w:sz w:val="22"/>
          <w:szCs w:val="22"/>
        </w:rPr>
        <w:t>层的</w:t>
      </w:r>
      <w:r w:rsidR="00681EDC" w:rsidRPr="00682CCC">
        <w:rPr>
          <w:rFonts w:asciiTheme="majorHAnsi" w:eastAsiaTheme="majorEastAsia" w:hAnsiTheme="majorHAnsi"/>
          <w:sz w:val="22"/>
          <w:szCs w:val="22"/>
        </w:rPr>
        <w:t>重要性</w:t>
      </w:r>
      <w:r w:rsidRPr="00682CCC">
        <w:rPr>
          <w:rFonts w:asciiTheme="majorHAnsi" w:eastAsiaTheme="majorEastAsia" w:hAnsiTheme="majorHAnsi"/>
          <w:sz w:val="22"/>
          <w:szCs w:val="22"/>
        </w:rPr>
        <w:t>统计值</w:t>
      </w:r>
      <w:r w:rsidRPr="00682CCC">
        <w:rPr>
          <w:rFonts w:asciiTheme="majorHAnsi" w:eastAsiaTheme="majorEastAsia" w:hAnsiTheme="majorHAnsi"/>
          <w:noProof/>
          <w:sz w:val="22"/>
          <w:szCs w:val="22"/>
        </w:rPr>
        <w:drawing>
          <wp:inline distT="0" distB="0" distL="0" distR="0" wp14:anchorId="7D880FA9" wp14:editId="169A4A56">
            <wp:extent cx="2758740" cy="504000"/>
            <wp:effectExtent l="0" t="0" r="3810" b="0"/>
            <wp:docPr id="1504829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9322" name=""/>
                    <pic:cNvPicPr/>
                  </pic:nvPicPr>
                  <pic:blipFill>
                    <a:blip r:embed="rId9"/>
                    <a:stretch>
                      <a:fillRect/>
                    </a:stretch>
                  </pic:blipFill>
                  <pic:spPr>
                    <a:xfrm>
                      <a:off x="0" y="0"/>
                      <a:ext cx="2758740" cy="504000"/>
                    </a:xfrm>
                    <a:prstGeom prst="rect">
                      <a:avLst/>
                    </a:prstGeom>
                  </pic:spPr>
                </pic:pic>
              </a:graphicData>
            </a:graphic>
          </wp:inline>
        </w:drawing>
      </w:r>
      <w:r w:rsidR="00681EDC" w:rsidRPr="00682CCC">
        <w:rPr>
          <w:rFonts w:asciiTheme="majorHAnsi" w:eastAsiaTheme="majorEastAsia" w:hAnsiTheme="majorHAnsi"/>
          <w:sz w:val="22"/>
          <w:szCs w:val="22"/>
        </w:rPr>
        <w:t>，</w:t>
      </w:r>
      <w:ins w:id="53" w:author="JDP" w:date="2024-11-29T16:46:00Z" w16du:dateUtc="2024-11-29T08:46:00Z">
        <w:r w:rsidR="00E81459" w:rsidRPr="00682CCC">
          <w:rPr>
            <w:rFonts w:asciiTheme="majorHAnsi" w:eastAsiaTheme="majorEastAsia" w:hAnsiTheme="majorHAnsi"/>
            <w:sz w:val="22"/>
            <w:szCs w:val="22"/>
          </w:rPr>
          <w:t>预设参数</w:t>
        </w:r>
      </w:ins>
      <w:r w:rsidR="00681EDC" w:rsidRPr="00682CCC">
        <w:rPr>
          <w:rFonts w:asciiTheme="majorHAnsi" w:eastAsiaTheme="majorEastAsia" w:hAnsiTheme="majorHAnsi"/>
          <w:sz w:val="22"/>
          <w:szCs w:val="22"/>
          <w:rPrChange w:id="54" w:author="JDP" w:date="2024-11-29T16:47:00Z" w16du:dateUtc="2024-11-29T08:47:00Z">
            <w:rPr>
              <w:rFonts w:asciiTheme="majorHAnsi" w:eastAsiaTheme="majorEastAsia" w:hAnsiTheme="majorHAnsi" w:hint="eastAsia"/>
              <w:sz w:val="22"/>
              <w:szCs w:val="22"/>
              <w:highlight w:val="yellow"/>
            </w:rPr>
          </w:rPrChange>
        </w:rPr>
        <w:t>m</w:t>
      </w:r>
      <w:del w:id="55" w:author="JDP" w:date="2024-11-29T16:46:00Z" w16du:dateUtc="2024-11-29T08:46:00Z">
        <w:r w:rsidR="00172B8E" w:rsidRPr="00682CCC" w:rsidDel="00E81459">
          <w:rPr>
            <w:rFonts w:asciiTheme="majorHAnsi" w:eastAsiaTheme="majorEastAsia" w:hAnsiTheme="majorHAnsi"/>
            <w:sz w:val="22"/>
            <w:szCs w:val="22"/>
            <w:rPrChange w:id="56" w:author="JDP" w:date="2024-11-29T16:47:00Z" w16du:dateUtc="2024-11-29T08:47:00Z">
              <w:rPr>
                <w:rFonts w:asciiTheme="majorHAnsi" w:eastAsiaTheme="majorEastAsia" w:hAnsiTheme="majorHAnsi" w:hint="eastAsia"/>
                <w:sz w:val="22"/>
                <w:szCs w:val="22"/>
                <w:highlight w:val="yellow"/>
              </w:rPr>
            </w:rPrChange>
          </w:rPr>
          <w:delText>的设置为人为预设</w:delText>
        </w:r>
        <w:r w:rsidR="00172B8E" w:rsidRPr="00682CCC" w:rsidDel="00E81459">
          <w:rPr>
            <w:rFonts w:asciiTheme="majorHAnsi" w:eastAsiaTheme="majorEastAsia" w:hAnsiTheme="majorHAnsi"/>
            <w:sz w:val="22"/>
            <w:szCs w:val="22"/>
          </w:rPr>
          <w:delText>，</w:delText>
        </w:r>
        <w:r w:rsidR="00172B8E" w:rsidRPr="00682CCC" w:rsidDel="00E81459">
          <w:rPr>
            <w:rFonts w:asciiTheme="majorHAnsi" w:eastAsiaTheme="majorEastAsia" w:hAnsiTheme="majorHAnsi"/>
            <w:sz w:val="22"/>
            <w:szCs w:val="22"/>
            <w:rPrChange w:id="57" w:author="JDP" w:date="2024-11-29T16:47:00Z" w16du:dateUtc="2024-11-29T08:47:00Z">
              <w:rPr>
                <w:rFonts w:asciiTheme="majorHAnsi" w:eastAsiaTheme="majorEastAsia" w:hAnsiTheme="majorHAnsi" w:hint="eastAsia"/>
                <w:sz w:val="22"/>
                <w:szCs w:val="22"/>
                <w:highlight w:val="yellow"/>
              </w:rPr>
            </w:rPrChange>
          </w:rPr>
          <w:delText>可以根据</w:delText>
        </w:r>
      </w:del>
      <w:ins w:id="58" w:author="JDP" w:date="2024-11-29T16:46:00Z" w16du:dateUtc="2024-11-29T08:46:00Z">
        <w:r w:rsidR="00E81459" w:rsidRPr="00682CCC">
          <w:rPr>
            <w:rFonts w:asciiTheme="majorHAnsi" w:eastAsiaTheme="majorEastAsia" w:hAnsiTheme="majorHAnsi"/>
            <w:sz w:val="22"/>
            <w:szCs w:val="22"/>
            <w:rPrChange w:id="59" w:author="JDP" w:date="2024-11-29T16:47:00Z" w16du:dateUtc="2024-11-29T08:47:00Z">
              <w:rPr>
                <w:rFonts w:asciiTheme="majorHAnsi" w:eastAsiaTheme="majorEastAsia" w:hAnsiTheme="majorHAnsi" w:hint="eastAsia"/>
                <w:sz w:val="22"/>
                <w:szCs w:val="22"/>
                <w:highlight w:val="yellow"/>
              </w:rPr>
            </w:rPrChange>
          </w:rPr>
          <w:t>用于权衡</w:t>
        </w:r>
      </w:ins>
      <w:del w:id="60" w:author="JDP" w:date="2024-11-29T16:46:00Z" w16du:dateUtc="2024-11-29T08:46:00Z">
        <w:r w:rsidR="00172B8E" w:rsidRPr="00682CCC" w:rsidDel="00E81459">
          <w:rPr>
            <w:rFonts w:asciiTheme="majorHAnsi" w:eastAsiaTheme="majorEastAsia" w:hAnsiTheme="majorHAnsi"/>
            <w:sz w:val="22"/>
            <w:szCs w:val="22"/>
            <w:rPrChange w:id="61" w:author="JDP" w:date="2024-11-29T16:47:00Z" w16du:dateUtc="2024-11-29T08:47:00Z">
              <w:rPr>
                <w:rFonts w:asciiTheme="majorHAnsi" w:eastAsiaTheme="majorEastAsia" w:hAnsiTheme="majorHAnsi" w:hint="eastAsia"/>
                <w:sz w:val="22"/>
                <w:szCs w:val="22"/>
                <w:highlight w:val="yellow"/>
              </w:rPr>
            </w:rPrChange>
          </w:rPr>
          <w:delText>对</w:delText>
        </w:r>
      </w:del>
      <w:r w:rsidR="00172B8E" w:rsidRPr="00682CCC">
        <w:rPr>
          <w:rFonts w:asciiTheme="majorHAnsi" w:eastAsiaTheme="majorEastAsia" w:hAnsiTheme="majorHAnsi"/>
          <w:sz w:val="22"/>
          <w:szCs w:val="22"/>
          <w:rPrChange w:id="62" w:author="JDP" w:date="2024-11-29T16:47:00Z" w16du:dateUtc="2024-11-29T08:47:00Z">
            <w:rPr>
              <w:rFonts w:asciiTheme="majorHAnsi" w:eastAsiaTheme="majorEastAsia" w:hAnsiTheme="majorHAnsi" w:hint="eastAsia"/>
              <w:sz w:val="22"/>
              <w:szCs w:val="22"/>
              <w:highlight w:val="yellow"/>
            </w:rPr>
          </w:rPrChange>
        </w:rPr>
        <w:t>加速比和精度</w:t>
      </w:r>
      <w:del w:id="63" w:author="JDP" w:date="2024-11-29T16:46:00Z" w16du:dateUtc="2024-11-29T08:46:00Z">
        <w:r w:rsidR="00172B8E" w:rsidRPr="00682CCC" w:rsidDel="00E81459">
          <w:rPr>
            <w:rFonts w:asciiTheme="majorHAnsi" w:eastAsiaTheme="majorEastAsia" w:hAnsiTheme="majorHAnsi"/>
            <w:sz w:val="22"/>
            <w:szCs w:val="22"/>
            <w:rPrChange w:id="64" w:author="JDP" w:date="2024-11-29T16:47:00Z" w16du:dateUtc="2024-11-29T08:47:00Z">
              <w:rPr>
                <w:rFonts w:asciiTheme="majorHAnsi" w:eastAsiaTheme="majorEastAsia" w:hAnsiTheme="majorHAnsi" w:hint="eastAsia"/>
                <w:sz w:val="22"/>
                <w:szCs w:val="22"/>
                <w:highlight w:val="yellow"/>
              </w:rPr>
            </w:rPrChange>
          </w:rPr>
          <w:delText>的权衡来设置</w:delText>
        </w:r>
        <w:r w:rsidR="00172B8E" w:rsidRPr="00682CCC" w:rsidDel="00E81459">
          <w:rPr>
            <w:rFonts w:asciiTheme="majorHAnsi" w:eastAsiaTheme="majorEastAsia" w:hAnsiTheme="majorHAnsi"/>
            <w:sz w:val="22"/>
            <w:szCs w:val="22"/>
          </w:rPr>
          <w:delText>。</w:delText>
        </w:r>
      </w:del>
      <w:ins w:id="65" w:author="JDP" w:date="2024-11-29T16:46:00Z" w16du:dateUtc="2024-11-29T08:46:00Z">
        <w:r w:rsidR="00E81459" w:rsidRPr="00682CCC">
          <w:rPr>
            <w:rFonts w:asciiTheme="majorHAnsi" w:eastAsiaTheme="majorEastAsia" w:hAnsiTheme="majorHAnsi"/>
            <w:sz w:val="22"/>
            <w:szCs w:val="22"/>
            <w:rPrChange w:id="66" w:author="JDP" w:date="2024-11-29T16:47:00Z" w16du:dateUtc="2024-11-29T08:47:00Z">
              <w:rPr>
                <w:rFonts w:asciiTheme="majorHAnsi" w:eastAsiaTheme="majorEastAsia" w:hAnsiTheme="majorHAnsi" w:hint="eastAsia"/>
                <w:sz w:val="22"/>
                <w:szCs w:val="22"/>
                <w:highlight w:val="yellow"/>
              </w:rPr>
            </w:rPrChange>
          </w:rPr>
          <w:t>，</w:t>
        </w:r>
      </w:ins>
      <w:r w:rsidR="00172B8E" w:rsidRPr="00682CCC">
        <w:rPr>
          <w:rFonts w:asciiTheme="majorHAnsi" w:eastAsiaTheme="majorEastAsia" w:hAnsiTheme="majorHAnsi"/>
          <w:sz w:val="22"/>
          <w:szCs w:val="22"/>
        </w:rPr>
        <w:t>更高的</w:t>
      </w:r>
      <w:r w:rsidR="00172B8E" w:rsidRPr="00682CCC">
        <w:rPr>
          <w:rFonts w:asciiTheme="majorHAnsi" w:eastAsiaTheme="majorEastAsia" w:hAnsiTheme="majorHAnsi"/>
          <w:sz w:val="22"/>
          <w:szCs w:val="22"/>
        </w:rPr>
        <w:t>m</w:t>
      </w:r>
      <w:r w:rsidR="00172B8E" w:rsidRPr="00682CCC">
        <w:rPr>
          <w:rFonts w:asciiTheme="majorHAnsi" w:eastAsiaTheme="majorEastAsia" w:hAnsiTheme="majorHAnsi"/>
          <w:sz w:val="22"/>
          <w:szCs w:val="22"/>
        </w:rPr>
        <w:t>值会带来更高的加速比但也会导致更高的精度损失。在假设注意力子层和线形子层执行时</w:t>
      </w:r>
      <w:r w:rsidR="00172B8E" w:rsidRPr="00682CCC">
        <w:rPr>
          <w:rFonts w:asciiTheme="majorHAnsi" w:eastAsiaTheme="majorEastAsia" w:hAnsiTheme="majorHAnsi"/>
          <w:sz w:val="22"/>
          <w:szCs w:val="22"/>
        </w:rPr>
        <w:lastRenderedPageBreak/>
        <w:t>间相同的情况下，加速比的计算方式为</w:t>
      </w:r>
      <w:r w:rsidR="00172B8E" w:rsidRPr="00682CCC">
        <w:rPr>
          <w:rFonts w:asciiTheme="majorHAnsi" w:eastAsiaTheme="majorEastAsia" w:hAnsiTheme="majorHAnsi"/>
          <w:sz w:val="22"/>
          <w:szCs w:val="22"/>
        </w:rPr>
        <w:t>L/(L-m)</w:t>
      </w:r>
      <w:r w:rsidR="00172B8E" w:rsidRPr="00682CCC">
        <w:rPr>
          <w:rFonts w:asciiTheme="majorHAnsi" w:eastAsiaTheme="majorEastAsia" w:hAnsiTheme="majorHAnsi"/>
          <w:sz w:val="22"/>
          <w:szCs w:val="22"/>
        </w:rPr>
        <w:t>，其中</w:t>
      </w:r>
      <w:r w:rsidR="00172B8E" w:rsidRPr="00682CCC">
        <w:rPr>
          <w:rFonts w:asciiTheme="majorHAnsi" w:eastAsiaTheme="majorEastAsia" w:hAnsiTheme="majorHAnsi"/>
          <w:sz w:val="22"/>
          <w:szCs w:val="22"/>
        </w:rPr>
        <w:t>L</w:t>
      </w:r>
      <w:r w:rsidR="00172B8E" w:rsidRPr="00682CCC">
        <w:rPr>
          <w:rFonts w:asciiTheme="majorHAnsi" w:eastAsiaTheme="majorEastAsia" w:hAnsiTheme="majorHAnsi"/>
          <w:sz w:val="22"/>
          <w:szCs w:val="22"/>
        </w:rPr>
        <w:t>为原始大模型总子层数。但由于实际执行中注意力子层与线形子层的执行时间不同，所以实际加速比需要测试。</w:t>
      </w:r>
    </w:p>
    <w:p w14:paraId="09DC94B8" w14:textId="7157D24D" w:rsidR="00AE6D3D" w:rsidRPr="00682CCC" w:rsidRDefault="00AE6D3D" w:rsidP="00FF464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所述的补偿方案</w:t>
      </w:r>
      <w:r w:rsidR="003820A5" w:rsidRPr="00682CCC">
        <w:rPr>
          <w:rFonts w:asciiTheme="majorHAnsi" w:eastAsiaTheme="majorEastAsia" w:hAnsiTheme="majorHAnsi"/>
          <w:sz w:val="22"/>
          <w:szCs w:val="22"/>
        </w:rPr>
        <w:t>，通过以下方式计算的得到：</w:t>
      </w:r>
      <w:r w:rsidRPr="00682CCC">
        <w:rPr>
          <w:rFonts w:asciiTheme="majorHAnsi" w:eastAsiaTheme="majorEastAsia" w:hAnsiTheme="majorHAnsi"/>
          <w:sz w:val="22"/>
          <w:szCs w:val="22"/>
        </w:rPr>
        <w:t>统计前</w:t>
      </w:r>
      <w:r w:rsidRPr="00682CCC">
        <w:rPr>
          <w:rFonts w:asciiTheme="majorHAnsi" w:eastAsiaTheme="majorEastAsia" w:hAnsiTheme="majorHAnsi"/>
          <w:sz w:val="22"/>
          <w:szCs w:val="22"/>
        </w:rPr>
        <w:t>N</w:t>
      </w:r>
      <w:r w:rsidRPr="00682CCC">
        <w:rPr>
          <w:rFonts w:asciiTheme="majorHAnsi" w:eastAsiaTheme="majorEastAsia" w:hAnsiTheme="majorHAnsi"/>
          <w:sz w:val="22"/>
          <w:szCs w:val="22"/>
        </w:rPr>
        <w:t>个</w:t>
      </w:r>
      <w:r w:rsidR="00FA45C4" w:rsidRPr="00682CCC">
        <w:rPr>
          <w:rFonts w:asciiTheme="majorHAnsi" w:eastAsiaTheme="majorEastAsia" w:hAnsiTheme="majorHAnsi"/>
          <w:sz w:val="22"/>
          <w:szCs w:val="22"/>
        </w:rPr>
        <w:t>任务</w:t>
      </w:r>
      <w:r w:rsidRPr="00682CCC">
        <w:rPr>
          <w:rFonts w:asciiTheme="majorHAnsi" w:eastAsiaTheme="majorEastAsia" w:hAnsiTheme="majorHAnsi"/>
          <w:sz w:val="22"/>
          <w:szCs w:val="22"/>
        </w:rPr>
        <w:t>在预填充阶段的输入输出差距</w:t>
      </w:r>
      <w:r w:rsidR="003820A5" w:rsidRPr="00682CCC">
        <w:rPr>
          <w:rFonts w:asciiTheme="majorHAnsi" w:eastAsiaTheme="majorEastAsia" w:hAnsiTheme="majorHAnsi"/>
          <w:sz w:val="22"/>
          <w:szCs w:val="22"/>
        </w:rPr>
        <w:t>，当跳过该子层后，使用输入输出差距统计值补偿输入，使得实际输出更接近理想输出，具体为：</w:t>
      </w:r>
      <w:r w:rsidRPr="00682CCC">
        <w:rPr>
          <w:rFonts w:asciiTheme="majorHAnsi" w:eastAsiaTheme="majorEastAsia" w:hAnsiTheme="majorHAnsi"/>
          <w:sz w:val="22"/>
          <w:szCs w:val="22"/>
        </w:rPr>
        <w:t>第</w:t>
      </w:r>
      <w:r w:rsidRPr="00682CCC">
        <w:rPr>
          <w:rFonts w:asciiTheme="majorHAnsi" w:eastAsiaTheme="majorEastAsia" w:hAnsiTheme="majorHAnsi"/>
          <w:sz w:val="22"/>
          <w:szCs w:val="22"/>
        </w:rPr>
        <w:t>j</w:t>
      </w:r>
      <w:r w:rsidRPr="00682CCC">
        <w:rPr>
          <w:rFonts w:asciiTheme="majorHAnsi" w:eastAsiaTheme="majorEastAsia" w:hAnsiTheme="majorHAnsi"/>
          <w:sz w:val="22"/>
          <w:szCs w:val="22"/>
        </w:rPr>
        <w:t>层的输入输出差距统计值</w:t>
      </w:r>
      <w:r w:rsidRPr="00682CCC">
        <w:rPr>
          <w:rFonts w:asciiTheme="majorHAnsi" w:eastAsiaTheme="majorEastAsia" w:hAnsiTheme="majorHAnsi"/>
          <w:noProof/>
          <w:sz w:val="22"/>
          <w:szCs w:val="22"/>
        </w:rPr>
        <w:drawing>
          <wp:inline distT="0" distB="0" distL="0" distR="0" wp14:anchorId="5DBB7C92" wp14:editId="7CA6CBE5">
            <wp:extent cx="1413163" cy="430573"/>
            <wp:effectExtent l="0" t="0" r="0" b="1270"/>
            <wp:docPr id="959671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1854" name=""/>
                    <pic:cNvPicPr/>
                  </pic:nvPicPr>
                  <pic:blipFill>
                    <a:blip r:embed="rId10"/>
                    <a:stretch>
                      <a:fillRect/>
                    </a:stretch>
                  </pic:blipFill>
                  <pic:spPr>
                    <a:xfrm>
                      <a:off x="0" y="0"/>
                      <a:ext cx="1439049" cy="438460"/>
                    </a:xfrm>
                    <a:prstGeom prst="rect">
                      <a:avLst/>
                    </a:prstGeom>
                  </pic:spPr>
                </pic:pic>
              </a:graphicData>
            </a:graphic>
          </wp:inline>
        </w:drawing>
      </w:r>
      <w:r w:rsidR="009A617A" w:rsidRPr="00682CCC">
        <w:rPr>
          <w:rFonts w:asciiTheme="majorHAnsi" w:eastAsiaTheme="majorEastAsia" w:hAnsiTheme="majorHAnsi"/>
          <w:sz w:val="22"/>
          <w:szCs w:val="22"/>
        </w:rPr>
        <w:t>，</w:t>
      </w:r>
      <w:r w:rsidRPr="00682CCC">
        <w:rPr>
          <w:rFonts w:asciiTheme="majorHAnsi" w:eastAsiaTheme="majorEastAsia" w:hAnsiTheme="majorHAnsi"/>
          <w:noProof/>
          <w:sz w:val="22"/>
          <w:szCs w:val="22"/>
        </w:rPr>
        <w:drawing>
          <wp:inline distT="0" distB="0" distL="0" distR="0" wp14:anchorId="25E90EBF" wp14:editId="78E78748">
            <wp:extent cx="928254" cy="247168"/>
            <wp:effectExtent l="0" t="0" r="0" b="0"/>
            <wp:docPr id="1029810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10038" name=""/>
                    <pic:cNvPicPr/>
                  </pic:nvPicPr>
                  <pic:blipFill>
                    <a:blip r:embed="rId11"/>
                    <a:stretch>
                      <a:fillRect/>
                    </a:stretch>
                  </pic:blipFill>
                  <pic:spPr>
                    <a:xfrm>
                      <a:off x="0" y="0"/>
                      <a:ext cx="967618" cy="257649"/>
                    </a:xfrm>
                    <a:prstGeom prst="rect">
                      <a:avLst/>
                    </a:prstGeom>
                  </pic:spPr>
                </pic:pic>
              </a:graphicData>
            </a:graphic>
          </wp:inline>
        </w:drawing>
      </w:r>
      <w:r w:rsidR="00DF4B26" w:rsidRPr="00682CCC">
        <w:rPr>
          <w:rFonts w:asciiTheme="majorHAnsi" w:hAnsiTheme="majorHAnsi"/>
          <w:sz w:val="22"/>
          <w:szCs w:val="22"/>
        </w:rPr>
        <w:t>，其中：</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oMath>
      <w:r w:rsidR="00FA45C4" w:rsidRPr="00682CCC">
        <w:rPr>
          <w:rFonts w:asciiTheme="majorHAnsi" w:hAnsiTheme="majorHAnsi"/>
          <w:sz w:val="22"/>
          <w:szCs w:val="22"/>
        </w:rPr>
        <w:t>为第</w:t>
      </w:r>
      <w:r w:rsidR="00FA45C4" w:rsidRPr="00682CCC">
        <w:rPr>
          <w:rFonts w:asciiTheme="majorHAnsi" w:hAnsiTheme="majorHAnsi"/>
          <w:sz w:val="22"/>
          <w:szCs w:val="22"/>
        </w:rPr>
        <w:t>i</w:t>
      </w:r>
      <w:r w:rsidR="00FA45C4" w:rsidRPr="00682CCC">
        <w:rPr>
          <w:rFonts w:asciiTheme="majorHAnsi" w:hAnsiTheme="majorHAnsi"/>
          <w:sz w:val="22"/>
          <w:szCs w:val="22"/>
        </w:rPr>
        <w:t>个推理任务，</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oMath>
      <w:r w:rsidR="00FA45C4" w:rsidRPr="00682CCC">
        <w:rPr>
          <w:rFonts w:asciiTheme="majorHAnsi" w:hAnsiTheme="majorHAnsi"/>
          <w:sz w:val="22"/>
          <w:szCs w:val="22"/>
        </w:rPr>
        <w:t>为该任务的</w:t>
      </w:r>
      <w:r w:rsidR="00FA45C4" w:rsidRPr="00682CCC">
        <w:rPr>
          <w:rFonts w:asciiTheme="majorHAnsi" w:hAnsiTheme="majorHAnsi"/>
          <w:sz w:val="22"/>
          <w:szCs w:val="22"/>
        </w:rPr>
        <w:t>prompt</w:t>
      </w:r>
      <w:r w:rsidR="00FA45C4" w:rsidRPr="00682CCC">
        <w:rPr>
          <w:rFonts w:asciiTheme="majorHAnsi" w:hAnsiTheme="majorHAnsi"/>
          <w:sz w:val="22"/>
          <w:szCs w:val="22"/>
        </w:rPr>
        <w:t>长度，</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oMath>
      <w:r w:rsidR="00FA45C4" w:rsidRPr="00682CCC">
        <w:rPr>
          <w:rFonts w:asciiTheme="majorHAnsi" w:hAnsiTheme="majorHAnsi"/>
          <w:sz w:val="22"/>
          <w:szCs w:val="22"/>
        </w:rPr>
        <w:t>和</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it</m:t>
            </m:r>
          </m:sub>
        </m:sSub>
      </m:oMath>
      <w:r w:rsidR="00FA45C4" w:rsidRPr="00682CCC">
        <w:rPr>
          <w:rFonts w:asciiTheme="majorHAnsi" w:hAnsiTheme="majorHAnsi"/>
          <w:sz w:val="22"/>
          <w:szCs w:val="22"/>
        </w:rPr>
        <w:t>分别为第</w:t>
      </w:r>
      <w:r w:rsidR="00FA45C4" w:rsidRPr="00682CCC">
        <w:rPr>
          <w:rFonts w:asciiTheme="majorHAnsi" w:hAnsiTheme="majorHAnsi"/>
          <w:sz w:val="22"/>
          <w:szCs w:val="22"/>
        </w:rPr>
        <w:t>i</w:t>
      </w:r>
      <w:r w:rsidR="00FA45C4" w:rsidRPr="00682CCC">
        <w:rPr>
          <w:rFonts w:asciiTheme="majorHAnsi" w:hAnsiTheme="majorHAnsi"/>
          <w:sz w:val="22"/>
          <w:szCs w:val="22"/>
        </w:rPr>
        <w:t>个推理任务中第</w:t>
      </w:r>
      <w:r w:rsidR="00FA45C4" w:rsidRPr="00682CCC">
        <w:rPr>
          <w:rFonts w:asciiTheme="majorHAnsi" w:hAnsiTheme="majorHAnsi"/>
          <w:sz w:val="22"/>
          <w:szCs w:val="22"/>
        </w:rPr>
        <w:t>j</w:t>
      </w:r>
      <w:r w:rsidR="00FA45C4" w:rsidRPr="00682CCC">
        <w:rPr>
          <w:rFonts w:asciiTheme="majorHAnsi" w:hAnsiTheme="majorHAnsi"/>
          <w:sz w:val="22"/>
          <w:szCs w:val="22"/>
        </w:rPr>
        <w:t>个</w:t>
      </w:r>
      <w:r w:rsidR="00FA45C4" w:rsidRPr="00682CCC">
        <w:rPr>
          <w:rFonts w:asciiTheme="majorHAnsi" w:hAnsiTheme="majorHAnsi"/>
          <w:sz w:val="22"/>
          <w:szCs w:val="22"/>
        </w:rPr>
        <w:t>token</w:t>
      </w:r>
      <w:r w:rsidR="00FA45C4" w:rsidRPr="00682CCC">
        <w:rPr>
          <w:rFonts w:asciiTheme="majorHAnsi" w:hAnsiTheme="majorHAnsi"/>
          <w:sz w:val="22"/>
          <w:szCs w:val="22"/>
        </w:rPr>
        <w:t>在第</w:t>
      </w:r>
      <w:r w:rsidR="00FA45C4" w:rsidRPr="00682CCC">
        <w:rPr>
          <w:rFonts w:asciiTheme="majorHAnsi" w:hAnsiTheme="majorHAnsi"/>
          <w:sz w:val="22"/>
          <w:szCs w:val="22"/>
        </w:rPr>
        <w:t>j</w:t>
      </w:r>
      <w:r w:rsidR="00FA45C4" w:rsidRPr="00682CCC">
        <w:rPr>
          <w:rFonts w:asciiTheme="majorHAnsi" w:hAnsiTheme="majorHAnsi"/>
          <w:sz w:val="22"/>
          <w:szCs w:val="22"/>
        </w:rPr>
        <w:t>层的输入输出向量。</w:t>
      </w:r>
    </w:p>
    <w:p w14:paraId="6E41FF27" w14:textId="0ECA2B11" w:rsidR="00AE6D3D" w:rsidRPr="00682CCC"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hAnsiTheme="majorHAnsi"/>
          <w:sz w:val="22"/>
          <w:szCs w:val="22"/>
        </w:rPr>
        <w:t>第二步，</w:t>
      </w:r>
      <w:ins w:id="67" w:author="JDP" w:date="2024-11-29T16:40:00Z" w16du:dateUtc="2024-11-29T08:40:00Z">
        <w:r w:rsidR="00643750" w:rsidRPr="00682CCC">
          <w:rPr>
            <w:rFonts w:asciiTheme="majorHAnsi" w:hAnsiTheme="majorHAnsi"/>
            <w:sz w:val="22"/>
            <w:szCs w:val="22"/>
          </w:rPr>
          <w:t>在在线解码</w:t>
        </w:r>
        <w:r w:rsidR="00643750" w:rsidRPr="00682CCC">
          <w:rPr>
            <w:rFonts w:asciiTheme="majorHAnsi" w:hAnsiTheme="majorHAnsi"/>
            <w:sz w:val="22"/>
            <w:szCs w:val="22"/>
          </w:rPr>
          <w:t>阶段，</w:t>
        </w:r>
      </w:ins>
      <w:del w:id="68" w:author="JDP" w:date="2024-11-29T16:40:00Z" w16du:dateUtc="2024-11-29T08:40:00Z">
        <w:r w:rsidRPr="00682CCC" w:rsidDel="00643750">
          <w:rPr>
            <w:rFonts w:asciiTheme="majorHAnsi" w:hAnsiTheme="majorHAnsi"/>
            <w:sz w:val="22"/>
            <w:szCs w:val="22"/>
          </w:rPr>
          <w:delText>对解码阶段</w:delText>
        </w:r>
        <w:r w:rsidR="00AF5AD2" w:rsidRPr="00682CCC" w:rsidDel="00643750">
          <w:rPr>
            <w:rFonts w:asciiTheme="majorHAnsi" w:hAnsiTheme="majorHAnsi"/>
            <w:sz w:val="22"/>
            <w:szCs w:val="22"/>
          </w:rPr>
          <w:delText>待</w:delText>
        </w:r>
        <w:r w:rsidRPr="00682CCC" w:rsidDel="00643750">
          <w:rPr>
            <w:rFonts w:asciiTheme="majorHAnsi" w:hAnsiTheme="majorHAnsi"/>
            <w:sz w:val="22"/>
            <w:szCs w:val="22"/>
          </w:rPr>
          <w:delText>跳过的子层进行</w:delText>
        </w:r>
        <w:r w:rsidRPr="00682CCC" w:rsidDel="00643750">
          <w:rPr>
            <w:rFonts w:asciiTheme="majorHAnsi" w:hAnsiTheme="majorHAnsi"/>
            <w:sz w:val="22"/>
            <w:szCs w:val="22"/>
            <w:highlight w:val="yellow"/>
          </w:rPr>
          <w:delText>建模</w:delText>
        </w:r>
        <w:r w:rsidRPr="00682CCC" w:rsidDel="00643750">
          <w:rPr>
            <w:rFonts w:asciiTheme="majorHAnsi" w:hAnsiTheme="majorHAnsi"/>
            <w:sz w:val="22"/>
            <w:szCs w:val="22"/>
          </w:rPr>
          <w:delText>：</w:delText>
        </w:r>
      </w:del>
      <w:r w:rsidR="004C1D3E" w:rsidRPr="00682CCC">
        <w:rPr>
          <w:rFonts w:asciiTheme="majorHAnsi" w:hAnsiTheme="majorHAnsi"/>
          <w:sz w:val="22"/>
          <w:szCs w:val="22"/>
        </w:rPr>
        <w:t>完整执行前</w:t>
      </w:r>
      <w:r w:rsidRPr="00682CCC">
        <w:rPr>
          <w:rFonts w:asciiTheme="majorHAnsi" w:hAnsiTheme="majorHAnsi"/>
          <w:sz w:val="22"/>
          <w:szCs w:val="22"/>
        </w:rPr>
        <w:t>P</w:t>
      </w:r>
      <w:r w:rsidRPr="00682CCC">
        <w:rPr>
          <w:rFonts w:asciiTheme="majorHAnsi" w:hAnsiTheme="majorHAnsi"/>
          <w:sz w:val="22"/>
          <w:szCs w:val="22"/>
        </w:rPr>
        <w:t>个</w:t>
      </w:r>
      <w:r w:rsidRPr="00682CCC">
        <w:rPr>
          <w:rFonts w:asciiTheme="majorHAnsi" w:hAnsiTheme="majorHAnsi"/>
          <w:sz w:val="22"/>
          <w:szCs w:val="22"/>
        </w:rPr>
        <w:t>token</w:t>
      </w:r>
      <w:r w:rsidRPr="00682CCC">
        <w:rPr>
          <w:rFonts w:asciiTheme="majorHAnsi" w:hAnsiTheme="majorHAnsi"/>
          <w:sz w:val="22"/>
          <w:szCs w:val="22"/>
        </w:rPr>
        <w:t>不进行跳层，</w:t>
      </w:r>
      <w:r w:rsidR="004C1D3E" w:rsidRPr="00682CCC">
        <w:rPr>
          <w:rFonts w:asciiTheme="majorHAnsi" w:hAnsiTheme="majorHAnsi"/>
          <w:sz w:val="22"/>
          <w:szCs w:val="22"/>
        </w:rPr>
        <w:t>计算其中每个</w:t>
      </w:r>
      <w:r w:rsidRPr="00682CCC">
        <w:rPr>
          <w:rFonts w:asciiTheme="majorHAnsi" w:hAnsiTheme="majorHAnsi"/>
          <w:sz w:val="22"/>
          <w:szCs w:val="22"/>
        </w:rPr>
        <w:t>子层的重要性，</w:t>
      </w:r>
      <w:r w:rsidR="004C1D3E" w:rsidRPr="00682CCC">
        <w:rPr>
          <w:rFonts w:asciiTheme="majorHAnsi" w:hAnsiTheme="majorHAnsi"/>
          <w:sz w:val="22"/>
          <w:szCs w:val="22"/>
        </w:rPr>
        <w:t>通过阈值筛选出待跳过子层并计算待跳过子层的补偿方案，用于在跳过该子层时进行补偿。</w:t>
      </w:r>
      <w:r w:rsidR="00D97B5D" w:rsidRPr="00682CCC">
        <w:rPr>
          <w:rFonts w:asciiTheme="majorHAnsi" w:hAnsiTheme="majorHAnsi"/>
          <w:b/>
          <w:bCs/>
          <w:sz w:val="22"/>
          <w:szCs w:val="22"/>
        </w:rPr>
        <w:t xml:space="preserve"> </w:t>
      </w:r>
    </w:p>
    <w:p w14:paraId="74E670BA" w14:textId="27973356" w:rsidR="00AE6D3D" w:rsidRPr="00682CCC" w:rsidRDefault="00AE6D3D" w:rsidP="00FA45C4">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hAnsiTheme="majorHAnsi"/>
          <w:sz w:val="22"/>
          <w:szCs w:val="22"/>
        </w:rPr>
        <w:t>所述的阈值</w:t>
      </w:r>
      <w:r w:rsidR="004C1D3E" w:rsidRPr="00682CCC">
        <w:rPr>
          <w:rFonts w:asciiTheme="majorHAnsi" w:hAnsiTheme="majorHAnsi"/>
          <w:sz w:val="22"/>
          <w:szCs w:val="22"/>
        </w:rPr>
        <w:t>筛选是指：根据</w:t>
      </w:r>
      <w:r w:rsidRPr="00682CCC">
        <w:rPr>
          <w:rFonts w:asciiTheme="majorHAnsi" w:hAnsiTheme="majorHAnsi"/>
          <w:sz w:val="22"/>
          <w:szCs w:val="22"/>
        </w:rPr>
        <w:t>前</w:t>
      </w:r>
      <w:r w:rsidRPr="00682CCC">
        <w:rPr>
          <w:rFonts w:asciiTheme="majorHAnsi" w:hAnsiTheme="majorHAnsi"/>
          <w:sz w:val="22"/>
          <w:szCs w:val="22"/>
        </w:rPr>
        <w:t>P</w:t>
      </w:r>
      <w:r w:rsidRPr="00682CCC">
        <w:rPr>
          <w:rFonts w:asciiTheme="majorHAnsi" w:hAnsiTheme="majorHAnsi"/>
          <w:sz w:val="22"/>
          <w:szCs w:val="22"/>
        </w:rPr>
        <w:t>个</w:t>
      </w:r>
      <w:r w:rsidRPr="00682CCC">
        <w:rPr>
          <w:rFonts w:asciiTheme="majorHAnsi" w:hAnsiTheme="majorHAnsi"/>
          <w:sz w:val="22"/>
          <w:szCs w:val="22"/>
        </w:rPr>
        <w:t>token</w:t>
      </w:r>
      <w:r w:rsidRPr="00682CCC">
        <w:rPr>
          <w:rFonts w:asciiTheme="majorHAnsi" w:hAnsiTheme="majorHAnsi"/>
          <w:sz w:val="22"/>
          <w:szCs w:val="22"/>
        </w:rPr>
        <w:t>每个层重要性统计值</w:t>
      </w:r>
      <w:r w:rsidR="004C1D3E" w:rsidRPr="00682CCC">
        <w:rPr>
          <w:rFonts w:asciiTheme="majorHAnsi" w:hAnsiTheme="majorHAnsi"/>
          <w:sz w:val="22"/>
          <w:szCs w:val="22"/>
        </w:rPr>
        <w:t>，以已跳过的子层中的相似性最小值作为阈值，将超过阈值的层作为当前请求解码阶段需要额外跳过的子层，具体为：</w:t>
      </w:r>
      <w:r w:rsidRPr="00682CCC">
        <w:rPr>
          <w:rFonts w:asciiTheme="majorHAnsi" w:hAnsiTheme="majorHAnsi"/>
          <w:sz w:val="22"/>
          <w:szCs w:val="22"/>
        </w:rPr>
        <w:t>第</w:t>
      </w:r>
      <w:r w:rsidRPr="00682CCC">
        <w:rPr>
          <w:rFonts w:asciiTheme="majorHAnsi" w:hAnsiTheme="majorHAnsi"/>
          <w:sz w:val="22"/>
          <w:szCs w:val="22"/>
        </w:rPr>
        <w:t>j</w:t>
      </w:r>
      <w:r w:rsidRPr="00682CCC">
        <w:rPr>
          <w:rFonts w:asciiTheme="majorHAnsi" w:hAnsiTheme="majorHAnsi"/>
          <w:sz w:val="22"/>
          <w:szCs w:val="22"/>
        </w:rPr>
        <w:t>层的统计值为：</w:t>
      </w:r>
      <w:r w:rsidRPr="00682CCC">
        <w:rPr>
          <w:rFonts w:asciiTheme="majorHAnsi" w:hAnsiTheme="majorHAnsi"/>
          <w:noProof/>
          <w:sz w:val="22"/>
          <w:szCs w:val="22"/>
        </w:rPr>
        <w:drawing>
          <wp:inline distT="0" distB="0" distL="0" distR="0" wp14:anchorId="653DC373" wp14:editId="0EF5AC76">
            <wp:extent cx="2563824" cy="504000"/>
            <wp:effectExtent l="0" t="0" r="0" b="0"/>
            <wp:docPr id="1047795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5788" name=""/>
                    <pic:cNvPicPr/>
                  </pic:nvPicPr>
                  <pic:blipFill>
                    <a:blip r:embed="rId12"/>
                    <a:stretch>
                      <a:fillRect/>
                    </a:stretch>
                  </pic:blipFill>
                  <pic:spPr>
                    <a:xfrm>
                      <a:off x="0" y="0"/>
                      <a:ext cx="2563824" cy="504000"/>
                    </a:xfrm>
                    <a:prstGeom prst="rect">
                      <a:avLst/>
                    </a:prstGeom>
                  </pic:spPr>
                </pic:pic>
              </a:graphicData>
            </a:graphic>
          </wp:inline>
        </w:drawing>
      </w:r>
      <w:r w:rsidR="004C1D3E" w:rsidRPr="00682CCC">
        <w:rPr>
          <w:rFonts w:asciiTheme="majorHAnsi" w:hAnsiTheme="majorHAnsi"/>
          <w:sz w:val="22"/>
          <w:szCs w:val="22"/>
        </w:rPr>
        <w:t>，</w:t>
      </w:r>
      <w:r w:rsidRPr="00682CCC">
        <w:rPr>
          <w:rFonts w:asciiTheme="majorHAnsi" w:hAnsiTheme="majorHAnsi"/>
          <w:sz w:val="22"/>
          <w:szCs w:val="22"/>
        </w:rPr>
        <w:t>阈值</w:t>
      </w:r>
      <w:r w:rsidRPr="00682CCC">
        <w:rPr>
          <w:rFonts w:asciiTheme="majorHAnsi" w:hAnsiTheme="majorHAnsi"/>
          <w:noProof/>
          <w:sz w:val="22"/>
          <w:szCs w:val="22"/>
        </w:rPr>
        <w:drawing>
          <wp:inline distT="0" distB="0" distL="0" distR="0" wp14:anchorId="01CD223E" wp14:editId="4F46F3E0">
            <wp:extent cx="2583898" cy="324000"/>
            <wp:effectExtent l="0" t="0" r="6985" b="0"/>
            <wp:docPr id="108760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05471" name=""/>
                    <pic:cNvPicPr/>
                  </pic:nvPicPr>
                  <pic:blipFill>
                    <a:blip r:embed="rId13"/>
                    <a:stretch>
                      <a:fillRect/>
                    </a:stretch>
                  </pic:blipFill>
                  <pic:spPr>
                    <a:xfrm>
                      <a:off x="0" y="0"/>
                      <a:ext cx="2583898" cy="324000"/>
                    </a:xfrm>
                    <a:prstGeom prst="rect">
                      <a:avLst/>
                    </a:prstGeom>
                  </pic:spPr>
                </pic:pic>
              </a:graphicData>
            </a:graphic>
          </wp:inline>
        </w:drawing>
      </w:r>
      <w:r w:rsidR="004C1D3E" w:rsidRPr="00682CCC">
        <w:rPr>
          <w:rFonts w:asciiTheme="majorHAnsi" w:hAnsiTheme="majorHAnsi"/>
          <w:sz w:val="22"/>
          <w:szCs w:val="22"/>
        </w:rPr>
        <w:t>，其中：</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oMath>
      <w:r w:rsidR="00FA45C4" w:rsidRPr="00682CCC">
        <w:rPr>
          <w:rFonts w:asciiTheme="majorHAnsi" w:hAnsiTheme="majorHAnsi"/>
          <w:sz w:val="22"/>
          <w:szCs w:val="22"/>
        </w:rPr>
        <w:t>和</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it</m:t>
            </m:r>
          </m:sub>
        </m:sSub>
      </m:oMath>
      <w:r w:rsidR="00FA45C4" w:rsidRPr="00682CCC">
        <w:rPr>
          <w:rFonts w:asciiTheme="majorHAnsi" w:hAnsiTheme="majorHAnsi"/>
          <w:sz w:val="22"/>
          <w:szCs w:val="22"/>
        </w:rPr>
        <w:t>分别为第</w:t>
      </w:r>
      <w:r w:rsidR="00FA45C4" w:rsidRPr="00682CCC">
        <w:rPr>
          <w:rFonts w:asciiTheme="majorHAnsi" w:hAnsiTheme="majorHAnsi"/>
          <w:sz w:val="22"/>
          <w:szCs w:val="22"/>
        </w:rPr>
        <w:t>i</w:t>
      </w:r>
      <w:r w:rsidR="00FA45C4" w:rsidRPr="00682CCC">
        <w:rPr>
          <w:rFonts w:asciiTheme="majorHAnsi" w:hAnsiTheme="majorHAnsi"/>
          <w:sz w:val="22"/>
          <w:szCs w:val="22"/>
        </w:rPr>
        <w:t>个推理任务中第</w:t>
      </w:r>
      <w:r w:rsidR="00FA45C4" w:rsidRPr="00682CCC">
        <w:rPr>
          <w:rFonts w:asciiTheme="majorHAnsi" w:hAnsiTheme="majorHAnsi"/>
          <w:sz w:val="22"/>
          <w:szCs w:val="22"/>
        </w:rPr>
        <w:t>j</w:t>
      </w:r>
      <w:r w:rsidR="00FA45C4" w:rsidRPr="00682CCC">
        <w:rPr>
          <w:rFonts w:asciiTheme="majorHAnsi" w:hAnsiTheme="majorHAnsi"/>
          <w:sz w:val="22"/>
          <w:szCs w:val="22"/>
        </w:rPr>
        <w:t>个</w:t>
      </w:r>
      <w:r w:rsidR="00FA45C4" w:rsidRPr="00682CCC">
        <w:rPr>
          <w:rFonts w:asciiTheme="majorHAnsi" w:hAnsiTheme="majorHAnsi"/>
          <w:sz w:val="22"/>
          <w:szCs w:val="22"/>
        </w:rPr>
        <w:t>token</w:t>
      </w:r>
      <w:r w:rsidR="00FA45C4" w:rsidRPr="00682CCC">
        <w:rPr>
          <w:rFonts w:asciiTheme="majorHAnsi" w:hAnsiTheme="majorHAnsi"/>
          <w:sz w:val="22"/>
          <w:szCs w:val="22"/>
        </w:rPr>
        <w:t>在第</w:t>
      </w:r>
      <w:r w:rsidR="00FA45C4" w:rsidRPr="00682CCC">
        <w:rPr>
          <w:rFonts w:asciiTheme="majorHAnsi" w:hAnsiTheme="majorHAnsi"/>
          <w:sz w:val="22"/>
          <w:szCs w:val="22"/>
        </w:rPr>
        <w:t>j</w:t>
      </w:r>
      <w:r w:rsidR="00FA45C4" w:rsidRPr="00682CCC">
        <w:rPr>
          <w:rFonts w:asciiTheme="majorHAnsi" w:hAnsiTheme="majorHAnsi"/>
          <w:sz w:val="22"/>
          <w:szCs w:val="22"/>
        </w:rPr>
        <w:t>层的输入输出向量。</w:t>
      </w:r>
    </w:p>
    <w:p w14:paraId="47E4BF7C" w14:textId="1D29D5B1" w:rsidR="00BB71F1" w:rsidRPr="00682CCC" w:rsidDel="00643750" w:rsidRDefault="00BB71F1" w:rsidP="00AE6D3D">
      <w:pPr>
        <w:pStyle w:val="ab"/>
        <w:numPr>
          <w:ilvl w:val="0"/>
          <w:numId w:val="1"/>
        </w:numPr>
        <w:tabs>
          <w:tab w:val="left" w:pos="709"/>
        </w:tabs>
        <w:spacing w:line="360" w:lineRule="auto"/>
        <w:ind w:left="0" w:firstLineChars="0" w:firstLine="0"/>
        <w:rPr>
          <w:del w:id="69" w:author="JDP" w:date="2024-11-29T16:41:00Z" w16du:dateUtc="2024-11-29T08:41:00Z"/>
          <w:rFonts w:asciiTheme="majorHAnsi" w:eastAsiaTheme="majorEastAsia" w:hAnsiTheme="majorHAnsi"/>
          <w:sz w:val="22"/>
          <w:szCs w:val="22"/>
        </w:rPr>
      </w:pPr>
      <w:del w:id="70" w:author="JDP" w:date="2024-11-29T16:41:00Z" w16du:dateUtc="2024-11-29T08:41:00Z">
        <w:r w:rsidRPr="00682CCC" w:rsidDel="00643750">
          <w:rPr>
            <w:rFonts w:asciiTheme="majorHAnsi" w:eastAsiaTheme="majorEastAsia" w:hAnsiTheme="majorHAnsi"/>
            <w:sz w:val="22"/>
            <w:szCs w:val="22"/>
          </w:rPr>
          <w:delText>所述的补偿方案</w:delText>
        </w:r>
        <w:r w:rsidRPr="00682CCC" w:rsidDel="00643750">
          <w:rPr>
            <w:rFonts w:asciiTheme="majorHAnsi" w:eastAsiaTheme="majorEastAsia" w:hAnsiTheme="majorHAnsi"/>
            <w:b/>
            <w:bCs/>
            <w:sz w:val="22"/>
            <w:szCs w:val="22"/>
          </w:rPr>
          <w:delText>【与第一步相同？】</w:delText>
        </w:r>
        <w:r w:rsidR="0035692D" w:rsidRPr="00682CCC" w:rsidDel="00643750">
          <w:rPr>
            <w:rFonts w:asciiTheme="majorHAnsi" w:eastAsiaTheme="majorEastAsia" w:hAnsiTheme="majorHAnsi"/>
            <w:b/>
            <w:bCs/>
            <w:sz w:val="22"/>
            <w:szCs w:val="22"/>
          </w:rPr>
          <w:delText>是的，相同。</w:delText>
        </w:r>
      </w:del>
    </w:p>
    <w:p w14:paraId="477F8F9F" w14:textId="6E9DC01B" w:rsidR="00AE6D3D" w:rsidRPr="00682CCC"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第三步，当多个请求确定</w:t>
      </w:r>
      <w:r w:rsidR="003A2336" w:rsidRPr="00682CCC">
        <w:rPr>
          <w:rFonts w:asciiTheme="majorHAnsi" w:eastAsiaTheme="majorEastAsia" w:hAnsiTheme="majorHAnsi"/>
          <w:sz w:val="22"/>
          <w:szCs w:val="22"/>
        </w:rPr>
        <w:t>待</w:t>
      </w:r>
      <w:r w:rsidRPr="00682CCC">
        <w:rPr>
          <w:rFonts w:asciiTheme="majorHAnsi" w:eastAsiaTheme="majorEastAsia" w:hAnsiTheme="majorHAnsi"/>
          <w:sz w:val="22"/>
          <w:szCs w:val="22"/>
        </w:rPr>
        <w:t>跳过的子层，</w:t>
      </w:r>
      <w:r w:rsidR="00D714EC" w:rsidRPr="00682CCC">
        <w:rPr>
          <w:rFonts w:asciiTheme="majorHAnsi" w:eastAsiaTheme="majorEastAsia" w:hAnsiTheme="majorHAnsi"/>
          <w:sz w:val="22"/>
          <w:szCs w:val="22"/>
        </w:rPr>
        <w:t>通过合并多个请求的执行</w:t>
      </w:r>
      <w:r w:rsidRPr="00682CCC">
        <w:rPr>
          <w:rFonts w:asciiTheme="majorHAnsi" w:eastAsiaTheme="majorEastAsia" w:hAnsiTheme="majorHAnsi"/>
          <w:sz w:val="22"/>
          <w:szCs w:val="22"/>
        </w:rPr>
        <w:t>提高模型的吞吐量</w:t>
      </w:r>
      <w:r w:rsidR="003A2336" w:rsidRPr="00682CCC">
        <w:rPr>
          <w:rFonts w:asciiTheme="majorHAnsi" w:eastAsiaTheme="majorEastAsia" w:hAnsiTheme="majorHAnsi"/>
          <w:sz w:val="22"/>
          <w:szCs w:val="22"/>
        </w:rPr>
        <w:t>，</w:t>
      </w:r>
      <w:del w:id="71" w:author="JDP" w:date="2024-11-29T16:42:00Z" w16du:dateUtc="2024-11-29T08:42:00Z">
        <w:r w:rsidR="00D714EC" w:rsidRPr="00682CCC" w:rsidDel="001D020E">
          <w:rPr>
            <w:rFonts w:asciiTheme="majorHAnsi" w:eastAsiaTheme="majorEastAsia" w:hAnsiTheme="majorHAnsi"/>
            <w:sz w:val="22"/>
            <w:szCs w:val="22"/>
          </w:rPr>
          <w:delText>其中：当</w:delText>
        </w:r>
        <w:r w:rsidRPr="00682CCC" w:rsidDel="001D020E">
          <w:rPr>
            <w:rFonts w:asciiTheme="majorHAnsi" w:eastAsiaTheme="majorEastAsia" w:hAnsiTheme="majorHAnsi"/>
            <w:sz w:val="22"/>
            <w:szCs w:val="22"/>
          </w:rPr>
          <w:delText>解码阶段，</w:delText>
        </w:r>
      </w:del>
      <w:ins w:id="72" w:author="JDP" w:date="2024-11-29T16:42:00Z" w16du:dateUtc="2024-11-29T08:42:00Z">
        <w:r w:rsidR="001D020E" w:rsidRPr="00682CCC">
          <w:rPr>
            <w:rFonts w:asciiTheme="majorHAnsi" w:eastAsiaTheme="majorEastAsia" w:hAnsiTheme="majorHAnsi"/>
            <w:sz w:val="22"/>
            <w:szCs w:val="22"/>
          </w:rPr>
          <w:t>当</w:t>
        </w:r>
      </w:ins>
      <w:r w:rsidRPr="00682CCC">
        <w:rPr>
          <w:rFonts w:asciiTheme="majorHAnsi" w:eastAsiaTheme="majorEastAsia" w:hAnsiTheme="majorHAnsi"/>
          <w:sz w:val="22"/>
          <w:szCs w:val="22"/>
        </w:rPr>
        <w:t>每个请求有</w:t>
      </w:r>
      <w:r w:rsidR="002E1D59" w:rsidRPr="00682CCC">
        <w:rPr>
          <w:rFonts w:asciiTheme="majorHAnsi" w:eastAsiaTheme="majorEastAsia" w:hAnsiTheme="majorHAnsi"/>
          <w:sz w:val="22"/>
          <w:szCs w:val="22"/>
        </w:rPr>
        <w:t>待跳过</w:t>
      </w:r>
      <w:r w:rsidRPr="00682CCC">
        <w:rPr>
          <w:rFonts w:asciiTheme="majorHAnsi" w:eastAsiaTheme="majorEastAsia" w:hAnsiTheme="majorHAnsi"/>
          <w:sz w:val="22"/>
          <w:szCs w:val="22"/>
        </w:rPr>
        <w:t>的注意力子层</w:t>
      </w:r>
      <w:r w:rsidR="00D714EC" w:rsidRPr="00682CCC">
        <w:rPr>
          <w:rFonts w:asciiTheme="majorHAnsi" w:eastAsiaTheme="majorEastAsia" w:hAnsiTheme="majorHAnsi"/>
          <w:sz w:val="22"/>
          <w:szCs w:val="22"/>
        </w:rPr>
        <w:t>或</w:t>
      </w:r>
      <w:r w:rsidRPr="00682CCC">
        <w:rPr>
          <w:rFonts w:asciiTheme="majorHAnsi" w:eastAsiaTheme="majorEastAsia" w:hAnsiTheme="majorHAnsi"/>
          <w:sz w:val="22"/>
          <w:szCs w:val="22"/>
        </w:rPr>
        <w:t>线性子层</w:t>
      </w:r>
      <w:r w:rsidR="00D714EC" w:rsidRPr="00682CCC">
        <w:rPr>
          <w:rFonts w:asciiTheme="majorHAnsi" w:eastAsiaTheme="majorEastAsia" w:hAnsiTheme="majorHAnsi"/>
          <w:sz w:val="22"/>
          <w:szCs w:val="22"/>
        </w:rPr>
        <w:t>为</w:t>
      </w:r>
      <w:r w:rsidRPr="00682CCC">
        <w:rPr>
          <w:rFonts w:asciiTheme="majorHAnsi" w:eastAsiaTheme="majorEastAsia" w:hAnsiTheme="majorHAnsi"/>
          <w:sz w:val="22"/>
          <w:szCs w:val="22"/>
          <w:rPrChange w:id="73" w:author="JDP" w:date="2024-11-29T16:42:00Z" w16du:dateUtc="2024-11-29T08:42:00Z">
            <w:rPr>
              <w:rFonts w:asciiTheme="majorHAnsi" w:eastAsiaTheme="majorEastAsia" w:hAnsiTheme="majorHAnsi" w:hint="eastAsia"/>
              <w:sz w:val="22"/>
              <w:szCs w:val="22"/>
              <w:highlight w:val="yellow"/>
            </w:rPr>
          </w:rPrChange>
        </w:rPr>
        <w:t>冲突层</w:t>
      </w:r>
      <w:r w:rsidRPr="00682CCC">
        <w:rPr>
          <w:rFonts w:asciiTheme="majorHAnsi" w:eastAsiaTheme="majorEastAsia" w:hAnsiTheme="majorHAnsi"/>
          <w:sz w:val="22"/>
          <w:szCs w:val="22"/>
        </w:rPr>
        <w:t>时，通过</w:t>
      </w:r>
      <w:r w:rsidRPr="00682CCC">
        <w:rPr>
          <w:rFonts w:asciiTheme="majorHAnsi" w:eastAsiaTheme="majorEastAsia" w:hAnsiTheme="majorHAnsi"/>
          <w:sz w:val="22"/>
          <w:szCs w:val="22"/>
          <w:rPrChange w:id="74" w:author="JDP" w:date="2024-11-29T16:42:00Z" w16du:dateUtc="2024-11-29T08:42:00Z">
            <w:rPr>
              <w:rFonts w:asciiTheme="majorHAnsi" w:eastAsiaTheme="majorEastAsia" w:hAnsiTheme="majorHAnsi" w:hint="eastAsia"/>
              <w:sz w:val="22"/>
              <w:szCs w:val="22"/>
              <w:highlight w:val="yellow"/>
            </w:rPr>
          </w:rPrChange>
        </w:rPr>
        <w:t>定制化</w:t>
      </w:r>
      <w:r w:rsidRPr="00682CCC">
        <w:rPr>
          <w:rFonts w:asciiTheme="majorHAnsi" w:eastAsiaTheme="majorEastAsia" w:hAnsiTheme="majorHAnsi"/>
          <w:sz w:val="22"/>
          <w:szCs w:val="22"/>
          <w:rPrChange w:id="75" w:author="JDP" w:date="2024-11-29T16:42:00Z" w16du:dateUtc="2024-11-29T08:42:00Z">
            <w:rPr>
              <w:rFonts w:asciiTheme="majorHAnsi" w:eastAsiaTheme="majorEastAsia" w:hAnsiTheme="majorHAnsi" w:hint="eastAsia"/>
              <w:sz w:val="22"/>
              <w:szCs w:val="22"/>
              <w:highlight w:val="yellow"/>
            </w:rPr>
          </w:rPrChange>
        </w:rPr>
        <w:t>GPU</w:t>
      </w:r>
      <w:r w:rsidRPr="00682CCC">
        <w:rPr>
          <w:rFonts w:asciiTheme="majorHAnsi" w:eastAsiaTheme="majorEastAsia" w:hAnsiTheme="majorHAnsi"/>
          <w:sz w:val="22"/>
          <w:szCs w:val="22"/>
          <w:rPrChange w:id="76" w:author="JDP" w:date="2024-11-29T16:42:00Z" w16du:dateUtc="2024-11-29T08:42:00Z">
            <w:rPr>
              <w:rFonts w:asciiTheme="majorHAnsi" w:eastAsiaTheme="majorEastAsia" w:hAnsiTheme="majorHAnsi" w:hint="eastAsia"/>
              <w:sz w:val="22"/>
              <w:szCs w:val="22"/>
              <w:highlight w:val="yellow"/>
            </w:rPr>
          </w:rPrChange>
        </w:rPr>
        <w:t>核函数</w:t>
      </w:r>
      <w:r w:rsidRPr="00682CCC">
        <w:rPr>
          <w:rFonts w:asciiTheme="majorHAnsi" w:eastAsiaTheme="majorEastAsia" w:hAnsiTheme="majorHAnsi"/>
          <w:sz w:val="22"/>
          <w:szCs w:val="22"/>
        </w:rPr>
        <w:t>实现部分请求执行</w:t>
      </w:r>
      <w:r w:rsidR="00D714EC" w:rsidRPr="00682CCC">
        <w:rPr>
          <w:rFonts w:asciiTheme="majorHAnsi" w:eastAsiaTheme="majorEastAsia" w:hAnsiTheme="majorHAnsi"/>
          <w:sz w:val="22"/>
          <w:szCs w:val="22"/>
        </w:rPr>
        <w:t>或</w:t>
      </w:r>
      <w:r w:rsidRPr="00682CCC">
        <w:rPr>
          <w:rFonts w:asciiTheme="majorHAnsi" w:eastAsiaTheme="majorEastAsia" w:hAnsiTheme="majorHAnsi"/>
          <w:sz w:val="22"/>
          <w:szCs w:val="22"/>
        </w:rPr>
        <w:t>通过</w:t>
      </w:r>
      <w:r w:rsidRPr="00682CCC">
        <w:rPr>
          <w:rFonts w:asciiTheme="majorHAnsi" w:eastAsiaTheme="majorEastAsia" w:hAnsiTheme="majorHAnsi"/>
          <w:sz w:val="22"/>
          <w:szCs w:val="22"/>
          <w:rPrChange w:id="77" w:author="JDP" w:date="2024-11-29T16:42:00Z" w16du:dateUtc="2024-11-29T08:42:00Z">
            <w:rPr>
              <w:rFonts w:asciiTheme="majorHAnsi" w:eastAsiaTheme="majorEastAsia" w:hAnsiTheme="majorHAnsi" w:hint="eastAsia"/>
              <w:sz w:val="22"/>
              <w:szCs w:val="22"/>
              <w:highlight w:val="yellow"/>
            </w:rPr>
          </w:rPrChange>
        </w:rPr>
        <w:t>少数服从多数的原则</w:t>
      </w:r>
      <w:r w:rsidRPr="00682CCC">
        <w:rPr>
          <w:rFonts w:asciiTheme="majorHAnsi" w:eastAsiaTheme="majorEastAsia" w:hAnsiTheme="majorHAnsi"/>
          <w:sz w:val="22"/>
          <w:szCs w:val="22"/>
        </w:rPr>
        <w:t>判断是否跳过该子层。</w:t>
      </w:r>
    </w:p>
    <w:p w14:paraId="459CBA87" w14:textId="506826B6" w:rsidR="002A606F" w:rsidRPr="00682CCC" w:rsidRDefault="002A606F"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所述的冲突层</w:t>
      </w:r>
      <w:r w:rsidR="00F054E7" w:rsidRPr="00682CCC">
        <w:rPr>
          <w:rFonts w:asciiTheme="majorHAnsi" w:hAnsiTheme="majorHAnsi"/>
          <w:sz w:val="22"/>
          <w:szCs w:val="22"/>
        </w:rPr>
        <w:t>是指：</w:t>
      </w:r>
      <w:r w:rsidR="00FA45C4" w:rsidRPr="00682CCC">
        <w:rPr>
          <w:rFonts w:asciiTheme="majorHAnsi" w:hAnsiTheme="majorHAnsi"/>
          <w:sz w:val="22"/>
          <w:szCs w:val="22"/>
        </w:rPr>
        <w:t>某一子层对请求</w:t>
      </w:r>
      <w:r w:rsidR="00FA45C4" w:rsidRPr="00682CCC">
        <w:rPr>
          <w:rFonts w:asciiTheme="majorHAnsi" w:hAnsiTheme="majorHAnsi"/>
          <w:sz w:val="22"/>
          <w:szCs w:val="22"/>
        </w:rPr>
        <w:t>a</w:t>
      </w:r>
      <w:r w:rsidR="00FA45C4" w:rsidRPr="00682CCC">
        <w:rPr>
          <w:rFonts w:asciiTheme="majorHAnsi" w:hAnsiTheme="majorHAnsi"/>
          <w:sz w:val="22"/>
          <w:szCs w:val="22"/>
        </w:rPr>
        <w:t>而言需要跳过，而对请求</w:t>
      </w:r>
      <w:r w:rsidR="00FA45C4" w:rsidRPr="00682CCC">
        <w:rPr>
          <w:rFonts w:asciiTheme="majorHAnsi" w:hAnsiTheme="majorHAnsi"/>
          <w:sz w:val="22"/>
          <w:szCs w:val="22"/>
        </w:rPr>
        <w:t>b</w:t>
      </w:r>
      <w:r w:rsidR="00FA45C4" w:rsidRPr="00682CCC">
        <w:rPr>
          <w:rFonts w:asciiTheme="majorHAnsi" w:hAnsiTheme="majorHAnsi"/>
          <w:sz w:val="22"/>
          <w:szCs w:val="22"/>
        </w:rPr>
        <w:t>而言需要计算</w:t>
      </w:r>
      <w:r w:rsidR="0013419E" w:rsidRPr="00682CCC">
        <w:rPr>
          <w:rFonts w:asciiTheme="majorHAnsi" w:hAnsiTheme="majorHAnsi"/>
          <w:sz w:val="22"/>
          <w:szCs w:val="22"/>
        </w:rPr>
        <w:t>(</w:t>
      </w:r>
      <w:r w:rsidR="00FA45C4" w:rsidRPr="00682CCC">
        <w:rPr>
          <w:rFonts w:asciiTheme="majorHAnsi" w:hAnsiTheme="majorHAnsi"/>
          <w:sz w:val="22"/>
          <w:szCs w:val="22"/>
        </w:rPr>
        <w:t>不跳过</w:t>
      </w:r>
      <w:r w:rsidR="0013419E" w:rsidRPr="00682CCC">
        <w:rPr>
          <w:rFonts w:asciiTheme="majorHAnsi" w:hAnsiTheme="majorHAnsi"/>
          <w:sz w:val="22"/>
          <w:szCs w:val="22"/>
        </w:rPr>
        <w:t>)</w:t>
      </w:r>
      <w:r w:rsidR="00FA45C4" w:rsidRPr="00682CCC">
        <w:rPr>
          <w:rFonts w:asciiTheme="majorHAnsi" w:hAnsiTheme="majorHAnsi"/>
          <w:sz w:val="22"/>
          <w:szCs w:val="22"/>
        </w:rPr>
        <w:t>。</w:t>
      </w:r>
    </w:p>
    <w:p w14:paraId="263EFB80" w14:textId="25F50629" w:rsidR="00F054E7" w:rsidRPr="00682CCC" w:rsidRDefault="002A606F" w:rsidP="009F623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所述的定制化</w:t>
      </w:r>
      <w:r w:rsidRPr="00682CCC">
        <w:rPr>
          <w:rFonts w:asciiTheme="majorHAnsi" w:eastAsiaTheme="majorEastAsia" w:hAnsiTheme="majorHAnsi"/>
          <w:sz w:val="22"/>
          <w:szCs w:val="22"/>
        </w:rPr>
        <w:t>GPU</w:t>
      </w:r>
      <w:r w:rsidRPr="00682CCC">
        <w:rPr>
          <w:rFonts w:asciiTheme="majorHAnsi" w:eastAsiaTheme="majorEastAsia" w:hAnsiTheme="majorHAnsi"/>
          <w:sz w:val="22"/>
          <w:szCs w:val="22"/>
        </w:rPr>
        <w:t>核函数</w:t>
      </w:r>
      <w:r w:rsidR="00F054E7" w:rsidRPr="00682CCC">
        <w:rPr>
          <w:rFonts w:asciiTheme="majorHAnsi" w:hAnsiTheme="majorHAnsi"/>
          <w:sz w:val="22"/>
          <w:szCs w:val="22"/>
        </w:rPr>
        <w:t>是指：</w:t>
      </w:r>
      <w:r w:rsidR="00FA45C4" w:rsidRPr="00682CCC">
        <w:rPr>
          <w:rFonts w:asciiTheme="majorHAnsi" w:hAnsiTheme="majorHAnsi"/>
          <w:sz w:val="22"/>
          <w:szCs w:val="22"/>
        </w:rPr>
        <w:t>使用</w:t>
      </w:r>
      <w:r w:rsidR="00FA45C4" w:rsidRPr="00682CCC">
        <w:rPr>
          <w:rFonts w:asciiTheme="majorHAnsi" w:hAnsiTheme="majorHAnsi"/>
          <w:sz w:val="22"/>
          <w:szCs w:val="22"/>
        </w:rPr>
        <w:t>CUDA</w:t>
      </w:r>
      <w:r w:rsidR="00FA45C4" w:rsidRPr="00682CCC">
        <w:rPr>
          <w:rFonts w:asciiTheme="majorHAnsi" w:hAnsiTheme="majorHAnsi"/>
          <w:sz w:val="22"/>
          <w:szCs w:val="22"/>
        </w:rPr>
        <w:t>代码编写的、根据一个批</w:t>
      </w:r>
      <w:r w:rsidR="0013419E" w:rsidRPr="00682CCC">
        <w:rPr>
          <w:rFonts w:asciiTheme="majorHAnsi" w:hAnsiTheme="majorHAnsi"/>
          <w:sz w:val="22"/>
          <w:szCs w:val="22"/>
        </w:rPr>
        <w:t>(</w:t>
      </w:r>
      <w:r w:rsidR="00FA45C4" w:rsidRPr="00682CCC">
        <w:rPr>
          <w:rFonts w:asciiTheme="majorHAnsi" w:hAnsiTheme="majorHAnsi"/>
          <w:sz w:val="22"/>
          <w:szCs w:val="22"/>
        </w:rPr>
        <w:t>Batch</w:t>
      </w:r>
      <w:r w:rsidR="0013419E" w:rsidRPr="00682CCC">
        <w:rPr>
          <w:rFonts w:asciiTheme="majorHAnsi" w:hAnsiTheme="majorHAnsi"/>
          <w:sz w:val="22"/>
          <w:szCs w:val="22"/>
        </w:rPr>
        <w:t>)</w:t>
      </w:r>
      <w:r w:rsidR="00FA45C4" w:rsidRPr="00682CCC">
        <w:rPr>
          <w:rFonts w:asciiTheme="majorHAnsi" w:hAnsiTheme="majorHAnsi"/>
          <w:sz w:val="22"/>
          <w:szCs w:val="22"/>
        </w:rPr>
        <w:t>中每个请求的决策信息按照少数服从多数原则输出最终</w:t>
      </w:r>
      <w:r w:rsidR="00FA45C4" w:rsidRPr="00682CCC">
        <w:rPr>
          <w:rFonts w:asciiTheme="majorHAnsi" w:hAnsiTheme="majorHAnsi"/>
          <w:sz w:val="22"/>
          <w:szCs w:val="22"/>
        </w:rPr>
        <w:t>0/1</w:t>
      </w:r>
      <w:r w:rsidR="00FA45C4" w:rsidRPr="00682CCC">
        <w:rPr>
          <w:rFonts w:asciiTheme="majorHAnsi" w:hAnsiTheme="majorHAnsi"/>
          <w:sz w:val="22"/>
          <w:szCs w:val="22"/>
        </w:rPr>
        <w:t>决策</w:t>
      </w:r>
      <w:r w:rsidR="0013419E" w:rsidRPr="00682CCC">
        <w:rPr>
          <w:rFonts w:asciiTheme="majorHAnsi" w:hAnsiTheme="majorHAnsi"/>
          <w:sz w:val="22"/>
          <w:szCs w:val="22"/>
        </w:rPr>
        <w:t>(</w:t>
      </w:r>
      <w:r w:rsidR="00FA45C4" w:rsidRPr="00682CCC">
        <w:rPr>
          <w:rFonts w:asciiTheme="majorHAnsi" w:hAnsiTheme="majorHAnsi"/>
          <w:sz w:val="22"/>
          <w:szCs w:val="22"/>
        </w:rPr>
        <w:t>0</w:t>
      </w:r>
      <w:r w:rsidR="00FA45C4" w:rsidRPr="00682CCC">
        <w:rPr>
          <w:rFonts w:asciiTheme="majorHAnsi" w:hAnsiTheme="majorHAnsi"/>
          <w:sz w:val="22"/>
          <w:szCs w:val="22"/>
        </w:rPr>
        <w:t>代表跳过，</w:t>
      </w:r>
      <w:r w:rsidR="00FA45C4" w:rsidRPr="00682CCC">
        <w:rPr>
          <w:rFonts w:asciiTheme="majorHAnsi" w:hAnsiTheme="majorHAnsi"/>
          <w:sz w:val="22"/>
          <w:szCs w:val="22"/>
        </w:rPr>
        <w:t>1</w:t>
      </w:r>
      <w:r w:rsidR="00FA45C4" w:rsidRPr="00682CCC">
        <w:rPr>
          <w:rFonts w:asciiTheme="majorHAnsi" w:hAnsiTheme="majorHAnsi"/>
          <w:sz w:val="22"/>
          <w:szCs w:val="22"/>
        </w:rPr>
        <w:t>代表计算</w:t>
      </w:r>
      <w:r w:rsidR="0013419E" w:rsidRPr="00682CCC">
        <w:rPr>
          <w:rFonts w:asciiTheme="majorHAnsi" w:hAnsiTheme="majorHAnsi"/>
          <w:sz w:val="22"/>
          <w:szCs w:val="22"/>
        </w:rPr>
        <w:t>)</w:t>
      </w:r>
      <w:r w:rsidR="00FA45C4" w:rsidRPr="00682CCC">
        <w:rPr>
          <w:rFonts w:asciiTheme="majorHAnsi" w:hAnsiTheme="majorHAnsi"/>
          <w:sz w:val="22"/>
          <w:szCs w:val="22"/>
        </w:rPr>
        <w:t>。</w:t>
      </w:r>
    </w:p>
    <w:p w14:paraId="03FD0BD1" w14:textId="30229A5B" w:rsidR="002A606F" w:rsidRPr="00682CCC" w:rsidRDefault="002A606F" w:rsidP="009F623E">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eastAsiaTheme="majorEastAsia" w:hAnsiTheme="majorHAnsi"/>
          <w:sz w:val="22"/>
          <w:szCs w:val="22"/>
        </w:rPr>
        <w:t>所述的少数服从多数的原则</w:t>
      </w:r>
      <w:r w:rsidR="00F054E7" w:rsidRPr="00682CCC">
        <w:rPr>
          <w:rFonts w:asciiTheme="majorHAnsi" w:hAnsiTheme="majorHAnsi"/>
          <w:sz w:val="22"/>
          <w:szCs w:val="22"/>
        </w:rPr>
        <w:t>是指：</w:t>
      </w:r>
      <w:del w:id="78" w:author="JDP" w:date="2024-11-29T16:42:00Z" w16du:dateUtc="2024-11-29T08:42:00Z">
        <w:r w:rsidR="00FA45C4" w:rsidRPr="00682CCC" w:rsidDel="001D020E">
          <w:rPr>
            <w:rFonts w:asciiTheme="majorHAnsi" w:hAnsiTheme="majorHAnsi"/>
            <w:sz w:val="22"/>
            <w:szCs w:val="22"/>
          </w:rPr>
          <w:delText>若是</w:delText>
        </w:r>
      </w:del>
      <w:ins w:id="79" w:author="JDP" w:date="2024-11-29T16:42:00Z" w16du:dateUtc="2024-11-29T08:42:00Z">
        <w:r w:rsidR="001D020E" w:rsidRPr="00682CCC">
          <w:rPr>
            <w:rFonts w:asciiTheme="majorHAnsi" w:hAnsiTheme="majorHAnsi"/>
            <w:sz w:val="22"/>
            <w:szCs w:val="22"/>
          </w:rPr>
          <w:t>当</w:t>
        </w:r>
      </w:ins>
      <w:r w:rsidR="00FA45C4" w:rsidRPr="00682CCC">
        <w:rPr>
          <w:rFonts w:asciiTheme="majorHAnsi" w:hAnsiTheme="majorHAnsi"/>
          <w:sz w:val="22"/>
          <w:szCs w:val="22"/>
        </w:rPr>
        <w:t>一个批</w:t>
      </w:r>
      <w:r w:rsidR="0013419E" w:rsidRPr="00682CCC">
        <w:rPr>
          <w:rFonts w:asciiTheme="majorHAnsi" w:hAnsiTheme="majorHAnsi"/>
          <w:sz w:val="22"/>
          <w:szCs w:val="22"/>
        </w:rPr>
        <w:t>(</w:t>
      </w:r>
      <w:r w:rsidR="00FA45C4" w:rsidRPr="00682CCC">
        <w:rPr>
          <w:rFonts w:asciiTheme="majorHAnsi" w:hAnsiTheme="majorHAnsi"/>
          <w:sz w:val="22"/>
          <w:szCs w:val="22"/>
        </w:rPr>
        <w:t>Batch</w:t>
      </w:r>
      <w:r w:rsidR="0013419E" w:rsidRPr="00682CCC">
        <w:rPr>
          <w:rFonts w:asciiTheme="majorHAnsi" w:hAnsiTheme="majorHAnsi"/>
          <w:sz w:val="22"/>
          <w:szCs w:val="22"/>
        </w:rPr>
        <w:t>)</w:t>
      </w:r>
      <w:r w:rsidR="00FA45C4" w:rsidRPr="00682CCC">
        <w:rPr>
          <w:rFonts w:asciiTheme="majorHAnsi" w:hAnsiTheme="majorHAnsi"/>
          <w:sz w:val="22"/>
          <w:szCs w:val="22"/>
        </w:rPr>
        <w:t>中超过一半请求决定跳过某一子层，则执行跳过，否则执行计算。</w:t>
      </w:r>
    </w:p>
    <w:bookmarkEnd w:id="52"/>
    <w:p w14:paraId="03B5B0F0" w14:textId="606E05DD" w:rsidR="00AE6D3D" w:rsidRPr="00682CCC" w:rsidRDefault="00AE6D3D" w:rsidP="00AE6D3D">
      <w:pPr>
        <w:pStyle w:val="ab"/>
        <w:numPr>
          <w:ilvl w:val="0"/>
          <w:numId w:val="1"/>
        </w:numPr>
        <w:tabs>
          <w:tab w:val="left" w:pos="709"/>
        </w:tabs>
        <w:spacing w:line="360" w:lineRule="auto"/>
        <w:ind w:left="0" w:firstLineChars="0" w:firstLine="0"/>
        <w:jc w:val="left"/>
        <w:rPr>
          <w:rFonts w:asciiTheme="majorHAnsi" w:eastAsiaTheme="majorEastAsia" w:hAnsiTheme="majorHAnsi"/>
          <w:sz w:val="22"/>
          <w:szCs w:val="22"/>
        </w:rPr>
      </w:pPr>
      <w:r w:rsidRPr="00682CCC">
        <w:rPr>
          <w:rFonts w:asciiTheme="majorHAnsi" w:hAnsiTheme="majorHAnsi"/>
          <w:sz w:val="22"/>
          <w:szCs w:val="22"/>
        </w:rPr>
        <w:t>经过具体</w:t>
      </w:r>
      <w:r w:rsidR="006D5143" w:rsidRPr="00682CCC">
        <w:rPr>
          <w:rFonts w:asciiTheme="majorHAnsi" w:hAnsiTheme="majorHAnsi"/>
          <w:sz w:val="22"/>
          <w:szCs w:val="22"/>
        </w:rPr>
        <w:t>实验</w:t>
      </w:r>
      <w:r w:rsidRPr="00682CCC">
        <w:rPr>
          <w:rFonts w:asciiTheme="majorHAnsi" w:hAnsiTheme="majorHAnsi"/>
          <w:sz w:val="22"/>
          <w:szCs w:val="22"/>
        </w:rPr>
        <w:t>，</w:t>
      </w:r>
      <w:r w:rsidRPr="00682CCC">
        <w:rPr>
          <w:rFonts w:asciiTheme="majorHAnsi" w:hAnsiTheme="majorHAnsi"/>
          <w:sz w:val="22"/>
        </w:rPr>
        <w:t>在</w:t>
      </w:r>
      <w:r w:rsidRPr="00682CCC">
        <w:rPr>
          <w:rFonts w:asciiTheme="majorHAnsi" w:hAnsiTheme="majorHAnsi"/>
          <w:sz w:val="22"/>
        </w:rPr>
        <w:t>Pytorch 2.0, CUDA 12.2, NVDIA RTX 4090 GPU</w:t>
      </w:r>
      <w:r w:rsidRPr="00682CCC">
        <w:rPr>
          <w:rFonts w:asciiTheme="majorHAnsi" w:hAnsiTheme="majorHAnsi"/>
          <w:sz w:val="22"/>
        </w:rPr>
        <w:t>的环境设置下，按照</w:t>
      </w:r>
      <w:r w:rsidRPr="00682CCC">
        <w:rPr>
          <w:rFonts w:asciiTheme="majorHAnsi" w:hAnsiTheme="majorHAnsi"/>
          <w:sz w:val="22"/>
        </w:rPr>
        <w:t>P</w:t>
      </w:r>
      <w:r w:rsidRPr="00682CCC">
        <w:rPr>
          <w:rFonts w:asciiTheme="majorHAnsi" w:hAnsiTheme="majorHAnsi"/>
          <w:sz w:val="22"/>
        </w:rPr>
        <w:t>为</w:t>
      </w:r>
      <w:r w:rsidRPr="00682CCC">
        <w:rPr>
          <w:rFonts w:asciiTheme="majorHAnsi" w:hAnsiTheme="majorHAnsi"/>
          <w:sz w:val="22"/>
        </w:rPr>
        <w:t>20</w:t>
      </w:r>
      <w:r w:rsidRPr="00682CCC">
        <w:rPr>
          <w:rFonts w:asciiTheme="majorHAnsi" w:hAnsiTheme="majorHAnsi"/>
          <w:sz w:val="22"/>
        </w:rPr>
        <w:t>的配置运行上述方法，在多个模型上测试了多个数据集，多项结果实现现阶段最优，具体如下：</w:t>
      </w:r>
    </w:p>
    <w:p w14:paraId="6C51A96C" w14:textId="61211A76" w:rsidR="00AE6D3D" w:rsidRPr="00682CCC"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hAnsiTheme="majorHAnsi"/>
          <w:sz w:val="22"/>
        </w:rPr>
        <w:t>如表</w:t>
      </w:r>
      <w:r w:rsidRPr="00682CCC">
        <w:rPr>
          <w:rFonts w:asciiTheme="majorHAnsi" w:hAnsiTheme="majorHAnsi"/>
          <w:sz w:val="22"/>
        </w:rPr>
        <w:t>1</w:t>
      </w:r>
      <w:r w:rsidRPr="00682CCC">
        <w:rPr>
          <w:rFonts w:asciiTheme="majorHAnsi" w:hAnsiTheme="majorHAnsi"/>
          <w:sz w:val="22"/>
        </w:rPr>
        <w:t>中间结果所示，展示了本发明在预填充阶段的效果。在目标跳过子层数量相同</w:t>
      </w:r>
      <w:r w:rsidRPr="00682CCC">
        <w:rPr>
          <w:rFonts w:asciiTheme="majorHAnsi" w:hAnsiTheme="majorHAnsi"/>
          <w:sz w:val="22"/>
        </w:rPr>
        <w:lastRenderedPageBreak/>
        <w:t>的情况下，本发明在</w:t>
      </w:r>
      <w:r w:rsidRPr="00682CCC">
        <w:rPr>
          <w:rFonts w:asciiTheme="majorHAnsi" w:hAnsiTheme="majorHAnsi"/>
          <w:sz w:val="22"/>
        </w:rPr>
        <w:t>MMLU</w:t>
      </w:r>
      <w:r w:rsidRPr="00682CCC">
        <w:rPr>
          <w:rFonts w:asciiTheme="majorHAnsi" w:hAnsiTheme="majorHAnsi"/>
          <w:sz w:val="22"/>
        </w:rPr>
        <w:t>和</w:t>
      </w:r>
      <w:r w:rsidRPr="00682CCC">
        <w:rPr>
          <w:rFonts w:asciiTheme="majorHAnsi" w:hAnsiTheme="majorHAnsi"/>
          <w:sz w:val="22"/>
        </w:rPr>
        <w:t>SQuAD</w:t>
      </w:r>
      <w:r w:rsidRPr="00682CCC">
        <w:rPr>
          <w:rFonts w:asciiTheme="majorHAnsi" w:hAnsiTheme="majorHAnsi"/>
          <w:sz w:val="22"/>
        </w:rPr>
        <w:t>任务中的表现都明显优于其他方法，这得益于本发明自适应地确定要跳过的最相似的子层。随着跳过的子层数量增加，本发明仍保持更高的生成质量，并且持续优于其他方法。另外，本发明在加速推理方面优势明显。因为本发明以子层的粒度进行操作，跳过了更加耗时的注意力子层，所以实际加速比相比于其他方法更优。</w:t>
      </w:r>
    </w:p>
    <w:p w14:paraId="13DD83F5" w14:textId="77777777" w:rsidR="00AE6D3D" w:rsidRPr="00682CCC"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hAnsiTheme="majorHAnsi"/>
          <w:sz w:val="22"/>
        </w:rPr>
        <w:t>如表</w:t>
      </w:r>
      <w:r w:rsidRPr="00682CCC">
        <w:rPr>
          <w:rFonts w:asciiTheme="majorHAnsi" w:hAnsiTheme="majorHAnsi"/>
          <w:sz w:val="22"/>
        </w:rPr>
        <w:t>1</w:t>
      </w:r>
      <w:r w:rsidRPr="00682CCC">
        <w:rPr>
          <w:rFonts w:asciiTheme="majorHAnsi" w:hAnsiTheme="majorHAnsi"/>
          <w:sz w:val="22"/>
        </w:rPr>
        <w:t>右侧结果所示，展示了本发明在解码阶段的效果。请注意，当跳过大量子层时，其他方法的生成质量会显著下降并失去可用性。相比之下，本发明仍然保持相对良好的生成质量，证明了其稳健性和有效性。另外，本发明在解码阶段的推理加速也十分明显。在给定相同生成质量的情况下，本发明比其他方法实现了更大的推理加速。</w:t>
      </w:r>
    </w:p>
    <w:p w14:paraId="341BFAE3" w14:textId="77777777" w:rsidR="00AE6D3D" w:rsidRPr="00682CCC" w:rsidRDefault="00AE6D3D" w:rsidP="00AE6D3D">
      <w:pPr>
        <w:pStyle w:val="ab"/>
        <w:numPr>
          <w:ilvl w:val="0"/>
          <w:numId w:val="1"/>
        </w:numPr>
        <w:tabs>
          <w:tab w:val="left" w:pos="709"/>
        </w:tabs>
        <w:spacing w:line="360" w:lineRule="auto"/>
        <w:ind w:left="0" w:firstLineChars="0" w:firstLine="0"/>
        <w:rPr>
          <w:rFonts w:asciiTheme="majorHAnsi" w:eastAsiaTheme="majorEastAsia" w:hAnsiTheme="majorHAnsi"/>
          <w:sz w:val="22"/>
          <w:szCs w:val="22"/>
        </w:rPr>
      </w:pPr>
      <w:r w:rsidRPr="00682CCC">
        <w:rPr>
          <w:rFonts w:asciiTheme="majorHAnsi" w:hAnsiTheme="majorHAnsi"/>
          <w:sz w:val="22"/>
        </w:rPr>
        <w:t>表</w:t>
      </w:r>
      <w:r w:rsidRPr="00682CCC">
        <w:rPr>
          <w:rFonts w:asciiTheme="majorHAnsi" w:hAnsiTheme="majorHAnsi"/>
          <w:sz w:val="22"/>
        </w:rPr>
        <w:t>1</w:t>
      </w:r>
    </w:p>
    <w:p w14:paraId="3074A8BD" w14:textId="77777777" w:rsidR="00AE6D3D" w:rsidRPr="00682CCC" w:rsidRDefault="00AE6D3D" w:rsidP="00AE6D3D">
      <w:pPr>
        <w:tabs>
          <w:tab w:val="left" w:pos="709"/>
        </w:tabs>
        <w:spacing w:line="360" w:lineRule="auto"/>
        <w:rPr>
          <w:rFonts w:asciiTheme="majorHAnsi" w:eastAsiaTheme="majorEastAsia" w:hAnsiTheme="majorHAnsi"/>
          <w:sz w:val="22"/>
          <w:szCs w:val="22"/>
        </w:rPr>
      </w:pPr>
      <w:r w:rsidRPr="00682CCC">
        <w:rPr>
          <w:rFonts w:asciiTheme="majorHAnsi" w:hAnsiTheme="majorHAnsi"/>
          <w:noProof/>
        </w:rPr>
        <w:drawing>
          <wp:inline distT="0" distB="0" distL="0" distR="0" wp14:anchorId="1016B1C4" wp14:editId="51AE5D81">
            <wp:extent cx="5724525" cy="3562985"/>
            <wp:effectExtent l="0" t="0" r="9525" b="0"/>
            <wp:docPr id="27443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9866" name=""/>
                    <pic:cNvPicPr/>
                  </pic:nvPicPr>
                  <pic:blipFill>
                    <a:blip r:embed="rId14"/>
                    <a:stretch>
                      <a:fillRect/>
                    </a:stretch>
                  </pic:blipFill>
                  <pic:spPr>
                    <a:xfrm>
                      <a:off x="0" y="0"/>
                      <a:ext cx="5724525" cy="3562985"/>
                    </a:xfrm>
                    <a:prstGeom prst="rect">
                      <a:avLst/>
                    </a:prstGeom>
                  </pic:spPr>
                </pic:pic>
              </a:graphicData>
            </a:graphic>
          </wp:inline>
        </w:drawing>
      </w:r>
    </w:p>
    <w:p w14:paraId="18084A70" w14:textId="1B3708CC" w:rsidR="00500BE4" w:rsidRPr="00682CCC" w:rsidRDefault="00AE6D3D" w:rsidP="00162C15">
      <w:pPr>
        <w:pStyle w:val="ab"/>
        <w:numPr>
          <w:ilvl w:val="0"/>
          <w:numId w:val="1"/>
        </w:numPr>
        <w:tabs>
          <w:tab w:val="left" w:pos="709"/>
        </w:tabs>
        <w:spacing w:line="360" w:lineRule="auto"/>
        <w:ind w:left="0" w:firstLineChars="0" w:firstLine="0"/>
        <w:rPr>
          <w:rFonts w:asciiTheme="majorHAnsi" w:hAnsiTheme="majorHAnsi"/>
          <w:b/>
          <w:sz w:val="22"/>
          <w:szCs w:val="22"/>
        </w:rPr>
      </w:pPr>
      <w:r w:rsidRPr="00682CCC">
        <w:rPr>
          <w:rFonts w:asciiTheme="majorHAnsi" w:eastAsiaTheme="majorEastAsia" w:hAnsiTheme="majorHAnsi"/>
          <w:sz w:val="22"/>
          <w:szCs w:val="22"/>
        </w:rPr>
        <w:t>为了证明本发明在在线学习窗口长度</w:t>
      </w:r>
      <w:r w:rsidRPr="00682CCC">
        <w:rPr>
          <w:rFonts w:asciiTheme="majorHAnsi" w:eastAsiaTheme="majorEastAsia" w:hAnsiTheme="majorHAnsi"/>
          <w:sz w:val="22"/>
          <w:szCs w:val="22"/>
        </w:rPr>
        <w:t>P</w:t>
      </w:r>
      <w:r w:rsidRPr="00682CCC">
        <w:rPr>
          <w:rFonts w:asciiTheme="majorHAnsi" w:eastAsiaTheme="majorEastAsia" w:hAnsiTheme="majorHAnsi"/>
          <w:sz w:val="22"/>
          <w:szCs w:val="22"/>
        </w:rPr>
        <w:t>设置为</w:t>
      </w:r>
      <w:r w:rsidRPr="00682CCC">
        <w:rPr>
          <w:rFonts w:asciiTheme="majorHAnsi" w:eastAsiaTheme="majorEastAsia" w:hAnsiTheme="majorHAnsi"/>
          <w:sz w:val="22"/>
          <w:szCs w:val="22"/>
        </w:rPr>
        <w:t>20</w:t>
      </w:r>
      <w:r w:rsidRPr="00682CCC">
        <w:rPr>
          <w:rFonts w:asciiTheme="majorHAnsi" w:eastAsiaTheme="majorEastAsia" w:hAnsiTheme="majorHAnsi"/>
          <w:sz w:val="22"/>
          <w:szCs w:val="22"/>
        </w:rPr>
        <w:t>的有效性，探索了不同</w:t>
      </w:r>
      <w:r w:rsidRPr="00682CCC">
        <w:rPr>
          <w:rFonts w:asciiTheme="majorHAnsi" w:eastAsiaTheme="majorEastAsia" w:hAnsiTheme="majorHAnsi"/>
          <w:sz w:val="22"/>
          <w:szCs w:val="22"/>
        </w:rPr>
        <w:t>P</w:t>
      </w:r>
      <w:r w:rsidRPr="00682CCC">
        <w:rPr>
          <w:rFonts w:asciiTheme="majorHAnsi" w:eastAsiaTheme="majorEastAsia" w:hAnsiTheme="majorHAnsi"/>
          <w:sz w:val="22"/>
          <w:szCs w:val="22"/>
        </w:rPr>
        <w:t>下预测层重要性的命中率。如图</w:t>
      </w:r>
      <w:r w:rsidRPr="00682CCC">
        <w:rPr>
          <w:rFonts w:asciiTheme="majorHAnsi" w:eastAsiaTheme="majorEastAsia" w:hAnsiTheme="majorHAnsi"/>
          <w:sz w:val="22"/>
          <w:szCs w:val="22"/>
        </w:rPr>
        <w:t>3</w:t>
      </w:r>
      <w:r w:rsidRPr="00682CCC">
        <w:rPr>
          <w:rFonts w:asciiTheme="majorHAnsi" w:eastAsiaTheme="majorEastAsia" w:hAnsiTheme="majorHAnsi"/>
          <w:sz w:val="22"/>
          <w:szCs w:val="22"/>
        </w:rPr>
        <w:t>所示，随着</w:t>
      </w:r>
      <w:r w:rsidRPr="00682CCC">
        <w:rPr>
          <w:rFonts w:asciiTheme="majorHAnsi" w:eastAsiaTheme="majorEastAsia" w:hAnsiTheme="majorHAnsi"/>
          <w:sz w:val="22"/>
          <w:szCs w:val="22"/>
        </w:rPr>
        <w:t>P</w:t>
      </w:r>
      <w:r w:rsidRPr="00682CCC">
        <w:rPr>
          <w:rFonts w:asciiTheme="majorHAnsi" w:eastAsiaTheme="majorEastAsia" w:hAnsiTheme="majorHAnsi"/>
          <w:sz w:val="22"/>
          <w:szCs w:val="22"/>
        </w:rPr>
        <w:t>的增大，命中率逐渐提高，这种改进是因为更长的窗口长度允许记录更接近当前上下文真实特征的特征。当</w:t>
      </w:r>
      <w:r w:rsidRPr="00682CCC">
        <w:rPr>
          <w:rFonts w:asciiTheme="majorHAnsi" w:eastAsiaTheme="majorEastAsia" w:hAnsiTheme="majorHAnsi"/>
          <w:sz w:val="22"/>
          <w:szCs w:val="22"/>
        </w:rPr>
        <w:t>P</w:t>
      </w:r>
      <w:r w:rsidRPr="00682CCC">
        <w:rPr>
          <w:rFonts w:asciiTheme="majorHAnsi" w:eastAsiaTheme="majorEastAsia" w:hAnsiTheme="majorHAnsi"/>
          <w:sz w:val="22"/>
          <w:szCs w:val="22"/>
        </w:rPr>
        <w:t>小于</w:t>
      </w:r>
      <w:r w:rsidRPr="00682CCC">
        <w:rPr>
          <w:rFonts w:asciiTheme="majorHAnsi" w:eastAsiaTheme="majorEastAsia" w:hAnsiTheme="majorHAnsi"/>
          <w:sz w:val="22"/>
          <w:szCs w:val="22"/>
        </w:rPr>
        <w:t>20</w:t>
      </w:r>
      <w:r w:rsidRPr="00682CCC">
        <w:rPr>
          <w:rFonts w:asciiTheme="majorHAnsi" w:eastAsiaTheme="majorEastAsia" w:hAnsiTheme="majorHAnsi"/>
          <w:sz w:val="22"/>
          <w:szCs w:val="22"/>
        </w:rPr>
        <w:t>时，命中率几乎随窗口长度线性增加；当</w:t>
      </w:r>
      <w:r w:rsidRPr="00682CCC">
        <w:rPr>
          <w:rFonts w:asciiTheme="majorHAnsi" w:eastAsiaTheme="majorEastAsia" w:hAnsiTheme="majorHAnsi"/>
          <w:sz w:val="22"/>
          <w:szCs w:val="22"/>
        </w:rPr>
        <w:t>P</w:t>
      </w:r>
      <w:r w:rsidRPr="00682CCC">
        <w:rPr>
          <w:rFonts w:asciiTheme="majorHAnsi" w:eastAsiaTheme="majorEastAsia" w:hAnsiTheme="majorHAnsi"/>
          <w:sz w:val="22"/>
          <w:szCs w:val="22"/>
        </w:rPr>
        <w:t>超过</w:t>
      </w:r>
      <w:r w:rsidRPr="00682CCC">
        <w:rPr>
          <w:rFonts w:asciiTheme="majorHAnsi" w:eastAsiaTheme="majorEastAsia" w:hAnsiTheme="majorHAnsi"/>
          <w:sz w:val="22"/>
          <w:szCs w:val="22"/>
        </w:rPr>
        <w:t>20</w:t>
      </w:r>
      <w:r w:rsidRPr="00682CCC">
        <w:rPr>
          <w:rFonts w:asciiTheme="majorHAnsi" w:eastAsiaTheme="majorEastAsia" w:hAnsiTheme="majorHAnsi"/>
          <w:sz w:val="22"/>
          <w:szCs w:val="22"/>
        </w:rPr>
        <w:t>时，命中率增长减慢，表明最佳窗口长度约为</w:t>
      </w:r>
      <w:r w:rsidRPr="00682CCC">
        <w:rPr>
          <w:rFonts w:asciiTheme="majorHAnsi" w:eastAsiaTheme="majorEastAsia" w:hAnsiTheme="majorHAnsi"/>
          <w:sz w:val="22"/>
          <w:szCs w:val="22"/>
        </w:rPr>
        <w:t>20</w:t>
      </w:r>
      <w:r w:rsidRPr="00682CCC">
        <w:rPr>
          <w:rFonts w:asciiTheme="majorHAnsi" w:eastAsiaTheme="majorEastAsia" w:hAnsiTheme="majorHAnsi"/>
          <w:sz w:val="22"/>
          <w:szCs w:val="22"/>
        </w:rPr>
        <w:t>。。</w:t>
      </w:r>
    </w:p>
    <w:p w14:paraId="57300489" w14:textId="7466C3FC" w:rsidR="0013419E" w:rsidRPr="00682CCC" w:rsidRDefault="007F362A" w:rsidP="0013419E">
      <w:pPr>
        <w:pStyle w:val="ab"/>
        <w:numPr>
          <w:ilvl w:val="0"/>
          <w:numId w:val="1"/>
        </w:numPr>
        <w:tabs>
          <w:tab w:val="left" w:pos="709"/>
        </w:tabs>
        <w:spacing w:line="360" w:lineRule="auto"/>
        <w:ind w:left="0" w:firstLineChars="0" w:firstLine="0"/>
        <w:jc w:val="left"/>
        <w:rPr>
          <w:rFonts w:asciiTheme="majorHAnsi" w:hAnsiTheme="majorHAnsi"/>
          <w:b/>
          <w:sz w:val="22"/>
          <w:szCs w:val="22"/>
        </w:rPr>
      </w:pPr>
      <w:r w:rsidRPr="00682CCC">
        <w:rPr>
          <w:rFonts w:asciiTheme="majorHAnsi" w:hAnsiTheme="majorHAnsi"/>
          <w:sz w:val="22"/>
          <w:szCs w:val="22"/>
          <w:rPrChange w:id="80" w:author="JDP" w:date="2024-11-29T16:42:00Z" w16du:dateUtc="2024-11-29T08:42:00Z">
            <w:rPr>
              <w:rFonts w:asciiTheme="majorHAnsi" w:hAnsiTheme="majorHAnsi"/>
              <w:sz w:val="22"/>
              <w:szCs w:val="22"/>
              <w:highlight w:val="yellow"/>
            </w:rPr>
          </w:rPrChange>
        </w:rPr>
        <w:t>与现有技术相比，本</w:t>
      </w:r>
      <w:del w:id="81" w:author="JDP" w:date="2024-11-29T16:42:00Z" w16du:dateUtc="2024-11-29T08:42:00Z">
        <w:r w:rsidRPr="00682CCC" w:rsidDel="001D020E">
          <w:rPr>
            <w:rFonts w:asciiTheme="majorHAnsi" w:hAnsiTheme="majorHAnsi"/>
            <w:sz w:val="22"/>
            <w:szCs w:val="22"/>
            <w:rPrChange w:id="82" w:author="JDP" w:date="2024-11-29T16:42:00Z" w16du:dateUtc="2024-11-29T08:42:00Z">
              <w:rPr>
                <w:rFonts w:asciiTheme="majorHAnsi" w:hAnsiTheme="majorHAnsi"/>
                <w:sz w:val="22"/>
                <w:szCs w:val="22"/>
                <w:highlight w:val="yellow"/>
              </w:rPr>
            </w:rPrChange>
          </w:rPr>
          <w:delText>装置</w:delText>
        </w:r>
        <w:r w:rsidRPr="00682CCC" w:rsidDel="001D020E">
          <w:rPr>
            <w:rFonts w:asciiTheme="majorHAnsi" w:hAnsiTheme="majorHAnsi"/>
            <w:sz w:val="22"/>
            <w:szCs w:val="22"/>
            <w:rPrChange w:id="83" w:author="JDP" w:date="2024-11-29T16:42:00Z" w16du:dateUtc="2024-11-29T08:42:00Z">
              <w:rPr>
                <w:rFonts w:asciiTheme="majorHAnsi" w:hAnsiTheme="majorHAnsi"/>
                <w:sz w:val="22"/>
                <w:szCs w:val="22"/>
                <w:highlight w:val="yellow"/>
              </w:rPr>
            </w:rPrChange>
          </w:rPr>
          <w:delText>/</w:delText>
        </w:r>
      </w:del>
      <w:ins w:id="84" w:author="JDP" w:date="2024-11-29T16:42:00Z" w16du:dateUtc="2024-11-29T08:42:00Z">
        <w:r w:rsidR="001D020E" w:rsidRPr="00682CCC">
          <w:rPr>
            <w:rFonts w:asciiTheme="majorHAnsi" w:hAnsiTheme="majorHAnsi"/>
            <w:sz w:val="22"/>
            <w:szCs w:val="22"/>
            <w:rPrChange w:id="85" w:author="JDP" w:date="2024-11-29T16:42:00Z" w16du:dateUtc="2024-11-29T08:42:00Z">
              <w:rPr>
                <w:rFonts w:asciiTheme="majorHAnsi" w:hAnsiTheme="majorHAnsi" w:hint="eastAsia"/>
                <w:sz w:val="22"/>
                <w:szCs w:val="22"/>
                <w:highlight w:val="yellow"/>
              </w:rPr>
            </w:rPrChange>
          </w:rPr>
          <w:t>发明</w:t>
        </w:r>
      </w:ins>
      <w:del w:id="86" w:author="JDP" w:date="2024-11-29T16:42:00Z" w16du:dateUtc="2024-11-29T08:42:00Z">
        <w:r w:rsidRPr="00682CCC" w:rsidDel="001D020E">
          <w:rPr>
            <w:rFonts w:asciiTheme="majorHAnsi" w:hAnsiTheme="majorHAnsi"/>
            <w:sz w:val="22"/>
            <w:szCs w:val="22"/>
            <w:rPrChange w:id="87" w:author="JDP" w:date="2024-11-29T16:42:00Z" w16du:dateUtc="2024-11-29T08:42:00Z">
              <w:rPr>
                <w:rFonts w:asciiTheme="majorHAnsi" w:hAnsiTheme="majorHAnsi"/>
                <w:sz w:val="22"/>
                <w:szCs w:val="22"/>
                <w:highlight w:val="yellow"/>
              </w:rPr>
            </w:rPrChange>
          </w:rPr>
          <w:delText>方法的性能指标提升</w:delText>
        </w:r>
        <w:r w:rsidRPr="00682CCC" w:rsidDel="001D020E">
          <w:rPr>
            <w:rFonts w:asciiTheme="majorHAnsi" w:hAnsiTheme="majorHAnsi"/>
            <w:sz w:val="22"/>
            <w:szCs w:val="22"/>
            <w:rPrChange w:id="88" w:author="JDP" w:date="2024-11-29T16:42:00Z" w16du:dateUtc="2024-11-29T08:42:00Z">
              <w:rPr>
                <w:rFonts w:asciiTheme="majorHAnsi" w:hAnsiTheme="majorHAnsi" w:hint="eastAsia"/>
                <w:sz w:val="22"/>
                <w:szCs w:val="22"/>
                <w:highlight w:val="yellow"/>
              </w:rPr>
            </w:rPrChange>
          </w:rPr>
          <w:delText>(</w:delText>
        </w:r>
        <w:r w:rsidRPr="00682CCC" w:rsidDel="001D020E">
          <w:rPr>
            <w:rFonts w:asciiTheme="majorHAnsi" w:hAnsiTheme="majorHAnsi"/>
            <w:sz w:val="22"/>
            <w:szCs w:val="22"/>
            <w:rPrChange w:id="89" w:author="JDP" w:date="2024-11-29T16:42:00Z" w16du:dateUtc="2024-11-29T08:42:00Z">
              <w:rPr>
                <w:rFonts w:asciiTheme="majorHAnsi" w:hAnsiTheme="majorHAnsi" w:hint="eastAsia"/>
                <w:sz w:val="22"/>
                <w:szCs w:val="22"/>
                <w:highlight w:val="yellow"/>
              </w:rPr>
            </w:rPrChange>
          </w:rPr>
          <w:delText>即上述哪个环节采用了新技术得到的效果</w:delText>
        </w:r>
        <w:r w:rsidRPr="00682CCC" w:rsidDel="001D020E">
          <w:rPr>
            <w:rFonts w:asciiTheme="majorHAnsi" w:hAnsiTheme="majorHAnsi"/>
            <w:sz w:val="22"/>
            <w:szCs w:val="22"/>
            <w:rPrChange w:id="90" w:author="JDP" w:date="2024-11-29T16:42:00Z" w16du:dateUtc="2024-11-29T08:42:00Z">
              <w:rPr>
                <w:rFonts w:asciiTheme="majorHAnsi" w:hAnsiTheme="majorHAnsi"/>
                <w:sz w:val="22"/>
                <w:szCs w:val="22"/>
                <w:highlight w:val="yellow"/>
              </w:rPr>
            </w:rPrChange>
          </w:rPr>
          <w:delText>)</w:delText>
        </w:r>
        <w:r w:rsidRPr="00682CCC" w:rsidDel="001D020E">
          <w:rPr>
            <w:rFonts w:asciiTheme="majorHAnsi" w:hAnsiTheme="majorHAnsi"/>
            <w:sz w:val="22"/>
            <w:szCs w:val="22"/>
            <w:rPrChange w:id="91" w:author="JDP" w:date="2024-11-29T16:42:00Z" w16du:dateUtc="2024-11-29T08:42:00Z">
              <w:rPr>
                <w:rFonts w:asciiTheme="majorHAnsi" w:hAnsiTheme="majorHAnsi"/>
                <w:sz w:val="22"/>
                <w:szCs w:val="22"/>
                <w:highlight w:val="yellow"/>
              </w:rPr>
            </w:rPrChange>
          </w:rPr>
          <w:delText>在于：</w:delText>
        </w:r>
      </w:del>
      <w:r w:rsidR="006D5143" w:rsidRPr="00682CCC">
        <w:rPr>
          <w:rFonts w:asciiTheme="majorHAnsi" w:hAnsiTheme="majorHAnsi"/>
          <w:sz w:val="22"/>
          <w:szCs w:val="22"/>
        </w:rPr>
        <w:t>通过分析当前逐层跳过策略在加速推理执行方面的局限性，我们提出了一种新颖的自适应、逐子层的跳过系统和方法。本发明既无需训练，又适用于预填充和解码阶段。通过对各种数据集和模型进行严格测试，展示了本发明在生成质量和推理性能方面超越了现有的方法。</w:t>
      </w:r>
    </w:p>
    <w:p w14:paraId="470DA085" w14:textId="3696EDDD" w:rsidR="00E143B3" w:rsidRPr="00682CCC" w:rsidRDefault="005F4812" w:rsidP="0013419E">
      <w:pPr>
        <w:pStyle w:val="ab"/>
        <w:numPr>
          <w:ilvl w:val="0"/>
          <w:numId w:val="1"/>
        </w:numPr>
        <w:tabs>
          <w:tab w:val="left" w:pos="709"/>
        </w:tabs>
        <w:spacing w:line="360" w:lineRule="auto"/>
        <w:ind w:left="0" w:firstLineChars="0" w:firstLine="0"/>
        <w:jc w:val="left"/>
        <w:rPr>
          <w:rFonts w:asciiTheme="majorHAnsi" w:hAnsiTheme="majorHAnsi"/>
          <w:b/>
          <w:sz w:val="22"/>
          <w:szCs w:val="22"/>
        </w:rPr>
      </w:pPr>
      <w:r w:rsidRPr="00682CCC">
        <w:rPr>
          <w:rFonts w:asciiTheme="majorHAnsi" w:hAnsiTheme="majorHAnsi"/>
          <w:b/>
          <w:sz w:val="22"/>
          <w:szCs w:val="22"/>
        </w:rPr>
        <w:t>上述具体实施可</w:t>
      </w:r>
      <w:r w:rsidR="006E79A9" w:rsidRPr="00682CCC">
        <w:rPr>
          <w:rFonts w:asciiTheme="majorHAnsi" w:hAnsiTheme="majorHAnsi"/>
          <w:b/>
          <w:sz w:val="22"/>
          <w:szCs w:val="22"/>
        </w:rPr>
        <w:t>由本领域技术人员在不背离本发明原理和宗旨的前提下以不同的方式</w:t>
      </w:r>
      <w:r w:rsidR="006E79A9" w:rsidRPr="00682CCC">
        <w:rPr>
          <w:rFonts w:asciiTheme="majorHAnsi" w:hAnsiTheme="majorHAnsi"/>
          <w:b/>
          <w:sz w:val="22"/>
          <w:szCs w:val="22"/>
        </w:rPr>
        <w:lastRenderedPageBreak/>
        <w:t>对其进行局部调整，本发明的保护范围以权利要求书为准且不由上述具体实施所限，在其范围内的各个实现方案均受本发明之约束。</w:t>
      </w:r>
      <w:r w:rsidR="0013419E" w:rsidRPr="00682CCC">
        <w:rPr>
          <w:rFonts w:asciiTheme="majorHAnsi" w:hAnsiTheme="majorHAnsi"/>
          <w:b/>
          <w:color w:val="FF0000"/>
          <w:sz w:val="20"/>
          <w:szCs w:val="20"/>
        </w:rPr>
        <w:t xml:space="preserve"> </w:t>
      </w:r>
    </w:p>
    <w:bookmarkEnd w:id="50"/>
    <w:p w14:paraId="461602FC" w14:textId="77777777" w:rsidR="00754B9E" w:rsidRPr="00682CCC" w:rsidRDefault="00754B9E" w:rsidP="00BB5276">
      <w:pPr>
        <w:spacing w:line="360" w:lineRule="auto"/>
        <w:rPr>
          <w:rFonts w:asciiTheme="majorHAnsi" w:hAnsiTheme="majorHAnsi"/>
          <w:b/>
          <w:sz w:val="22"/>
          <w:szCs w:val="22"/>
        </w:rPr>
        <w:sectPr w:rsidR="00754B9E" w:rsidRPr="00682CCC" w:rsidSect="003A7854">
          <w:footerReference w:type="default" r:id="rId15"/>
          <w:type w:val="continuous"/>
          <w:pgSz w:w="11907" w:h="16840" w:code="9"/>
          <w:pgMar w:top="1701" w:right="1304" w:bottom="1588" w:left="1588" w:header="1134" w:footer="851" w:gutter="0"/>
          <w:pgNumType w:start="1"/>
          <w:cols w:space="425"/>
          <w:formProt w:val="0"/>
          <w:docGrid w:linePitch="326"/>
        </w:sectPr>
      </w:pPr>
    </w:p>
    <w:p w14:paraId="557D4C85" w14:textId="27D7D0BB" w:rsidR="00754B9E" w:rsidRPr="00682CCC" w:rsidRDefault="008776A0" w:rsidP="00BB5276">
      <w:pPr>
        <w:pStyle w:val="a3"/>
        <w:adjustRightInd w:val="0"/>
        <w:spacing w:line="360" w:lineRule="auto"/>
        <w:jc w:val="center"/>
        <w:textAlignment w:val="baseline"/>
        <w:rPr>
          <w:rFonts w:asciiTheme="majorHAnsi" w:hAnsiTheme="majorHAnsi"/>
          <w:b/>
          <w:sz w:val="44"/>
        </w:rPr>
      </w:pPr>
      <w:r w:rsidRPr="00682CCC">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4235DFCF">
                <wp:simplePos x="0" y="0"/>
                <wp:positionH relativeFrom="column">
                  <wp:posOffset>-148590</wp:posOffset>
                </wp:positionH>
                <wp:positionV relativeFrom="paragraph">
                  <wp:posOffset>396240</wp:posOffset>
                </wp:positionV>
                <wp:extent cx="5963920" cy="0"/>
                <wp:effectExtent l="12065" t="13335" r="571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0AE39"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682CCC">
        <w:rPr>
          <w:rFonts w:asciiTheme="majorHAnsi" w:hAnsiTheme="majorHAnsi"/>
          <w:b/>
          <w:kern w:val="0"/>
          <w:sz w:val="44"/>
        </w:rPr>
        <w:t>说</w:t>
      </w:r>
      <w:r w:rsidR="00416CD8" w:rsidRPr="00682CCC">
        <w:rPr>
          <w:rFonts w:asciiTheme="majorHAnsi" w:hAnsiTheme="majorHAnsi"/>
          <w:b/>
          <w:kern w:val="0"/>
          <w:sz w:val="44"/>
        </w:rPr>
        <w:tab/>
      </w:r>
      <w:r w:rsidR="00416CD8" w:rsidRPr="00682CCC">
        <w:rPr>
          <w:rFonts w:asciiTheme="majorHAnsi" w:hAnsiTheme="majorHAnsi"/>
          <w:b/>
          <w:kern w:val="0"/>
          <w:sz w:val="44"/>
        </w:rPr>
        <w:t>明</w:t>
      </w:r>
      <w:r w:rsidR="00416CD8" w:rsidRPr="00682CCC">
        <w:rPr>
          <w:rFonts w:asciiTheme="majorHAnsi" w:hAnsiTheme="majorHAnsi"/>
          <w:b/>
          <w:kern w:val="0"/>
          <w:sz w:val="44"/>
        </w:rPr>
        <w:tab/>
      </w:r>
      <w:r w:rsidR="00416CD8" w:rsidRPr="00682CCC">
        <w:rPr>
          <w:rFonts w:asciiTheme="majorHAnsi" w:hAnsiTheme="majorHAnsi"/>
          <w:b/>
          <w:kern w:val="0"/>
          <w:sz w:val="44"/>
        </w:rPr>
        <w:t>书</w:t>
      </w:r>
      <w:r w:rsidR="00416CD8" w:rsidRPr="00682CCC">
        <w:rPr>
          <w:rFonts w:asciiTheme="majorHAnsi" w:hAnsiTheme="majorHAnsi"/>
          <w:b/>
          <w:kern w:val="0"/>
          <w:sz w:val="44"/>
        </w:rPr>
        <w:tab/>
      </w:r>
      <w:r w:rsidR="00416CD8" w:rsidRPr="00682CCC">
        <w:rPr>
          <w:rFonts w:asciiTheme="majorHAnsi" w:hAnsiTheme="majorHAnsi"/>
          <w:b/>
          <w:kern w:val="0"/>
          <w:sz w:val="44"/>
        </w:rPr>
        <w:t>附</w:t>
      </w:r>
      <w:r w:rsidR="00416CD8" w:rsidRPr="00682CCC">
        <w:rPr>
          <w:rFonts w:asciiTheme="majorHAnsi" w:hAnsiTheme="majorHAnsi"/>
          <w:b/>
          <w:kern w:val="0"/>
          <w:sz w:val="44"/>
        </w:rPr>
        <w:tab/>
      </w:r>
      <w:r w:rsidR="00416CD8" w:rsidRPr="00682CCC">
        <w:rPr>
          <w:rFonts w:asciiTheme="majorHAnsi" w:hAnsiTheme="majorHAnsi"/>
          <w:b/>
          <w:kern w:val="0"/>
          <w:sz w:val="44"/>
        </w:rPr>
        <w:t>图</w:t>
      </w:r>
    </w:p>
    <w:p w14:paraId="46696500" w14:textId="77777777" w:rsidR="00AE6D3D" w:rsidRPr="00682CCC" w:rsidRDefault="00AE6D3D" w:rsidP="00AE6D3D">
      <w:pPr>
        <w:spacing w:line="360" w:lineRule="auto"/>
        <w:jc w:val="center"/>
        <w:rPr>
          <w:rFonts w:asciiTheme="majorHAnsi" w:hAnsiTheme="majorHAnsi"/>
          <w:b/>
          <w:sz w:val="22"/>
          <w:szCs w:val="22"/>
        </w:rPr>
      </w:pPr>
      <w:r w:rsidRPr="00682CCC">
        <w:rPr>
          <w:rFonts w:asciiTheme="majorHAnsi" w:hAnsiTheme="majorHAnsi"/>
          <w:noProof/>
        </w:rPr>
        <w:drawing>
          <wp:inline distT="0" distB="0" distL="0" distR="0" wp14:anchorId="5AC19429" wp14:editId="4F5DBE9D">
            <wp:extent cx="4210050" cy="494030"/>
            <wp:effectExtent l="0" t="0" r="0" b="1270"/>
            <wp:docPr id="4200722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94030"/>
                    </a:xfrm>
                    <a:prstGeom prst="rect">
                      <a:avLst/>
                    </a:prstGeom>
                    <a:noFill/>
                    <a:ln>
                      <a:noFill/>
                    </a:ln>
                  </pic:spPr>
                </pic:pic>
              </a:graphicData>
            </a:graphic>
          </wp:inline>
        </w:drawing>
      </w:r>
    </w:p>
    <w:p w14:paraId="54548A9D" w14:textId="77777777" w:rsidR="00AE6D3D" w:rsidRPr="00682CCC" w:rsidRDefault="00AE6D3D" w:rsidP="00AE6D3D">
      <w:pPr>
        <w:spacing w:line="360" w:lineRule="auto"/>
        <w:jc w:val="center"/>
        <w:rPr>
          <w:rFonts w:asciiTheme="majorHAnsi" w:hAnsiTheme="majorHAnsi"/>
          <w:bCs/>
          <w:sz w:val="22"/>
          <w:szCs w:val="22"/>
        </w:rPr>
      </w:pPr>
      <w:r w:rsidRPr="00682CCC">
        <w:rPr>
          <w:rFonts w:asciiTheme="majorHAnsi" w:hAnsiTheme="majorHAnsi"/>
          <w:bCs/>
          <w:sz w:val="22"/>
          <w:szCs w:val="22"/>
        </w:rPr>
        <w:t>图</w:t>
      </w:r>
      <w:r w:rsidRPr="00682CCC">
        <w:rPr>
          <w:rFonts w:asciiTheme="majorHAnsi" w:hAnsiTheme="majorHAnsi"/>
          <w:bCs/>
          <w:sz w:val="22"/>
          <w:szCs w:val="22"/>
        </w:rPr>
        <w:t>1</w:t>
      </w:r>
    </w:p>
    <w:p w14:paraId="4A568C2A" w14:textId="77777777" w:rsidR="00AE6D3D" w:rsidRPr="00682CCC" w:rsidRDefault="00AE6D3D" w:rsidP="00AE6D3D">
      <w:pPr>
        <w:spacing w:line="360" w:lineRule="auto"/>
        <w:jc w:val="center"/>
        <w:rPr>
          <w:rFonts w:asciiTheme="majorHAnsi" w:hAnsiTheme="majorHAnsi"/>
          <w:b/>
          <w:sz w:val="22"/>
          <w:szCs w:val="22"/>
        </w:rPr>
      </w:pPr>
      <w:r w:rsidRPr="00682CCC">
        <w:rPr>
          <w:rFonts w:asciiTheme="majorHAnsi" w:hAnsiTheme="majorHAnsi"/>
          <w:noProof/>
        </w:rPr>
        <w:drawing>
          <wp:inline distT="0" distB="0" distL="0" distR="0" wp14:anchorId="5A665F15" wp14:editId="7BEC1D3B">
            <wp:extent cx="3178305" cy="4367575"/>
            <wp:effectExtent l="0" t="0" r="3175" b="0"/>
            <wp:docPr id="659704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7059" cy="4393346"/>
                    </a:xfrm>
                    <a:prstGeom prst="rect">
                      <a:avLst/>
                    </a:prstGeom>
                    <a:noFill/>
                    <a:ln>
                      <a:noFill/>
                    </a:ln>
                  </pic:spPr>
                </pic:pic>
              </a:graphicData>
            </a:graphic>
          </wp:inline>
        </w:drawing>
      </w:r>
    </w:p>
    <w:p w14:paraId="754C0D02" w14:textId="77777777" w:rsidR="00AE6D3D" w:rsidRPr="00682CCC" w:rsidRDefault="00AE6D3D" w:rsidP="00AE6D3D">
      <w:pPr>
        <w:spacing w:line="360" w:lineRule="auto"/>
        <w:jc w:val="center"/>
        <w:rPr>
          <w:rFonts w:asciiTheme="majorHAnsi" w:hAnsiTheme="majorHAnsi"/>
          <w:bCs/>
          <w:sz w:val="22"/>
          <w:szCs w:val="22"/>
        </w:rPr>
      </w:pPr>
      <w:r w:rsidRPr="00682CCC">
        <w:rPr>
          <w:rFonts w:asciiTheme="majorHAnsi" w:hAnsiTheme="majorHAnsi"/>
          <w:bCs/>
          <w:sz w:val="22"/>
          <w:szCs w:val="22"/>
        </w:rPr>
        <w:t>图</w:t>
      </w:r>
      <w:r w:rsidRPr="00682CCC">
        <w:rPr>
          <w:rFonts w:asciiTheme="majorHAnsi" w:hAnsiTheme="majorHAnsi"/>
          <w:bCs/>
          <w:sz w:val="22"/>
          <w:szCs w:val="22"/>
        </w:rPr>
        <w:t>2</w:t>
      </w:r>
    </w:p>
    <w:p w14:paraId="019BF932" w14:textId="77777777" w:rsidR="00AE6D3D" w:rsidRPr="00682CCC" w:rsidRDefault="00AE6D3D" w:rsidP="00AE6D3D">
      <w:pPr>
        <w:spacing w:line="360" w:lineRule="auto"/>
        <w:jc w:val="center"/>
        <w:rPr>
          <w:rFonts w:asciiTheme="majorHAnsi" w:hAnsiTheme="majorHAnsi"/>
          <w:bCs/>
          <w:sz w:val="22"/>
          <w:szCs w:val="22"/>
        </w:rPr>
      </w:pPr>
      <w:r w:rsidRPr="00682CCC">
        <w:rPr>
          <w:rFonts w:asciiTheme="majorHAnsi" w:hAnsiTheme="majorHAnsi"/>
          <w:noProof/>
        </w:rPr>
        <w:drawing>
          <wp:inline distT="0" distB="0" distL="0" distR="0" wp14:anchorId="3EB3AE1F" wp14:editId="0E2BA8E4">
            <wp:extent cx="2014614" cy="2115781"/>
            <wp:effectExtent l="0" t="0" r="5080" b="0"/>
            <wp:docPr id="995511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422" cy="2117680"/>
                    </a:xfrm>
                    <a:prstGeom prst="rect">
                      <a:avLst/>
                    </a:prstGeom>
                    <a:noFill/>
                    <a:ln>
                      <a:noFill/>
                    </a:ln>
                  </pic:spPr>
                </pic:pic>
              </a:graphicData>
            </a:graphic>
          </wp:inline>
        </w:drawing>
      </w:r>
    </w:p>
    <w:p w14:paraId="57B3A331" w14:textId="77777777" w:rsidR="00AE6D3D" w:rsidRPr="00682CCC" w:rsidRDefault="00AE6D3D" w:rsidP="00AE6D3D">
      <w:pPr>
        <w:spacing w:line="360" w:lineRule="auto"/>
        <w:jc w:val="center"/>
        <w:rPr>
          <w:rFonts w:asciiTheme="majorHAnsi" w:hAnsiTheme="majorHAnsi"/>
          <w:sz w:val="22"/>
          <w:szCs w:val="22"/>
        </w:rPr>
      </w:pPr>
      <w:r w:rsidRPr="00682CCC">
        <w:rPr>
          <w:rFonts w:asciiTheme="majorHAnsi" w:hAnsiTheme="majorHAnsi"/>
          <w:bCs/>
          <w:sz w:val="22"/>
          <w:szCs w:val="22"/>
        </w:rPr>
        <w:t>图</w:t>
      </w:r>
      <w:r w:rsidRPr="00682CCC">
        <w:rPr>
          <w:rFonts w:asciiTheme="majorHAnsi" w:hAnsiTheme="majorHAnsi"/>
          <w:bCs/>
          <w:sz w:val="22"/>
          <w:szCs w:val="22"/>
        </w:rPr>
        <w:t>3</w:t>
      </w:r>
    </w:p>
    <w:p w14:paraId="0B9E7C23" w14:textId="1FD820F4" w:rsidR="00AE6D3D" w:rsidRPr="00682CCC" w:rsidRDefault="00AE6D3D" w:rsidP="006703E0">
      <w:pPr>
        <w:spacing w:line="360" w:lineRule="auto"/>
        <w:jc w:val="center"/>
        <w:rPr>
          <w:rFonts w:asciiTheme="majorHAnsi" w:hAnsiTheme="majorHAnsi"/>
          <w:sz w:val="22"/>
          <w:szCs w:val="22"/>
        </w:rPr>
      </w:pPr>
      <w:r w:rsidRPr="00682CCC">
        <w:rPr>
          <w:rFonts w:asciiTheme="majorHAnsi" w:hAnsiTheme="majorHAnsi"/>
          <w:noProof/>
        </w:rPr>
        <w:lastRenderedPageBreak/>
        <w:drawing>
          <wp:inline distT="0" distB="0" distL="0" distR="0" wp14:anchorId="3BFAED33" wp14:editId="4809F6EC">
            <wp:extent cx="2524817" cy="1891862"/>
            <wp:effectExtent l="0" t="0" r="8890" b="0"/>
            <wp:docPr id="267790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8495" cy="1909604"/>
                    </a:xfrm>
                    <a:prstGeom prst="rect">
                      <a:avLst/>
                    </a:prstGeom>
                    <a:noFill/>
                    <a:ln>
                      <a:noFill/>
                    </a:ln>
                  </pic:spPr>
                </pic:pic>
              </a:graphicData>
            </a:graphic>
          </wp:inline>
        </w:drawing>
      </w:r>
      <w:r w:rsidRPr="00682CCC">
        <w:rPr>
          <w:rFonts w:asciiTheme="majorHAnsi" w:hAnsiTheme="majorHAnsi"/>
          <w:noProof/>
        </w:rPr>
        <w:drawing>
          <wp:inline distT="0" distB="0" distL="0" distR="0" wp14:anchorId="255B040F" wp14:editId="391A7BBE">
            <wp:extent cx="2528047" cy="1894283"/>
            <wp:effectExtent l="0" t="0" r="5715" b="0"/>
            <wp:docPr id="1181858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0817" cy="1911345"/>
                    </a:xfrm>
                    <a:prstGeom prst="rect">
                      <a:avLst/>
                    </a:prstGeom>
                    <a:noFill/>
                    <a:ln>
                      <a:noFill/>
                    </a:ln>
                  </pic:spPr>
                </pic:pic>
              </a:graphicData>
            </a:graphic>
          </wp:inline>
        </w:drawing>
      </w:r>
    </w:p>
    <w:p w14:paraId="3C37E662" w14:textId="7BA19B67" w:rsidR="006703E0" w:rsidRPr="00682CCC" w:rsidRDefault="006703E0" w:rsidP="006703E0">
      <w:pPr>
        <w:numPr>
          <w:ilvl w:val="0"/>
          <w:numId w:val="16"/>
        </w:numPr>
        <w:spacing w:line="360" w:lineRule="auto"/>
        <w:jc w:val="center"/>
        <w:rPr>
          <w:rFonts w:asciiTheme="majorHAnsi" w:hAnsiTheme="majorHAnsi"/>
          <w:sz w:val="22"/>
          <w:szCs w:val="22"/>
        </w:rPr>
      </w:pPr>
      <w:r w:rsidRPr="00682CCC">
        <w:rPr>
          <w:rFonts w:asciiTheme="majorHAnsi" w:hAnsiTheme="majorHAnsi"/>
          <w:sz w:val="22"/>
          <w:szCs w:val="22"/>
        </w:rPr>
        <w:t xml:space="preserve">     </w:t>
      </w:r>
      <w:r w:rsidRPr="00682CCC">
        <w:rPr>
          <w:rFonts w:asciiTheme="majorHAnsi" w:hAnsiTheme="majorHAnsi"/>
          <w:sz w:val="22"/>
          <w:szCs w:val="22"/>
        </w:rPr>
        <w:tab/>
      </w:r>
      <w:r w:rsidRPr="00682CCC">
        <w:rPr>
          <w:rFonts w:asciiTheme="majorHAnsi" w:hAnsiTheme="majorHAnsi"/>
          <w:sz w:val="22"/>
          <w:szCs w:val="22"/>
        </w:rPr>
        <w:tab/>
      </w:r>
      <w:r w:rsidRPr="00682CCC">
        <w:rPr>
          <w:rFonts w:asciiTheme="majorHAnsi" w:hAnsiTheme="majorHAnsi"/>
          <w:sz w:val="22"/>
          <w:szCs w:val="22"/>
        </w:rPr>
        <w:tab/>
      </w:r>
      <w:r w:rsidRPr="00682CCC">
        <w:rPr>
          <w:rFonts w:asciiTheme="majorHAnsi" w:hAnsiTheme="majorHAnsi"/>
          <w:sz w:val="22"/>
          <w:szCs w:val="22"/>
        </w:rPr>
        <w:tab/>
      </w:r>
      <w:r w:rsidRPr="00682CCC">
        <w:rPr>
          <w:rFonts w:asciiTheme="majorHAnsi" w:hAnsiTheme="majorHAnsi"/>
          <w:sz w:val="22"/>
          <w:szCs w:val="22"/>
        </w:rPr>
        <w:tab/>
      </w:r>
      <w:r w:rsidRPr="00682CCC">
        <w:rPr>
          <w:rFonts w:asciiTheme="majorHAnsi" w:hAnsiTheme="majorHAnsi"/>
          <w:sz w:val="22"/>
          <w:szCs w:val="22"/>
        </w:rPr>
        <w:tab/>
      </w:r>
      <w:r w:rsidRPr="00682CCC">
        <w:rPr>
          <w:rFonts w:asciiTheme="majorHAnsi" w:hAnsiTheme="majorHAnsi"/>
          <w:sz w:val="22"/>
          <w:szCs w:val="22"/>
        </w:rPr>
        <w:tab/>
        <w:t>(b)</w:t>
      </w:r>
    </w:p>
    <w:p w14:paraId="5A0CFFB0" w14:textId="77777777" w:rsidR="00AE6D3D" w:rsidRPr="00682CCC" w:rsidRDefault="00AE6D3D" w:rsidP="00AE6D3D">
      <w:pPr>
        <w:spacing w:line="360" w:lineRule="auto"/>
        <w:jc w:val="center"/>
        <w:rPr>
          <w:rFonts w:asciiTheme="majorHAnsi" w:hAnsiTheme="majorHAnsi"/>
          <w:sz w:val="22"/>
          <w:szCs w:val="22"/>
        </w:rPr>
      </w:pPr>
      <w:r w:rsidRPr="00682CCC">
        <w:rPr>
          <w:rFonts w:asciiTheme="majorHAnsi" w:hAnsiTheme="majorHAnsi"/>
          <w:sz w:val="22"/>
          <w:szCs w:val="22"/>
        </w:rPr>
        <w:t>图</w:t>
      </w:r>
      <w:r w:rsidRPr="00682CCC">
        <w:rPr>
          <w:rFonts w:asciiTheme="majorHAnsi" w:hAnsiTheme="majorHAnsi"/>
          <w:sz w:val="22"/>
          <w:szCs w:val="22"/>
        </w:rPr>
        <w:t>4</w:t>
      </w:r>
    </w:p>
    <w:p w14:paraId="14F0AA3A" w14:textId="12843196" w:rsidR="002308C7" w:rsidRPr="00682CCC" w:rsidRDefault="002308C7" w:rsidP="00BB5276">
      <w:pPr>
        <w:spacing w:line="360" w:lineRule="auto"/>
        <w:jc w:val="center"/>
        <w:rPr>
          <w:rFonts w:asciiTheme="majorHAnsi" w:hAnsiTheme="majorHAnsi"/>
          <w:sz w:val="22"/>
          <w:szCs w:val="22"/>
        </w:rPr>
        <w:sectPr w:rsidR="002308C7" w:rsidRPr="00682CCC" w:rsidSect="003A7854">
          <w:pgSz w:w="11907" w:h="16840" w:code="9"/>
          <w:pgMar w:top="1701" w:right="1304" w:bottom="1588" w:left="1588" w:header="1134" w:footer="851" w:gutter="0"/>
          <w:pgNumType w:start="1"/>
          <w:cols w:space="425"/>
          <w:formProt w:val="0"/>
          <w:docGrid w:linePitch="326"/>
        </w:sectPr>
      </w:pPr>
    </w:p>
    <w:p w14:paraId="6FBF2A97" w14:textId="2B535611" w:rsidR="00754B9E" w:rsidRPr="00682CCC" w:rsidRDefault="008776A0" w:rsidP="00BB5276">
      <w:pPr>
        <w:pStyle w:val="a3"/>
        <w:adjustRightInd w:val="0"/>
        <w:spacing w:line="360" w:lineRule="auto"/>
        <w:jc w:val="center"/>
        <w:textAlignment w:val="baseline"/>
        <w:rPr>
          <w:rFonts w:asciiTheme="majorHAnsi" w:hAnsiTheme="majorHAnsi"/>
          <w:b/>
          <w:sz w:val="44"/>
        </w:rPr>
      </w:pPr>
      <w:r w:rsidRPr="00682CCC">
        <w:rPr>
          <w:rFonts w:asciiTheme="majorHAnsi" w:hAnsiTheme="majorHAnsi"/>
          <w:b/>
          <w:noProof/>
          <w:kern w:val="0"/>
          <w:sz w:val="44"/>
        </w:rPr>
        <w:lastRenderedPageBreak/>
        <mc:AlternateContent>
          <mc:Choice Requires="wps">
            <w:drawing>
              <wp:anchor distT="0" distB="0" distL="114300" distR="114300" simplePos="0" relativeHeight="251656704" behindDoc="0" locked="0" layoutInCell="1" allowOverlap="1" wp14:anchorId="29ADA74C" wp14:editId="1DED1535">
                <wp:simplePos x="0" y="0"/>
                <wp:positionH relativeFrom="column">
                  <wp:posOffset>-148590</wp:posOffset>
                </wp:positionH>
                <wp:positionV relativeFrom="paragraph">
                  <wp:posOffset>396240</wp:posOffset>
                </wp:positionV>
                <wp:extent cx="5963920" cy="0"/>
                <wp:effectExtent l="12065" t="13335" r="5715" b="571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81F18"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682CCC">
        <w:rPr>
          <w:rFonts w:asciiTheme="majorHAnsi" w:hAnsiTheme="majorHAnsi"/>
          <w:b/>
          <w:kern w:val="0"/>
          <w:sz w:val="44"/>
        </w:rPr>
        <w:t>权</w:t>
      </w:r>
      <w:r w:rsidR="00416CD8" w:rsidRPr="00682CCC">
        <w:rPr>
          <w:rFonts w:asciiTheme="majorHAnsi" w:hAnsiTheme="majorHAnsi"/>
          <w:b/>
          <w:kern w:val="0"/>
          <w:sz w:val="44"/>
        </w:rPr>
        <w:tab/>
      </w:r>
      <w:r w:rsidR="00416CD8" w:rsidRPr="00682CCC">
        <w:rPr>
          <w:rFonts w:asciiTheme="majorHAnsi" w:hAnsiTheme="majorHAnsi"/>
          <w:b/>
          <w:kern w:val="0"/>
          <w:sz w:val="44"/>
        </w:rPr>
        <w:t>利</w:t>
      </w:r>
      <w:r w:rsidR="00416CD8" w:rsidRPr="00682CCC">
        <w:rPr>
          <w:rFonts w:asciiTheme="majorHAnsi" w:hAnsiTheme="majorHAnsi"/>
          <w:b/>
          <w:kern w:val="0"/>
          <w:sz w:val="44"/>
        </w:rPr>
        <w:tab/>
      </w:r>
      <w:r w:rsidR="00416CD8" w:rsidRPr="00682CCC">
        <w:rPr>
          <w:rFonts w:asciiTheme="majorHAnsi" w:hAnsiTheme="majorHAnsi"/>
          <w:b/>
          <w:kern w:val="0"/>
          <w:sz w:val="44"/>
        </w:rPr>
        <w:t>要</w:t>
      </w:r>
      <w:r w:rsidR="00416CD8" w:rsidRPr="00682CCC">
        <w:rPr>
          <w:rFonts w:asciiTheme="majorHAnsi" w:hAnsiTheme="majorHAnsi"/>
          <w:b/>
          <w:kern w:val="0"/>
          <w:sz w:val="44"/>
        </w:rPr>
        <w:tab/>
      </w:r>
      <w:r w:rsidR="00416CD8" w:rsidRPr="00682CCC">
        <w:rPr>
          <w:rFonts w:asciiTheme="majorHAnsi" w:hAnsiTheme="majorHAnsi"/>
          <w:b/>
          <w:kern w:val="0"/>
          <w:sz w:val="44"/>
        </w:rPr>
        <w:t>求</w:t>
      </w:r>
      <w:r w:rsidR="00416CD8" w:rsidRPr="00682CCC">
        <w:rPr>
          <w:rFonts w:asciiTheme="majorHAnsi" w:hAnsiTheme="majorHAnsi"/>
          <w:b/>
          <w:kern w:val="0"/>
          <w:sz w:val="44"/>
        </w:rPr>
        <w:tab/>
      </w:r>
      <w:r w:rsidR="00416CD8" w:rsidRPr="00682CCC">
        <w:rPr>
          <w:rFonts w:asciiTheme="majorHAnsi" w:hAnsiTheme="majorHAnsi"/>
          <w:b/>
          <w:kern w:val="0"/>
          <w:sz w:val="44"/>
        </w:rPr>
        <w:t>书</w:t>
      </w:r>
    </w:p>
    <w:p w14:paraId="15B6B42E" w14:textId="77777777" w:rsidR="009666C7" w:rsidRPr="00682CCC" w:rsidRDefault="00416CD8" w:rsidP="009666C7">
      <w:pPr>
        <w:spacing w:line="360" w:lineRule="auto"/>
        <w:ind w:firstLine="420"/>
        <w:rPr>
          <w:rFonts w:asciiTheme="majorHAnsi" w:hAnsiTheme="majorHAnsi"/>
          <w:sz w:val="22"/>
          <w:szCs w:val="22"/>
        </w:rPr>
      </w:pPr>
      <w:r w:rsidRPr="00682CCC">
        <w:rPr>
          <w:rFonts w:asciiTheme="majorHAnsi" w:hAnsiTheme="majorHAnsi"/>
          <w:noProof/>
          <w:sz w:val="22"/>
          <w:szCs w:val="22"/>
        </w:rPr>
        <w:t>1</w:t>
      </w:r>
      <w:r w:rsidRPr="00682CCC">
        <w:rPr>
          <w:rFonts w:asciiTheme="majorHAnsi" w:hAnsiTheme="majorHAnsi"/>
          <w:noProof/>
          <w:sz w:val="22"/>
          <w:szCs w:val="22"/>
        </w:rPr>
        <w:t>、</w:t>
      </w:r>
      <w:r w:rsidR="008111DE" w:rsidRPr="00682CCC">
        <w:rPr>
          <w:rFonts w:asciiTheme="majorHAnsi" w:hAnsiTheme="majorHAnsi"/>
          <w:noProof/>
          <w:sz w:val="22"/>
          <w:szCs w:val="22"/>
        </w:rPr>
        <w:t>一种</w:t>
      </w:r>
      <w:r w:rsidR="00F82EDA" w:rsidRPr="00682CCC">
        <w:rPr>
          <w:rFonts w:asciiTheme="majorHAnsi" w:hAnsiTheme="majorHAnsi"/>
          <w:noProof/>
          <w:sz w:val="22"/>
          <w:szCs w:val="22"/>
        </w:rPr>
        <w:t>基于自适应跳层的大模型推理加速系统</w:t>
      </w:r>
      <w:r w:rsidR="008111DE" w:rsidRPr="00682CCC">
        <w:rPr>
          <w:rFonts w:asciiTheme="majorHAnsi" w:hAnsiTheme="majorHAnsi"/>
          <w:noProof/>
          <w:sz w:val="22"/>
          <w:szCs w:val="22"/>
        </w:rPr>
        <w:t>，其特征</w:t>
      </w:r>
      <w:r w:rsidR="00361C8D" w:rsidRPr="00682CCC">
        <w:rPr>
          <w:rFonts w:asciiTheme="majorHAnsi" w:hAnsiTheme="majorHAnsi"/>
          <w:noProof/>
          <w:sz w:val="22"/>
          <w:szCs w:val="22"/>
        </w:rPr>
        <w:t>在于</w:t>
      </w:r>
      <w:r w:rsidR="00256A39" w:rsidRPr="00682CCC">
        <w:rPr>
          <w:rFonts w:asciiTheme="majorHAnsi" w:hAnsiTheme="majorHAnsi"/>
          <w:noProof/>
          <w:sz w:val="22"/>
          <w:szCs w:val="22"/>
        </w:rPr>
        <w:t>，</w:t>
      </w:r>
      <w:r w:rsidR="00CD019A" w:rsidRPr="00682CCC">
        <w:rPr>
          <w:rFonts w:asciiTheme="majorHAnsi" w:hAnsiTheme="majorHAnsi"/>
          <w:sz w:val="22"/>
          <w:szCs w:val="22"/>
        </w:rPr>
        <w:t>包括：离线学习模块、在线学习模块和批处理模块，其中：离线学习模块收集并整合以往推理结果中预填充阶段的重要性信息，用于离线学习每个请求在预填充阶段待跳过的子层；在线学习模块收集并整合当前请求在解码阶段的少量内容，实时更新每个请求在解码阶段待跳过子层；批处理模块通过对待跳过的子层进行优化调整实现同时推理多个请求</w:t>
      </w:r>
      <w:r w:rsidR="009666C7" w:rsidRPr="00682CCC">
        <w:rPr>
          <w:rFonts w:asciiTheme="majorHAnsi" w:hAnsiTheme="majorHAnsi"/>
          <w:sz w:val="22"/>
          <w:szCs w:val="22"/>
        </w:rPr>
        <w:t>；</w:t>
      </w:r>
    </w:p>
    <w:p w14:paraId="26AAAE9E" w14:textId="4FC62FA0" w:rsidR="009666C7" w:rsidRPr="00682CCC" w:rsidRDefault="00CD019A" w:rsidP="009666C7">
      <w:pPr>
        <w:spacing w:line="360" w:lineRule="auto"/>
        <w:ind w:firstLine="420"/>
        <w:rPr>
          <w:rStyle w:val="ac"/>
          <w:rFonts w:asciiTheme="majorHAnsi" w:hAnsiTheme="majorHAnsi"/>
        </w:rPr>
      </w:pPr>
      <w:r w:rsidRPr="00682CCC">
        <w:rPr>
          <w:rFonts w:asciiTheme="majorHAnsi" w:eastAsiaTheme="majorEastAsia" w:hAnsiTheme="majorHAnsi"/>
          <w:sz w:val="22"/>
          <w:szCs w:val="22"/>
        </w:rPr>
        <w:t>所述的</w:t>
      </w:r>
      <w:r w:rsidRPr="00682CCC">
        <w:rPr>
          <w:rFonts w:asciiTheme="majorHAnsi" w:hAnsiTheme="majorHAnsi"/>
          <w:sz w:val="22"/>
          <w:szCs w:val="22"/>
        </w:rPr>
        <w:t>当前请求在解码阶段的少量内容是指：当前请求在解码阶段的前</w:t>
      </w:r>
      <w:r w:rsidR="009666C7" w:rsidRPr="00682CCC">
        <w:rPr>
          <w:rFonts w:asciiTheme="majorHAnsi" w:hAnsiTheme="majorHAnsi"/>
          <w:sz w:val="22"/>
          <w:szCs w:val="22"/>
        </w:rPr>
        <w:t>若干</w:t>
      </w:r>
      <w:r w:rsidRPr="00682CCC">
        <w:rPr>
          <w:rFonts w:asciiTheme="majorHAnsi" w:hAnsiTheme="majorHAnsi"/>
          <w:sz w:val="22"/>
          <w:szCs w:val="22"/>
        </w:rPr>
        <w:t>步自回归解码，</w:t>
      </w:r>
      <w:r w:rsidR="009666C7" w:rsidRPr="00682CCC">
        <w:rPr>
          <w:rFonts w:asciiTheme="majorHAnsi" w:hAnsiTheme="majorHAnsi"/>
          <w:sz w:val="22"/>
          <w:szCs w:val="22"/>
        </w:rPr>
        <w:t>以</w:t>
      </w:r>
      <w:r w:rsidRPr="00682CCC">
        <w:rPr>
          <w:rFonts w:asciiTheme="majorHAnsi" w:hAnsiTheme="majorHAnsi"/>
          <w:sz w:val="22"/>
          <w:szCs w:val="22"/>
        </w:rPr>
        <w:t>决定</w:t>
      </w:r>
      <w:r w:rsidR="009666C7" w:rsidRPr="00682CCC">
        <w:rPr>
          <w:rFonts w:asciiTheme="majorHAnsi" w:hAnsiTheme="majorHAnsi"/>
          <w:sz w:val="22"/>
          <w:szCs w:val="22"/>
        </w:rPr>
        <w:t>后续</w:t>
      </w:r>
      <w:r w:rsidRPr="00682CCC">
        <w:rPr>
          <w:rFonts w:asciiTheme="majorHAnsi" w:hAnsiTheme="majorHAnsi"/>
          <w:sz w:val="22"/>
          <w:szCs w:val="22"/>
        </w:rPr>
        <w:t>额外跳过</w:t>
      </w:r>
      <w:r w:rsidR="009666C7" w:rsidRPr="00682CCC">
        <w:rPr>
          <w:rFonts w:asciiTheme="majorHAnsi" w:hAnsiTheme="majorHAnsi"/>
          <w:sz w:val="22"/>
          <w:szCs w:val="22"/>
        </w:rPr>
        <w:t>的</w:t>
      </w:r>
      <w:r w:rsidRPr="00682CCC">
        <w:rPr>
          <w:rFonts w:asciiTheme="majorHAnsi" w:hAnsiTheme="majorHAnsi"/>
          <w:sz w:val="22"/>
          <w:szCs w:val="22"/>
        </w:rPr>
        <w:t>线性子层</w:t>
      </w:r>
      <w:r w:rsidR="00B013CC">
        <w:rPr>
          <w:rFonts w:asciiTheme="majorHAnsi" w:hAnsiTheme="majorHAnsi" w:hint="eastAsia"/>
          <w:sz w:val="22"/>
          <w:szCs w:val="22"/>
        </w:rPr>
        <w:t>；</w:t>
      </w:r>
    </w:p>
    <w:p w14:paraId="24D43C5E" w14:textId="77777777" w:rsidR="004C1284" w:rsidRDefault="00B013CC" w:rsidP="00B013CC">
      <w:pPr>
        <w:spacing w:line="360" w:lineRule="auto"/>
        <w:ind w:firstLine="420"/>
        <w:rPr>
          <w:rFonts w:asciiTheme="majorHAnsi" w:eastAsiaTheme="majorEastAsia" w:hAnsiTheme="majorHAnsi"/>
          <w:iCs/>
          <w:sz w:val="22"/>
          <w:szCs w:val="22"/>
        </w:rPr>
      </w:pPr>
      <w:r w:rsidRPr="00682CCC">
        <w:rPr>
          <w:rFonts w:asciiTheme="majorHAnsi" w:hAnsiTheme="majorHAnsi"/>
          <w:sz w:val="22"/>
          <w:szCs w:val="22"/>
        </w:rPr>
        <w:t>所述的重要性，即</w:t>
      </w:r>
      <w:r w:rsidRPr="00682CCC">
        <w:rPr>
          <w:rFonts w:asciiTheme="majorHAnsi" w:eastAsiaTheme="majorEastAsia" w:hAnsiTheme="majorHAnsi"/>
          <w:iCs/>
          <w:sz w:val="22"/>
          <w:szCs w:val="22"/>
        </w:rPr>
        <w:t>输入输出相似性</w:t>
      </w:r>
      <w:r w:rsidRPr="00682CCC">
        <w:rPr>
          <w:rFonts w:asciiTheme="majorHAnsi" w:hAnsiTheme="majorHAnsi"/>
          <w:noProof/>
        </w:rPr>
        <w:drawing>
          <wp:inline distT="0" distB="0" distL="0" distR="0" wp14:anchorId="13C8F3F6" wp14:editId="1F43E808">
            <wp:extent cx="2809530" cy="504000"/>
            <wp:effectExtent l="0" t="0" r="0" b="0"/>
            <wp:docPr id="1780488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3055" name=""/>
                    <pic:cNvPicPr/>
                  </pic:nvPicPr>
                  <pic:blipFill>
                    <a:blip r:embed="rId8"/>
                    <a:stretch>
                      <a:fillRect/>
                    </a:stretch>
                  </pic:blipFill>
                  <pic:spPr>
                    <a:xfrm>
                      <a:off x="0" y="0"/>
                      <a:ext cx="2809530" cy="504000"/>
                    </a:xfrm>
                    <a:prstGeom prst="rect">
                      <a:avLst/>
                    </a:prstGeom>
                  </pic:spPr>
                </pic:pic>
              </a:graphicData>
            </a:graphic>
          </wp:inline>
        </w:drawing>
      </w:r>
      <w:r w:rsidRPr="00682CCC">
        <w:rPr>
          <w:rFonts w:asciiTheme="majorHAnsi" w:hAnsiTheme="majorHAnsi"/>
          <w:sz w:val="22"/>
          <w:szCs w:val="22"/>
        </w:rPr>
        <w:t>，其中：</w:t>
      </w:r>
      <w:r w:rsidRPr="00682CCC">
        <w:rPr>
          <w:rFonts w:asciiTheme="majorHAnsi" w:eastAsiaTheme="majorEastAsia" w:hAnsiTheme="majorHAnsi"/>
          <w:iCs/>
          <w:sz w:val="22"/>
          <w:szCs w:val="22"/>
        </w:rPr>
        <w:t>a</w:t>
      </w:r>
      <w:r w:rsidRPr="00682CCC">
        <w:rPr>
          <w:rFonts w:asciiTheme="majorHAnsi" w:eastAsiaTheme="majorEastAsia" w:hAnsiTheme="majorHAnsi"/>
          <w:iCs/>
          <w:sz w:val="22"/>
          <w:szCs w:val="22"/>
        </w:rPr>
        <w:t>为某个子层的输入向量，</w:t>
      </w:r>
      <w:r w:rsidRPr="00682CCC">
        <w:rPr>
          <w:rFonts w:asciiTheme="majorHAnsi" w:eastAsiaTheme="majorEastAsia" w:hAnsiTheme="majorHAnsi"/>
          <w:iCs/>
          <w:sz w:val="22"/>
          <w:szCs w:val="22"/>
        </w:rPr>
        <w:t>b</w:t>
      </w:r>
      <w:r w:rsidRPr="00682CCC">
        <w:rPr>
          <w:rFonts w:asciiTheme="majorHAnsi" w:eastAsiaTheme="majorEastAsia" w:hAnsiTheme="majorHAnsi"/>
          <w:iCs/>
          <w:sz w:val="22"/>
          <w:szCs w:val="22"/>
        </w:rPr>
        <w:t>为输出向量</w:t>
      </w:r>
      <w:r w:rsidR="004C1284">
        <w:rPr>
          <w:rFonts w:asciiTheme="majorHAnsi" w:eastAsiaTheme="majorEastAsia" w:hAnsiTheme="majorHAnsi"/>
          <w:iCs/>
          <w:sz w:val="22"/>
          <w:szCs w:val="22"/>
        </w:rPr>
        <w:t>。</w:t>
      </w:r>
    </w:p>
    <w:p w14:paraId="5DCE0119" w14:textId="77777777" w:rsidR="004C1284" w:rsidRDefault="004C1284" w:rsidP="00B013CC">
      <w:pPr>
        <w:spacing w:line="360" w:lineRule="auto"/>
        <w:ind w:firstLine="420"/>
        <w:rPr>
          <w:rFonts w:asciiTheme="majorHAnsi" w:eastAsiaTheme="majorEastAsia" w:hAnsiTheme="majorHAnsi"/>
          <w:iCs/>
          <w:sz w:val="22"/>
          <w:szCs w:val="22"/>
        </w:rPr>
      </w:pPr>
    </w:p>
    <w:p w14:paraId="5DCE0119" w14:textId="77777777" w:rsidR="004C1284" w:rsidRDefault="009666C7" w:rsidP="009666C7">
      <w:pPr>
        <w:spacing w:line="360" w:lineRule="auto"/>
        <w:ind w:firstLine="420"/>
        <w:rPr>
          <w:rFonts w:asciiTheme="majorHAnsi" w:eastAsiaTheme="minorEastAsia" w:hAnsiTheme="majorHAnsi"/>
          <w:sz w:val="22"/>
          <w:szCs w:val="22"/>
        </w:rPr>
      </w:pPr>
      <w:r w:rsidRPr="00682CCC">
        <w:rPr>
          <w:rStyle w:val="ac"/>
          <w:rFonts w:asciiTheme="majorHAnsi" w:hAnsiTheme="majorHAnsi"/>
        </w:rPr>
        <w:t>2</w:t>
      </w:r>
      <w:r w:rsidRPr="00682CCC">
        <w:rPr>
          <w:rStyle w:val="ac"/>
          <w:rFonts w:asciiTheme="majorHAnsi" w:hAnsiTheme="majorHAnsi"/>
        </w:rPr>
        <w:t>、根据权利要求</w:t>
      </w:r>
      <w:r w:rsidRPr="00682CCC">
        <w:rPr>
          <w:rStyle w:val="ac"/>
          <w:rFonts w:asciiTheme="majorHAnsi" w:hAnsiTheme="majorHAnsi"/>
        </w:rPr>
        <w:t>1</w:t>
      </w:r>
      <w:r w:rsidRPr="00682CCC">
        <w:rPr>
          <w:rStyle w:val="ac"/>
          <w:rFonts w:asciiTheme="majorHAnsi" w:hAnsiTheme="majorHAnsi"/>
        </w:rPr>
        <w:t>所述的</w:t>
      </w:r>
      <w:r w:rsidRPr="00682CCC">
        <w:rPr>
          <w:rFonts w:asciiTheme="majorHAnsi" w:hAnsiTheme="majorHAnsi"/>
          <w:noProof/>
          <w:sz w:val="22"/>
          <w:szCs w:val="22"/>
        </w:rPr>
        <w:t>基于自适应跳层的大模型推理加速系统，其特征</w:t>
      </w:r>
      <w:r w:rsidRPr="00682CCC">
        <w:rPr>
          <w:rFonts w:asciiTheme="majorHAnsi" w:hAnsiTheme="majorHAnsi"/>
          <w:noProof/>
          <w:sz w:val="22"/>
          <w:szCs w:val="22"/>
        </w:rPr>
        <w:t>是，</w:t>
      </w:r>
      <w:r w:rsidR="00CD019A" w:rsidRPr="00682CCC">
        <w:rPr>
          <w:rFonts w:asciiTheme="majorHAnsi" w:hAnsiTheme="majorHAnsi"/>
          <w:sz w:val="22"/>
          <w:szCs w:val="22"/>
        </w:rPr>
        <w:t>所述的离线学习模块</w:t>
      </w:r>
      <w:r w:rsidR="00CD019A" w:rsidRPr="00682CCC">
        <w:rPr>
          <w:rFonts w:asciiTheme="majorHAnsi" w:eastAsiaTheme="minorEastAsia" w:hAnsiTheme="majorHAnsi"/>
          <w:sz w:val="22"/>
          <w:szCs w:val="22"/>
        </w:rPr>
        <w:t>包括：注意力子层输入输出收集单元、注意力子层补偿单元、线形子层输入输出收集单元、线形子层补偿单元以及合并排序单元</w:t>
      </w:r>
      <w:r w:rsidR="004C1284">
        <w:rPr>
          <w:rFonts w:asciiTheme="majorHAnsi" w:eastAsiaTheme="minorEastAsia" w:hAnsiTheme="majorHAnsi"/>
          <w:sz w:val="22"/>
          <w:szCs w:val="22"/>
        </w:rPr>
        <w:t>，</w:t>
      </w:r>
      <w:r w:rsidR="00CD019A" w:rsidRPr="00682CCC">
        <w:rPr>
          <w:rFonts w:asciiTheme="majorHAnsi" w:eastAsiaTheme="minorEastAsia" w:hAnsiTheme="majorHAnsi"/>
          <w:sz w:val="22"/>
          <w:szCs w:val="22"/>
        </w:rPr>
        <w:t>其中：注意力子层输入输出收集单元会收集大模型在无标签语料库进行离线推理时产生的注意力子层输入向量和输出向量，计算输入向量和输出向量的余弦相似度；注意力子层补偿单元会计算注意力子层输入向量和输出向量的模长比值的平均值；线形子层输入输出收集单元会收集大模型在无标签语料库进行离线推理时产生的线形子层输入向量和输出向量，计算输入向量和输出向量的余弦相似度；线形子层补偿单元会计算线形子层输入向量和输出向量的模长比值的平均值；合并排序单元会将注意力子层与线性子层的输入输出向量余弦相似度进行综合排序，选出具有最高输入输出余弦相似度的子层，优先跳过</w:t>
      </w:r>
      <w:r w:rsidR="004C1284">
        <w:rPr>
          <w:rFonts w:asciiTheme="majorHAnsi" w:eastAsiaTheme="minorEastAsia" w:hAnsiTheme="majorHAnsi"/>
          <w:sz w:val="22"/>
          <w:szCs w:val="22"/>
        </w:rPr>
        <w:t>。</w:t>
      </w:r>
    </w:p>
    <w:p w14:paraId="0363E98D" w14:textId="77777777" w:rsidR="004C1284" w:rsidRDefault="004C1284" w:rsidP="009666C7">
      <w:pPr>
        <w:spacing w:line="360" w:lineRule="auto"/>
        <w:ind w:firstLine="420"/>
        <w:rPr>
          <w:rFonts w:asciiTheme="majorHAnsi" w:eastAsiaTheme="minorEastAsia" w:hAnsiTheme="majorHAnsi"/>
          <w:sz w:val="22"/>
          <w:szCs w:val="22"/>
        </w:rPr>
      </w:pPr>
    </w:p>
    <w:p w14:paraId="0363E98D" w14:textId="77777777" w:rsidR="004C1284" w:rsidRDefault="00B5348B" w:rsidP="00B5348B">
      <w:pPr>
        <w:spacing w:line="360" w:lineRule="auto"/>
        <w:ind w:firstLine="420"/>
        <w:rPr>
          <w:rFonts w:asciiTheme="majorHAnsi" w:eastAsiaTheme="minorEastAsia" w:hAnsiTheme="majorHAnsi"/>
          <w:sz w:val="22"/>
          <w:szCs w:val="22"/>
        </w:rPr>
      </w:pPr>
      <w:r>
        <w:rPr>
          <w:rFonts w:asciiTheme="majorHAnsi" w:eastAsiaTheme="minorEastAsia" w:hAnsiTheme="majorHAnsi" w:hint="eastAsia"/>
          <w:sz w:val="22"/>
          <w:szCs w:val="22"/>
        </w:rPr>
        <w:t>3</w:t>
      </w:r>
      <w:r>
        <w:rPr>
          <w:rFonts w:asciiTheme="majorHAnsi" w:eastAsiaTheme="minorEastAsia" w:hAnsiTheme="majorHAnsi" w:hint="eastAsia"/>
          <w:sz w:val="22"/>
          <w:szCs w:val="22"/>
        </w:rPr>
        <w:t>、</w:t>
      </w:r>
      <w:r w:rsidRPr="00682CCC">
        <w:rPr>
          <w:rStyle w:val="ac"/>
          <w:rFonts w:asciiTheme="majorHAnsi" w:hAnsiTheme="majorHAnsi"/>
        </w:rPr>
        <w:t>根据权利要求</w:t>
      </w:r>
      <w:r w:rsidRPr="00682CCC">
        <w:rPr>
          <w:rStyle w:val="ac"/>
          <w:rFonts w:asciiTheme="majorHAnsi" w:hAnsiTheme="majorHAnsi"/>
        </w:rPr>
        <w:t>1</w:t>
      </w:r>
      <w:r w:rsidRPr="00682CCC">
        <w:rPr>
          <w:rStyle w:val="ac"/>
          <w:rFonts w:asciiTheme="majorHAnsi" w:hAnsiTheme="majorHAnsi"/>
        </w:rPr>
        <w:t>所述的</w:t>
      </w:r>
      <w:r w:rsidRPr="00682CCC">
        <w:rPr>
          <w:rFonts w:asciiTheme="majorHAnsi" w:hAnsiTheme="majorHAnsi"/>
          <w:noProof/>
          <w:sz w:val="22"/>
          <w:szCs w:val="22"/>
        </w:rPr>
        <w:t>基于自适应跳层的大模型推理加速系统，其特征是，</w:t>
      </w:r>
      <w:r w:rsidR="00CD019A" w:rsidRPr="00682CCC">
        <w:rPr>
          <w:rFonts w:asciiTheme="majorHAnsi" w:hAnsiTheme="majorHAnsi"/>
          <w:sz w:val="22"/>
          <w:szCs w:val="22"/>
        </w:rPr>
        <w:t>所述的在线学习模块</w:t>
      </w:r>
      <w:r w:rsidR="00CD019A" w:rsidRPr="00682CCC">
        <w:rPr>
          <w:rFonts w:asciiTheme="majorHAnsi" w:eastAsiaTheme="minorEastAsia" w:hAnsiTheme="majorHAnsi"/>
          <w:sz w:val="22"/>
          <w:szCs w:val="22"/>
        </w:rPr>
        <w:t>包括：注意力子层输入输出收集单元、注意力子层补偿单元、线形子层输入输出收集单元、线形子层补偿单元以及额外跳层决策单元</w:t>
      </w:r>
      <w:r w:rsidR="004C1284">
        <w:rPr>
          <w:rFonts w:asciiTheme="majorHAnsi" w:eastAsiaTheme="minorEastAsia" w:hAnsiTheme="majorHAnsi"/>
          <w:sz w:val="22"/>
          <w:szCs w:val="22"/>
        </w:rPr>
        <w:t>，</w:t>
      </w:r>
      <w:r w:rsidR="00CD019A" w:rsidRPr="00682CCC">
        <w:rPr>
          <w:rFonts w:asciiTheme="majorHAnsi" w:eastAsiaTheme="minorEastAsia" w:hAnsiTheme="majorHAnsi"/>
          <w:sz w:val="22"/>
          <w:szCs w:val="22"/>
        </w:rPr>
        <w:t>其中：注意力子层输入输出收集单元会收集解码阶段前</w:t>
      </w:r>
      <w:r w:rsidR="002C0F98">
        <w:rPr>
          <w:rFonts w:asciiTheme="majorHAnsi" w:eastAsiaTheme="minorEastAsia" w:hAnsiTheme="majorHAnsi"/>
          <w:sz w:val="22"/>
          <w:szCs w:val="22"/>
        </w:rPr>
        <w:t>若干</w:t>
      </w:r>
      <w:r w:rsidR="00CD019A" w:rsidRPr="00682CCC">
        <w:rPr>
          <w:rFonts w:asciiTheme="majorHAnsi" w:eastAsiaTheme="minorEastAsia" w:hAnsiTheme="majorHAnsi"/>
          <w:sz w:val="22"/>
          <w:szCs w:val="22"/>
        </w:rPr>
        <w:t>步产生的暂未被跳过的注意力子层输入向量和输出向量，计算输入向量和输出向量的余弦相似度；注意力子层补偿单元会计算解码阶段前</w:t>
      </w:r>
      <w:r w:rsidR="002C0F98">
        <w:rPr>
          <w:rFonts w:asciiTheme="majorHAnsi" w:eastAsiaTheme="minorEastAsia" w:hAnsiTheme="majorHAnsi"/>
          <w:sz w:val="22"/>
          <w:szCs w:val="22"/>
        </w:rPr>
        <w:t>若干</w:t>
      </w:r>
      <w:r w:rsidR="00CD019A" w:rsidRPr="00682CCC">
        <w:rPr>
          <w:rFonts w:asciiTheme="majorHAnsi" w:eastAsiaTheme="minorEastAsia" w:hAnsiTheme="majorHAnsi"/>
          <w:sz w:val="22"/>
          <w:szCs w:val="22"/>
        </w:rPr>
        <w:t>步产生的暂未被跳过的注意力子层输入向量和输出向量的模长比值的平均值；线形子层输入输出收集单元会收集大模型在解码阶段前</w:t>
      </w:r>
      <w:r w:rsidR="002C0F98">
        <w:rPr>
          <w:rFonts w:asciiTheme="majorHAnsi" w:eastAsiaTheme="minorEastAsia" w:hAnsiTheme="majorHAnsi"/>
          <w:sz w:val="22"/>
          <w:szCs w:val="22"/>
        </w:rPr>
        <w:t>若干</w:t>
      </w:r>
      <w:r w:rsidR="00CD019A" w:rsidRPr="00682CCC">
        <w:rPr>
          <w:rFonts w:asciiTheme="majorHAnsi" w:eastAsiaTheme="minorEastAsia" w:hAnsiTheme="majorHAnsi"/>
          <w:sz w:val="22"/>
          <w:szCs w:val="22"/>
        </w:rPr>
        <w:t>步产生的暂未被跳过的线形子层输入向量和输出向量，计算输入向</w:t>
      </w:r>
      <w:r w:rsidR="00CD019A" w:rsidRPr="00682CCC">
        <w:rPr>
          <w:rFonts w:asciiTheme="majorHAnsi" w:eastAsiaTheme="minorEastAsia" w:hAnsiTheme="majorHAnsi"/>
          <w:sz w:val="22"/>
          <w:szCs w:val="22"/>
        </w:rPr>
        <w:lastRenderedPageBreak/>
        <w:t>量和输出向量的余弦相似度；线形子层补偿单元会计算解码阶段前</w:t>
      </w:r>
      <w:r w:rsidR="002C0F98">
        <w:rPr>
          <w:rFonts w:asciiTheme="majorHAnsi" w:eastAsiaTheme="minorEastAsia" w:hAnsiTheme="majorHAnsi"/>
          <w:sz w:val="22"/>
          <w:szCs w:val="22"/>
        </w:rPr>
        <w:t>若干</w:t>
      </w:r>
      <w:r w:rsidR="00CD019A" w:rsidRPr="00682CCC">
        <w:rPr>
          <w:rFonts w:asciiTheme="majorHAnsi" w:eastAsiaTheme="minorEastAsia" w:hAnsiTheme="majorHAnsi"/>
          <w:sz w:val="22"/>
          <w:szCs w:val="22"/>
        </w:rPr>
        <w:t>步产生的暂未被跳过的线形子层输入向量和输出向量的模长比值的平均值；额外跳层决策单元会将暂未被跳过的子层的输入输出向量余弦相似度与离线阶段统计的相似度进行对比，额外跳过那些相似度超过离线阶段已决定跳过层中的最低相似度的子层</w:t>
      </w:r>
      <w:r w:rsidR="004C1284">
        <w:rPr>
          <w:rFonts w:asciiTheme="majorHAnsi" w:eastAsiaTheme="minorEastAsia" w:hAnsiTheme="majorHAnsi"/>
          <w:sz w:val="22"/>
          <w:szCs w:val="22"/>
        </w:rPr>
        <w:t>。</w:t>
      </w:r>
    </w:p>
    <w:p w14:paraId="5EBF3828" w14:textId="77777777" w:rsidR="004C1284" w:rsidRDefault="004C1284" w:rsidP="00B5348B">
      <w:pPr>
        <w:spacing w:line="360" w:lineRule="auto"/>
        <w:ind w:firstLine="420"/>
        <w:rPr>
          <w:rFonts w:asciiTheme="majorHAnsi" w:eastAsiaTheme="minorEastAsia" w:hAnsiTheme="majorHAnsi"/>
          <w:sz w:val="22"/>
          <w:szCs w:val="22"/>
        </w:rPr>
      </w:pPr>
    </w:p>
    <w:p w14:paraId="5EBF3828" w14:textId="77777777" w:rsidR="004C1284" w:rsidRDefault="00B5348B" w:rsidP="00B5348B">
      <w:pPr>
        <w:spacing w:line="360" w:lineRule="auto"/>
        <w:ind w:firstLine="420"/>
        <w:rPr>
          <w:rFonts w:asciiTheme="majorHAnsi" w:eastAsiaTheme="minorEastAsia" w:hAnsiTheme="majorHAnsi"/>
          <w:sz w:val="22"/>
          <w:szCs w:val="22"/>
        </w:rPr>
      </w:pPr>
      <w:r>
        <w:rPr>
          <w:rFonts w:asciiTheme="majorHAnsi" w:eastAsiaTheme="minorEastAsia" w:hAnsiTheme="majorHAnsi" w:hint="eastAsia"/>
          <w:sz w:val="22"/>
          <w:szCs w:val="22"/>
        </w:rPr>
        <w:t>4</w:t>
      </w:r>
      <w:r>
        <w:rPr>
          <w:rFonts w:asciiTheme="majorHAnsi" w:eastAsiaTheme="minorEastAsia" w:hAnsiTheme="majorHAnsi" w:hint="eastAsia"/>
          <w:sz w:val="22"/>
          <w:szCs w:val="22"/>
        </w:rPr>
        <w:t>、</w:t>
      </w:r>
      <w:r w:rsidRPr="00682CCC">
        <w:rPr>
          <w:rStyle w:val="ac"/>
          <w:rFonts w:asciiTheme="majorHAnsi" w:hAnsiTheme="majorHAnsi"/>
        </w:rPr>
        <w:t>根据权利要求</w:t>
      </w:r>
      <w:r w:rsidRPr="00682CCC">
        <w:rPr>
          <w:rStyle w:val="ac"/>
          <w:rFonts w:asciiTheme="majorHAnsi" w:hAnsiTheme="majorHAnsi"/>
        </w:rPr>
        <w:t>1</w:t>
      </w:r>
      <w:r w:rsidRPr="00682CCC">
        <w:rPr>
          <w:rStyle w:val="ac"/>
          <w:rFonts w:asciiTheme="majorHAnsi" w:hAnsiTheme="majorHAnsi"/>
        </w:rPr>
        <w:t>所述的</w:t>
      </w:r>
      <w:r w:rsidRPr="00682CCC">
        <w:rPr>
          <w:rFonts w:asciiTheme="majorHAnsi" w:hAnsiTheme="majorHAnsi"/>
          <w:noProof/>
          <w:sz w:val="22"/>
          <w:szCs w:val="22"/>
        </w:rPr>
        <w:t>基于自适应跳层的大模型推理加速系统，其特征是，</w:t>
      </w:r>
      <w:r w:rsidR="00CD019A" w:rsidRPr="00682CCC">
        <w:rPr>
          <w:rFonts w:asciiTheme="majorHAnsi" w:hAnsiTheme="majorHAnsi"/>
          <w:sz w:val="22"/>
          <w:szCs w:val="22"/>
        </w:rPr>
        <w:t>所述的批处理模块</w:t>
      </w:r>
      <w:r w:rsidR="00CD019A" w:rsidRPr="00682CCC">
        <w:rPr>
          <w:rFonts w:asciiTheme="majorHAnsi" w:eastAsiaTheme="minorEastAsia" w:hAnsiTheme="majorHAnsi"/>
          <w:sz w:val="22"/>
          <w:szCs w:val="22"/>
        </w:rPr>
        <w:t>在批处理过程遇到多个请求跳层方案有差异时，通过少数服从多数的原则，使用</w:t>
      </w:r>
      <w:r w:rsidR="00CD019A" w:rsidRPr="00682CCC">
        <w:rPr>
          <w:rFonts w:asciiTheme="majorHAnsi" w:eastAsiaTheme="minorEastAsia" w:hAnsiTheme="majorHAnsi"/>
          <w:sz w:val="22"/>
          <w:szCs w:val="22"/>
        </w:rPr>
        <w:t>CUDA</w:t>
      </w:r>
      <w:r w:rsidR="00CD019A" w:rsidRPr="00682CCC">
        <w:rPr>
          <w:rFonts w:asciiTheme="majorHAnsi" w:eastAsiaTheme="minorEastAsia" w:hAnsiTheme="majorHAnsi"/>
          <w:sz w:val="22"/>
          <w:szCs w:val="22"/>
        </w:rPr>
        <w:t>编写的定制化</w:t>
      </w:r>
      <w:r w:rsidR="00CD019A" w:rsidRPr="00682CCC">
        <w:rPr>
          <w:rFonts w:asciiTheme="majorHAnsi" w:eastAsiaTheme="minorEastAsia" w:hAnsiTheme="majorHAnsi"/>
          <w:sz w:val="22"/>
          <w:szCs w:val="22"/>
        </w:rPr>
        <w:t>GPU</w:t>
      </w:r>
      <w:r w:rsidR="00CD019A" w:rsidRPr="00682CCC">
        <w:rPr>
          <w:rFonts w:asciiTheme="majorHAnsi" w:eastAsiaTheme="minorEastAsia" w:hAnsiTheme="majorHAnsi"/>
          <w:sz w:val="22"/>
          <w:szCs w:val="22"/>
        </w:rPr>
        <w:t>核函数来生成最终跳层方案</w:t>
      </w:r>
      <w:r w:rsidR="004C1284">
        <w:rPr>
          <w:rFonts w:asciiTheme="majorHAnsi" w:eastAsiaTheme="minorEastAsia" w:hAnsiTheme="majorHAnsi"/>
          <w:sz w:val="22"/>
          <w:szCs w:val="22"/>
        </w:rPr>
        <w:t>。</w:t>
      </w:r>
    </w:p>
    <w:p w14:paraId="1486B72F" w14:textId="77777777" w:rsidR="004C1284" w:rsidRDefault="004C1284" w:rsidP="00B5348B">
      <w:pPr>
        <w:spacing w:line="360" w:lineRule="auto"/>
        <w:ind w:firstLine="420"/>
        <w:rPr>
          <w:rFonts w:asciiTheme="majorHAnsi" w:eastAsiaTheme="minorEastAsia" w:hAnsiTheme="majorHAnsi"/>
          <w:sz w:val="22"/>
          <w:szCs w:val="22"/>
        </w:rPr>
      </w:pPr>
    </w:p>
    <w:p w14:paraId="1486B72F" w14:textId="77777777" w:rsidR="004C1284" w:rsidRDefault="00B5348B" w:rsidP="00B5348B">
      <w:pPr>
        <w:spacing w:line="360" w:lineRule="auto"/>
        <w:ind w:firstLine="420"/>
        <w:rPr>
          <w:rFonts w:asciiTheme="majorHAnsi" w:eastAsiaTheme="majorEastAsia" w:hAnsiTheme="majorHAnsi"/>
          <w:sz w:val="22"/>
          <w:szCs w:val="22"/>
        </w:rPr>
      </w:pPr>
      <w:r>
        <w:rPr>
          <w:rFonts w:asciiTheme="majorHAnsi" w:eastAsiaTheme="minorEastAsia" w:hAnsiTheme="majorHAnsi" w:hint="eastAsia"/>
          <w:sz w:val="22"/>
          <w:szCs w:val="22"/>
        </w:rPr>
        <w:t>5</w:t>
      </w:r>
      <w:r>
        <w:rPr>
          <w:rFonts w:asciiTheme="majorHAnsi" w:eastAsiaTheme="minorEastAsia" w:hAnsiTheme="majorHAnsi" w:hint="eastAsia"/>
          <w:sz w:val="22"/>
          <w:szCs w:val="22"/>
        </w:rPr>
        <w:t>、</w:t>
      </w:r>
      <w:r w:rsidR="00CD019A" w:rsidRPr="00682CCC">
        <w:rPr>
          <w:rStyle w:val="tgt"/>
          <w:rFonts w:asciiTheme="majorHAnsi" w:eastAsiaTheme="majorEastAsia" w:hAnsiTheme="majorHAnsi"/>
          <w:kern w:val="0"/>
          <w:sz w:val="22"/>
          <w:szCs w:val="22"/>
        </w:rPr>
        <w:t>一种基于</w:t>
      </w:r>
      <w:r>
        <w:rPr>
          <w:rStyle w:val="tgt"/>
          <w:rFonts w:asciiTheme="majorHAnsi" w:eastAsiaTheme="majorEastAsia" w:hAnsiTheme="majorHAnsi" w:hint="eastAsia"/>
          <w:kern w:val="0"/>
          <w:sz w:val="22"/>
          <w:szCs w:val="22"/>
        </w:rPr>
        <w:t>权利要求</w:t>
      </w:r>
      <w:r>
        <w:rPr>
          <w:rStyle w:val="tgt"/>
          <w:rFonts w:asciiTheme="majorHAnsi" w:eastAsiaTheme="majorEastAsia" w:hAnsiTheme="majorHAnsi" w:hint="eastAsia"/>
          <w:kern w:val="0"/>
          <w:sz w:val="22"/>
          <w:szCs w:val="22"/>
        </w:rPr>
        <w:t>1-4</w:t>
      </w:r>
      <w:r>
        <w:rPr>
          <w:rStyle w:val="tgt"/>
          <w:rFonts w:asciiTheme="majorHAnsi" w:eastAsiaTheme="majorEastAsia" w:hAnsiTheme="majorHAnsi" w:hint="eastAsia"/>
          <w:kern w:val="0"/>
          <w:sz w:val="22"/>
          <w:szCs w:val="22"/>
        </w:rPr>
        <w:t>中任一所述</w:t>
      </w:r>
      <w:r w:rsidR="00CD019A" w:rsidRPr="00682CCC">
        <w:rPr>
          <w:rStyle w:val="tgt"/>
          <w:rFonts w:asciiTheme="majorHAnsi" w:eastAsiaTheme="majorEastAsia" w:hAnsiTheme="majorHAnsi"/>
          <w:kern w:val="0"/>
          <w:sz w:val="22"/>
          <w:szCs w:val="22"/>
        </w:rPr>
        <w:t>系统的</w:t>
      </w:r>
      <w:r w:rsidR="00CD019A" w:rsidRPr="00682CCC">
        <w:rPr>
          <w:rFonts w:asciiTheme="majorHAnsi" w:hAnsiTheme="majorHAnsi"/>
          <w:sz w:val="22"/>
          <w:szCs w:val="22"/>
        </w:rPr>
        <w:t>基于自适应跳层的大模型推理加速方法，</w:t>
      </w:r>
      <w:r>
        <w:rPr>
          <w:rFonts w:asciiTheme="majorHAnsi" w:hAnsiTheme="majorHAnsi" w:hint="eastAsia"/>
          <w:sz w:val="22"/>
          <w:szCs w:val="22"/>
        </w:rPr>
        <w:t>其特征在于，</w:t>
      </w:r>
      <w:r w:rsidR="00CD019A" w:rsidRPr="00682CCC">
        <w:rPr>
          <w:rFonts w:asciiTheme="majorHAnsi" w:hAnsiTheme="majorHAnsi"/>
          <w:sz w:val="22"/>
          <w:szCs w:val="22"/>
        </w:rPr>
        <w:t>在使用新模型进行推理时，完整执行前</w:t>
      </w:r>
      <w:r w:rsidR="00CD019A" w:rsidRPr="00682CCC">
        <w:rPr>
          <w:rFonts w:asciiTheme="majorHAnsi" w:hAnsiTheme="majorHAnsi"/>
          <w:sz w:val="22"/>
          <w:szCs w:val="22"/>
        </w:rPr>
        <w:t>N</w:t>
      </w:r>
      <w:r w:rsidR="00CD019A" w:rsidRPr="00682CCC">
        <w:rPr>
          <w:rFonts w:asciiTheme="majorHAnsi" w:hAnsiTheme="majorHAnsi"/>
          <w:sz w:val="22"/>
          <w:szCs w:val="22"/>
        </w:rPr>
        <w:t>个请求不进行跳层，计算其中每个子层的重要性，据此筛选出待跳过子层并计算待跳过子层的补偿方案，用于在跳过该子层时进行补偿；在在线解码时，完整执行前</w:t>
      </w:r>
      <w:r w:rsidR="00CD019A" w:rsidRPr="00682CCC">
        <w:rPr>
          <w:rFonts w:asciiTheme="majorHAnsi" w:hAnsiTheme="majorHAnsi"/>
          <w:sz w:val="22"/>
          <w:szCs w:val="22"/>
        </w:rPr>
        <w:t>P</w:t>
      </w:r>
      <w:r w:rsidR="00CD019A" w:rsidRPr="00682CCC">
        <w:rPr>
          <w:rFonts w:asciiTheme="majorHAnsi" w:hAnsiTheme="majorHAnsi"/>
          <w:sz w:val="22"/>
          <w:szCs w:val="22"/>
        </w:rPr>
        <w:t>个</w:t>
      </w:r>
      <w:r w:rsidR="00CD019A" w:rsidRPr="00682CCC">
        <w:rPr>
          <w:rFonts w:asciiTheme="majorHAnsi" w:hAnsiTheme="majorHAnsi"/>
          <w:sz w:val="22"/>
          <w:szCs w:val="22"/>
        </w:rPr>
        <w:t>token</w:t>
      </w:r>
      <w:r w:rsidR="00CD019A" w:rsidRPr="00682CCC">
        <w:rPr>
          <w:rFonts w:asciiTheme="majorHAnsi" w:hAnsiTheme="majorHAnsi"/>
          <w:sz w:val="22"/>
          <w:szCs w:val="22"/>
        </w:rPr>
        <w:t>不进行跳层，计算其中每个子层的重要性，通过阈值筛选出待跳过子层并计算待跳过子层的补偿方案，用于在跳过该子层时进行补偿；</w:t>
      </w:r>
      <w:r w:rsidR="00CD019A" w:rsidRPr="00682CCC">
        <w:rPr>
          <w:rFonts w:asciiTheme="majorHAnsi" w:eastAsiaTheme="majorEastAsia" w:hAnsiTheme="majorHAnsi"/>
          <w:sz w:val="22"/>
          <w:szCs w:val="22"/>
        </w:rPr>
        <w:t>当多个请求确定待跳过的子层，通过合并多个请求的执行提高模型的吞吐量，当每个请求有待跳过的注意力子层或线性子层为</w:t>
      </w:r>
      <w:r w:rsidR="00CD019A" w:rsidRPr="00545726">
        <w:rPr>
          <w:rFonts w:asciiTheme="majorHAnsi" w:eastAsiaTheme="majorEastAsia" w:hAnsiTheme="majorHAnsi"/>
          <w:sz w:val="22"/>
          <w:szCs w:val="22"/>
        </w:rPr>
        <w:t>冲突层</w:t>
      </w:r>
      <w:r w:rsidR="00CD019A" w:rsidRPr="00682CCC">
        <w:rPr>
          <w:rFonts w:asciiTheme="majorHAnsi" w:eastAsiaTheme="majorEastAsia" w:hAnsiTheme="majorHAnsi"/>
          <w:sz w:val="22"/>
          <w:szCs w:val="22"/>
        </w:rPr>
        <w:t>时，通过</w:t>
      </w:r>
      <w:r w:rsidR="00CD019A" w:rsidRPr="00545726">
        <w:rPr>
          <w:rFonts w:asciiTheme="majorHAnsi" w:eastAsiaTheme="majorEastAsia" w:hAnsiTheme="majorHAnsi"/>
          <w:sz w:val="22"/>
          <w:szCs w:val="22"/>
        </w:rPr>
        <w:t>定制化</w:t>
      </w:r>
      <w:r w:rsidR="00CD019A" w:rsidRPr="00545726">
        <w:rPr>
          <w:rFonts w:asciiTheme="majorHAnsi" w:eastAsiaTheme="majorEastAsia" w:hAnsiTheme="majorHAnsi"/>
          <w:sz w:val="22"/>
          <w:szCs w:val="22"/>
        </w:rPr>
        <w:t>GPU</w:t>
      </w:r>
      <w:r w:rsidR="00CD019A" w:rsidRPr="00545726">
        <w:rPr>
          <w:rFonts w:asciiTheme="majorHAnsi" w:eastAsiaTheme="majorEastAsia" w:hAnsiTheme="majorHAnsi"/>
          <w:sz w:val="22"/>
          <w:szCs w:val="22"/>
        </w:rPr>
        <w:t>核函数</w:t>
      </w:r>
      <w:r w:rsidR="00CD019A" w:rsidRPr="00682CCC">
        <w:rPr>
          <w:rFonts w:asciiTheme="majorHAnsi" w:eastAsiaTheme="majorEastAsia" w:hAnsiTheme="majorHAnsi"/>
          <w:sz w:val="22"/>
          <w:szCs w:val="22"/>
        </w:rPr>
        <w:t>实现部分请求执行或通过</w:t>
      </w:r>
      <w:r w:rsidR="00CD019A" w:rsidRPr="00545726">
        <w:rPr>
          <w:rFonts w:asciiTheme="majorHAnsi" w:eastAsiaTheme="majorEastAsia" w:hAnsiTheme="majorHAnsi"/>
          <w:sz w:val="22"/>
          <w:szCs w:val="22"/>
        </w:rPr>
        <w:t>少数服从多数的原则</w:t>
      </w:r>
      <w:r w:rsidR="00CD019A" w:rsidRPr="00682CCC">
        <w:rPr>
          <w:rFonts w:asciiTheme="majorHAnsi" w:eastAsiaTheme="majorEastAsia" w:hAnsiTheme="majorHAnsi"/>
          <w:sz w:val="22"/>
          <w:szCs w:val="22"/>
        </w:rPr>
        <w:t>判断是否跳过该子层</w:t>
      </w:r>
      <w:r w:rsidR="004C1284">
        <w:rPr>
          <w:rFonts w:asciiTheme="majorHAnsi" w:eastAsiaTheme="majorEastAsia" w:hAnsiTheme="majorHAnsi"/>
          <w:sz w:val="22"/>
          <w:szCs w:val="22"/>
        </w:rPr>
        <w:t>。</w:t>
      </w:r>
    </w:p>
    <w:p w14:paraId="1E6F1BBE" w14:textId="0F2E3A9A" w:rsidR="004C1284" w:rsidRDefault="004C1284" w:rsidP="00B5348B">
      <w:pPr>
        <w:spacing w:line="360" w:lineRule="auto"/>
        <w:ind w:firstLine="420"/>
        <w:rPr>
          <w:rFonts w:asciiTheme="majorHAnsi" w:eastAsiaTheme="majorEastAsia" w:hAnsiTheme="majorHAnsi"/>
          <w:sz w:val="22"/>
          <w:szCs w:val="22"/>
        </w:rPr>
      </w:pPr>
    </w:p>
    <w:p w14:paraId="1E6F1BBE" w14:textId="0F2E3A9A" w:rsidR="002C0F98" w:rsidRDefault="002C0F98" w:rsidP="002C0F98">
      <w:pPr>
        <w:spacing w:line="360" w:lineRule="auto"/>
        <w:ind w:firstLine="420"/>
        <w:rPr>
          <w:rFonts w:asciiTheme="majorHAnsi" w:hAnsiTheme="majorHAnsi"/>
          <w:sz w:val="22"/>
          <w:szCs w:val="22"/>
        </w:rPr>
      </w:pPr>
      <w:r>
        <w:rPr>
          <w:rFonts w:asciiTheme="majorHAnsi" w:eastAsiaTheme="majorEastAsia" w:hAnsiTheme="majorHAnsi" w:hint="eastAsia"/>
          <w:sz w:val="22"/>
          <w:szCs w:val="22"/>
        </w:rPr>
        <w:t>6</w:t>
      </w:r>
      <w:r>
        <w:rPr>
          <w:rFonts w:asciiTheme="majorHAnsi" w:eastAsiaTheme="majorEastAsia" w:hAnsiTheme="majorHAnsi" w:hint="eastAsia"/>
          <w:sz w:val="22"/>
          <w:szCs w:val="22"/>
        </w:rPr>
        <w:t>、根据权利要求</w:t>
      </w:r>
      <w:r>
        <w:rPr>
          <w:rFonts w:asciiTheme="majorHAnsi" w:eastAsiaTheme="majorEastAsia" w:hAnsiTheme="majorHAnsi" w:hint="eastAsia"/>
          <w:sz w:val="22"/>
          <w:szCs w:val="22"/>
        </w:rPr>
        <w:t>5</w:t>
      </w:r>
      <w:r>
        <w:rPr>
          <w:rFonts w:asciiTheme="majorHAnsi" w:eastAsiaTheme="majorEastAsia" w:hAnsiTheme="majorHAnsi" w:hint="eastAsia"/>
          <w:sz w:val="22"/>
          <w:szCs w:val="22"/>
        </w:rPr>
        <w:t>所述的</w:t>
      </w:r>
      <w:r w:rsidRPr="00682CCC">
        <w:rPr>
          <w:rFonts w:asciiTheme="majorHAnsi" w:hAnsiTheme="majorHAnsi"/>
          <w:sz w:val="22"/>
          <w:szCs w:val="22"/>
        </w:rPr>
        <w:t>大模型推理加速方法，</w:t>
      </w:r>
      <w:r>
        <w:rPr>
          <w:rFonts w:asciiTheme="majorHAnsi" w:hAnsiTheme="majorHAnsi" w:hint="eastAsia"/>
          <w:sz w:val="22"/>
          <w:szCs w:val="22"/>
        </w:rPr>
        <w:t>其特征</w:t>
      </w:r>
      <w:r>
        <w:rPr>
          <w:rFonts w:asciiTheme="majorHAnsi" w:hAnsiTheme="majorHAnsi" w:hint="eastAsia"/>
          <w:sz w:val="22"/>
          <w:szCs w:val="22"/>
        </w:rPr>
        <w:t>是，具体包括：</w:t>
      </w:r>
    </w:p>
    <w:p w14:paraId="25CA7E56" w14:textId="2C9855F8" w:rsidR="00B013CC" w:rsidRDefault="00E81459" w:rsidP="00B013CC">
      <w:pPr>
        <w:spacing w:line="360" w:lineRule="auto"/>
        <w:ind w:firstLine="420"/>
        <w:rPr>
          <w:rFonts w:asciiTheme="majorHAnsi" w:hAnsiTheme="majorHAnsi"/>
          <w:sz w:val="22"/>
          <w:szCs w:val="22"/>
        </w:rPr>
      </w:pPr>
      <w:r w:rsidRPr="00682CCC">
        <w:rPr>
          <w:rFonts w:asciiTheme="majorHAnsi" w:hAnsiTheme="majorHAnsi"/>
          <w:sz w:val="22"/>
          <w:szCs w:val="22"/>
        </w:rPr>
        <w:t>第一步，完整执行前</w:t>
      </w:r>
      <w:r w:rsidRPr="00682CCC">
        <w:rPr>
          <w:rFonts w:asciiTheme="majorHAnsi" w:hAnsiTheme="majorHAnsi"/>
          <w:sz w:val="22"/>
          <w:szCs w:val="22"/>
        </w:rPr>
        <w:t>N</w:t>
      </w:r>
      <w:r w:rsidRPr="00682CCC">
        <w:rPr>
          <w:rFonts w:asciiTheme="majorHAnsi" w:hAnsiTheme="majorHAnsi"/>
          <w:sz w:val="22"/>
          <w:szCs w:val="22"/>
        </w:rPr>
        <w:t>个请求不进行跳层，计算其中每个子层的重要性，据此筛选出待跳过子层并计算待跳过子层的补偿方案，用于在跳过该子层时进行补偿</w:t>
      </w:r>
      <w:r w:rsidR="00523ECC">
        <w:rPr>
          <w:rFonts w:asciiTheme="majorHAnsi" w:hAnsiTheme="majorHAnsi"/>
          <w:sz w:val="22"/>
          <w:szCs w:val="22"/>
        </w:rPr>
        <w:t>；</w:t>
      </w:r>
    </w:p>
    <w:p w14:paraId="532B8220" w14:textId="4C188E4B" w:rsidR="00523ECC" w:rsidRDefault="004E2799" w:rsidP="00523ECC">
      <w:pPr>
        <w:spacing w:line="360" w:lineRule="auto"/>
        <w:ind w:firstLine="420"/>
        <w:rPr>
          <w:rFonts w:asciiTheme="majorHAnsi" w:hAnsiTheme="majorHAnsi"/>
          <w:sz w:val="22"/>
          <w:szCs w:val="22"/>
        </w:rPr>
      </w:pPr>
      <w:r w:rsidRPr="00682CCC">
        <w:rPr>
          <w:rFonts w:asciiTheme="majorHAnsi" w:hAnsiTheme="majorHAnsi"/>
          <w:sz w:val="22"/>
          <w:szCs w:val="22"/>
        </w:rPr>
        <w:t>第二步，在在线解码阶段，完整执行前</w:t>
      </w:r>
      <w:r w:rsidRPr="00682CCC">
        <w:rPr>
          <w:rFonts w:asciiTheme="majorHAnsi" w:hAnsiTheme="majorHAnsi"/>
          <w:sz w:val="22"/>
          <w:szCs w:val="22"/>
        </w:rPr>
        <w:t>P</w:t>
      </w:r>
      <w:r w:rsidRPr="00682CCC">
        <w:rPr>
          <w:rFonts w:asciiTheme="majorHAnsi" w:hAnsiTheme="majorHAnsi"/>
          <w:sz w:val="22"/>
          <w:szCs w:val="22"/>
        </w:rPr>
        <w:t>个</w:t>
      </w:r>
      <w:r w:rsidRPr="00682CCC">
        <w:rPr>
          <w:rFonts w:asciiTheme="majorHAnsi" w:hAnsiTheme="majorHAnsi"/>
          <w:sz w:val="22"/>
          <w:szCs w:val="22"/>
        </w:rPr>
        <w:t>token</w:t>
      </w:r>
      <w:r w:rsidRPr="00682CCC">
        <w:rPr>
          <w:rFonts w:asciiTheme="majorHAnsi" w:hAnsiTheme="majorHAnsi"/>
          <w:sz w:val="22"/>
          <w:szCs w:val="22"/>
        </w:rPr>
        <w:t>不进行跳层，计算其中每个子层的重要性，通过阈值筛选出待跳过子层并计算待跳过子层的补偿方案，用于在跳过该子层时进行补偿</w:t>
      </w:r>
      <w:r w:rsidR="00523ECC">
        <w:rPr>
          <w:rFonts w:asciiTheme="majorHAnsi" w:hAnsiTheme="majorHAnsi"/>
          <w:sz w:val="22"/>
          <w:szCs w:val="22"/>
        </w:rPr>
        <w:t>；</w:t>
      </w:r>
    </w:p>
    <w:p w14:paraId="1AA9A00E" w14:textId="77777777" w:rsidR="004C1284" w:rsidRDefault="004E2799" w:rsidP="00523ECC">
      <w:pPr>
        <w:spacing w:line="360" w:lineRule="auto"/>
        <w:ind w:firstLine="420"/>
        <w:rPr>
          <w:rFonts w:asciiTheme="majorHAnsi" w:eastAsiaTheme="majorEastAsia" w:hAnsiTheme="majorHAnsi"/>
          <w:sz w:val="22"/>
          <w:szCs w:val="22"/>
        </w:rPr>
      </w:pPr>
      <w:r w:rsidRPr="00682CCC">
        <w:rPr>
          <w:rFonts w:asciiTheme="majorHAnsi" w:eastAsiaTheme="majorEastAsia" w:hAnsiTheme="majorHAnsi"/>
          <w:sz w:val="22"/>
          <w:szCs w:val="22"/>
        </w:rPr>
        <w:t>第三步，当多个请求确定待跳过的子层，通过合并多个请求的执行提高模型的吞吐量，当每个请求有待跳过的注意力子层或线性子层为</w:t>
      </w:r>
      <w:r w:rsidRPr="00B013CC">
        <w:rPr>
          <w:rFonts w:asciiTheme="majorHAnsi" w:eastAsiaTheme="majorEastAsia" w:hAnsiTheme="majorHAnsi"/>
          <w:sz w:val="22"/>
          <w:szCs w:val="22"/>
        </w:rPr>
        <w:t>冲突层</w:t>
      </w:r>
      <w:r w:rsidRPr="00682CCC">
        <w:rPr>
          <w:rFonts w:asciiTheme="majorHAnsi" w:eastAsiaTheme="majorEastAsia" w:hAnsiTheme="majorHAnsi"/>
          <w:sz w:val="22"/>
          <w:szCs w:val="22"/>
        </w:rPr>
        <w:t>时，通过</w:t>
      </w:r>
      <w:r w:rsidRPr="00B013CC">
        <w:rPr>
          <w:rFonts w:asciiTheme="majorHAnsi" w:eastAsiaTheme="majorEastAsia" w:hAnsiTheme="majorHAnsi"/>
          <w:sz w:val="22"/>
          <w:szCs w:val="22"/>
        </w:rPr>
        <w:t>定制化</w:t>
      </w:r>
      <w:r w:rsidRPr="00B013CC">
        <w:rPr>
          <w:rFonts w:asciiTheme="majorHAnsi" w:eastAsiaTheme="majorEastAsia" w:hAnsiTheme="majorHAnsi"/>
          <w:sz w:val="22"/>
          <w:szCs w:val="22"/>
        </w:rPr>
        <w:t>GPU</w:t>
      </w:r>
      <w:r w:rsidRPr="00B013CC">
        <w:rPr>
          <w:rFonts w:asciiTheme="majorHAnsi" w:eastAsiaTheme="majorEastAsia" w:hAnsiTheme="majorHAnsi"/>
          <w:sz w:val="22"/>
          <w:szCs w:val="22"/>
        </w:rPr>
        <w:t>核函数</w:t>
      </w:r>
      <w:r w:rsidRPr="00682CCC">
        <w:rPr>
          <w:rFonts w:asciiTheme="majorHAnsi" w:eastAsiaTheme="majorEastAsia" w:hAnsiTheme="majorHAnsi"/>
          <w:sz w:val="22"/>
          <w:szCs w:val="22"/>
        </w:rPr>
        <w:t>实现部分请求执行或通过</w:t>
      </w:r>
      <w:r w:rsidRPr="00B013CC">
        <w:rPr>
          <w:rFonts w:asciiTheme="majorHAnsi" w:eastAsiaTheme="majorEastAsia" w:hAnsiTheme="majorHAnsi"/>
          <w:sz w:val="22"/>
          <w:szCs w:val="22"/>
        </w:rPr>
        <w:t>少数服从多数的原则</w:t>
      </w:r>
      <w:r w:rsidRPr="00682CCC">
        <w:rPr>
          <w:rFonts w:asciiTheme="majorHAnsi" w:eastAsiaTheme="majorEastAsia" w:hAnsiTheme="majorHAnsi"/>
          <w:sz w:val="22"/>
          <w:szCs w:val="22"/>
        </w:rPr>
        <w:t>判断是否跳过该子层</w:t>
      </w:r>
      <w:r w:rsidR="004C1284">
        <w:rPr>
          <w:rFonts w:asciiTheme="majorHAnsi" w:eastAsiaTheme="majorEastAsia" w:hAnsiTheme="majorHAnsi"/>
          <w:sz w:val="22"/>
          <w:szCs w:val="22"/>
        </w:rPr>
        <w:t>。</w:t>
      </w:r>
    </w:p>
    <w:p w14:paraId="2C1EDB46" w14:textId="77777777" w:rsidR="004C1284" w:rsidRDefault="004C1284" w:rsidP="00523ECC">
      <w:pPr>
        <w:spacing w:line="360" w:lineRule="auto"/>
        <w:ind w:firstLine="420"/>
        <w:rPr>
          <w:rFonts w:asciiTheme="majorHAnsi" w:eastAsiaTheme="majorEastAsia" w:hAnsiTheme="majorHAnsi"/>
          <w:sz w:val="22"/>
          <w:szCs w:val="22"/>
        </w:rPr>
      </w:pPr>
    </w:p>
    <w:p w14:paraId="2C1EDB46" w14:textId="77777777" w:rsidR="004C1284" w:rsidRDefault="00EA6E08" w:rsidP="00B013CC">
      <w:pPr>
        <w:spacing w:line="360" w:lineRule="auto"/>
        <w:ind w:firstLine="420"/>
        <w:rPr>
          <w:rFonts w:asciiTheme="majorHAnsi" w:eastAsiaTheme="majorEastAsia" w:hAnsiTheme="majorHAnsi"/>
          <w:sz w:val="22"/>
          <w:szCs w:val="22"/>
        </w:rPr>
      </w:pPr>
      <w:r>
        <w:rPr>
          <w:rFonts w:asciiTheme="majorHAnsi" w:eastAsiaTheme="majorEastAsia" w:hAnsiTheme="majorHAnsi" w:hint="eastAsia"/>
          <w:sz w:val="22"/>
          <w:szCs w:val="22"/>
        </w:rPr>
        <w:t>7</w:t>
      </w:r>
      <w:r>
        <w:rPr>
          <w:rFonts w:asciiTheme="majorHAnsi" w:eastAsiaTheme="majorEastAsia" w:hAnsiTheme="majorHAnsi" w:hint="eastAsia"/>
          <w:sz w:val="22"/>
          <w:szCs w:val="22"/>
        </w:rPr>
        <w:t>、</w:t>
      </w:r>
      <w:r>
        <w:rPr>
          <w:rFonts w:asciiTheme="majorHAnsi" w:eastAsiaTheme="majorEastAsia" w:hAnsiTheme="majorHAnsi" w:hint="eastAsia"/>
          <w:sz w:val="22"/>
          <w:szCs w:val="22"/>
        </w:rPr>
        <w:t>根据权利要求</w:t>
      </w:r>
      <w:r>
        <w:rPr>
          <w:rFonts w:asciiTheme="majorHAnsi" w:eastAsiaTheme="majorEastAsia" w:hAnsiTheme="majorHAnsi" w:hint="eastAsia"/>
          <w:sz w:val="22"/>
          <w:szCs w:val="22"/>
        </w:rPr>
        <w:t>6</w:t>
      </w:r>
      <w:r>
        <w:rPr>
          <w:rFonts w:asciiTheme="majorHAnsi" w:eastAsiaTheme="majorEastAsia" w:hAnsiTheme="majorHAnsi" w:hint="eastAsia"/>
          <w:sz w:val="22"/>
          <w:szCs w:val="22"/>
        </w:rPr>
        <w:t>所述的</w:t>
      </w:r>
      <w:r w:rsidRPr="00682CCC">
        <w:rPr>
          <w:rFonts w:asciiTheme="majorHAnsi" w:hAnsiTheme="majorHAnsi"/>
          <w:sz w:val="22"/>
          <w:szCs w:val="22"/>
        </w:rPr>
        <w:t>大模型推理加速方法，</w:t>
      </w:r>
      <w:r>
        <w:rPr>
          <w:rFonts w:asciiTheme="majorHAnsi" w:hAnsiTheme="majorHAnsi" w:hint="eastAsia"/>
          <w:sz w:val="22"/>
          <w:szCs w:val="22"/>
        </w:rPr>
        <w:t>其特征是，</w:t>
      </w:r>
      <w:r w:rsidR="00E81459" w:rsidRPr="00682CCC">
        <w:rPr>
          <w:rFonts w:asciiTheme="majorHAnsi" w:eastAsiaTheme="majorEastAsia" w:hAnsiTheme="majorHAnsi"/>
          <w:sz w:val="22"/>
          <w:szCs w:val="22"/>
        </w:rPr>
        <w:t>所述的</w:t>
      </w:r>
      <w:r w:rsidR="00E81459" w:rsidRPr="00682CCC">
        <w:rPr>
          <w:rFonts w:asciiTheme="majorHAnsi" w:hAnsiTheme="majorHAnsi"/>
          <w:sz w:val="22"/>
          <w:szCs w:val="22"/>
        </w:rPr>
        <w:t>筛选出待跳过子层是指：</w:t>
      </w:r>
      <w:r w:rsidR="00E81459" w:rsidRPr="00682CCC">
        <w:rPr>
          <w:rFonts w:asciiTheme="majorHAnsi" w:eastAsiaTheme="majorEastAsia" w:hAnsiTheme="majorHAnsi"/>
          <w:sz w:val="22"/>
          <w:szCs w:val="22"/>
        </w:rPr>
        <w:t>计算前</w:t>
      </w:r>
      <w:r w:rsidR="00E81459" w:rsidRPr="00682CCC">
        <w:rPr>
          <w:rFonts w:asciiTheme="majorHAnsi" w:eastAsiaTheme="majorEastAsia" w:hAnsiTheme="majorHAnsi"/>
          <w:sz w:val="22"/>
          <w:szCs w:val="22"/>
        </w:rPr>
        <w:t>N</w:t>
      </w:r>
      <w:r w:rsidR="00E81459" w:rsidRPr="00682CCC">
        <w:rPr>
          <w:rFonts w:asciiTheme="majorHAnsi" w:eastAsiaTheme="majorEastAsia" w:hAnsiTheme="majorHAnsi"/>
          <w:sz w:val="22"/>
          <w:szCs w:val="22"/>
        </w:rPr>
        <w:t>个请求在预填充阶段的层重要性统计值，根据加速比和每个层的重要性统计值，跳过</w:t>
      </w:r>
      <w:r w:rsidR="00E81459" w:rsidRPr="00682CCC">
        <w:rPr>
          <w:rFonts w:asciiTheme="majorHAnsi" w:eastAsiaTheme="majorEastAsia" w:hAnsiTheme="majorHAnsi"/>
          <w:sz w:val="22"/>
          <w:szCs w:val="22"/>
        </w:rPr>
        <w:t>m</w:t>
      </w:r>
      <w:r w:rsidR="00E81459" w:rsidRPr="00682CCC">
        <w:rPr>
          <w:rFonts w:asciiTheme="majorHAnsi" w:eastAsiaTheme="majorEastAsia" w:hAnsiTheme="majorHAnsi"/>
          <w:sz w:val="22"/>
          <w:szCs w:val="22"/>
        </w:rPr>
        <w:t>个最不重要的子层，具体为：第</w:t>
      </w:r>
      <w:r w:rsidR="00E81459" w:rsidRPr="00682CCC">
        <w:rPr>
          <w:rFonts w:asciiTheme="majorHAnsi" w:eastAsiaTheme="majorEastAsia" w:hAnsiTheme="majorHAnsi"/>
          <w:sz w:val="22"/>
          <w:szCs w:val="22"/>
        </w:rPr>
        <w:t>j</w:t>
      </w:r>
      <w:r w:rsidR="00E81459" w:rsidRPr="00682CCC">
        <w:rPr>
          <w:rFonts w:asciiTheme="majorHAnsi" w:eastAsiaTheme="majorEastAsia" w:hAnsiTheme="majorHAnsi"/>
          <w:sz w:val="22"/>
          <w:szCs w:val="22"/>
        </w:rPr>
        <w:t>层的重要性统计值</w:t>
      </w:r>
      <w:r w:rsidR="00E81459" w:rsidRPr="00682CCC">
        <w:rPr>
          <w:rFonts w:asciiTheme="majorHAnsi" w:eastAsiaTheme="majorEastAsia" w:hAnsiTheme="majorHAnsi"/>
          <w:noProof/>
          <w:sz w:val="22"/>
          <w:szCs w:val="22"/>
        </w:rPr>
        <w:lastRenderedPageBreak/>
        <w:drawing>
          <wp:inline distT="0" distB="0" distL="0" distR="0" wp14:anchorId="20488D8E" wp14:editId="1A6B53C2">
            <wp:extent cx="2758740" cy="504000"/>
            <wp:effectExtent l="0" t="0" r="3810" b="0"/>
            <wp:docPr id="1395233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9322" name=""/>
                    <pic:cNvPicPr/>
                  </pic:nvPicPr>
                  <pic:blipFill>
                    <a:blip r:embed="rId9"/>
                    <a:stretch>
                      <a:fillRect/>
                    </a:stretch>
                  </pic:blipFill>
                  <pic:spPr>
                    <a:xfrm>
                      <a:off x="0" y="0"/>
                      <a:ext cx="2758740" cy="504000"/>
                    </a:xfrm>
                    <a:prstGeom prst="rect">
                      <a:avLst/>
                    </a:prstGeom>
                  </pic:spPr>
                </pic:pic>
              </a:graphicData>
            </a:graphic>
          </wp:inline>
        </w:drawing>
      </w:r>
      <w:r w:rsidR="00E81459" w:rsidRPr="00682CCC">
        <w:rPr>
          <w:rFonts w:asciiTheme="majorHAnsi" w:eastAsiaTheme="majorEastAsia" w:hAnsiTheme="majorHAnsi"/>
          <w:sz w:val="22"/>
          <w:szCs w:val="22"/>
        </w:rPr>
        <w:t>，</w:t>
      </w:r>
      <w:r w:rsidR="00982B3A" w:rsidRPr="00682CCC">
        <w:rPr>
          <w:rFonts w:asciiTheme="majorHAnsi" w:eastAsiaTheme="majorEastAsia" w:hAnsiTheme="majorHAnsi"/>
          <w:sz w:val="22"/>
          <w:szCs w:val="22"/>
        </w:rPr>
        <w:t>预设参数</w:t>
      </w:r>
      <w:r w:rsidR="00E81459" w:rsidRPr="00C72F4D">
        <w:rPr>
          <w:rFonts w:asciiTheme="majorHAnsi" w:eastAsiaTheme="majorEastAsia" w:hAnsiTheme="majorHAnsi"/>
          <w:sz w:val="22"/>
          <w:szCs w:val="22"/>
        </w:rPr>
        <w:t>m</w:t>
      </w:r>
      <w:r w:rsidR="00982B3A" w:rsidRPr="00C72F4D">
        <w:rPr>
          <w:rFonts w:asciiTheme="majorHAnsi" w:eastAsiaTheme="majorEastAsia" w:hAnsiTheme="majorHAnsi"/>
          <w:sz w:val="22"/>
          <w:szCs w:val="22"/>
        </w:rPr>
        <w:t>用于权衡</w:t>
      </w:r>
      <w:r w:rsidR="00E81459" w:rsidRPr="00C72F4D">
        <w:rPr>
          <w:rFonts w:asciiTheme="majorHAnsi" w:eastAsiaTheme="majorEastAsia" w:hAnsiTheme="majorHAnsi"/>
          <w:sz w:val="22"/>
          <w:szCs w:val="22"/>
        </w:rPr>
        <w:t>加速比和精度</w:t>
      </w:r>
      <w:r w:rsidR="00982B3A" w:rsidRPr="00C72F4D">
        <w:rPr>
          <w:rFonts w:asciiTheme="majorHAnsi" w:eastAsiaTheme="majorEastAsia" w:hAnsiTheme="majorHAnsi"/>
          <w:sz w:val="22"/>
          <w:szCs w:val="22"/>
        </w:rPr>
        <w:t>，</w:t>
      </w:r>
      <w:r w:rsidR="00E81459" w:rsidRPr="00682CCC">
        <w:rPr>
          <w:rFonts w:asciiTheme="majorHAnsi" w:eastAsiaTheme="majorEastAsia" w:hAnsiTheme="majorHAnsi"/>
          <w:sz w:val="22"/>
          <w:szCs w:val="22"/>
        </w:rPr>
        <w:t>更高的</w:t>
      </w:r>
      <w:r w:rsidR="00E81459" w:rsidRPr="00682CCC">
        <w:rPr>
          <w:rFonts w:asciiTheme="majorHAnsi" w:eastAsiaTheme="majorEastAsia" w:hAnsiTheme="majorHAnsi"/>
          <w:sz w:val="22"/>
          <w:szCs w:val="22"/>
        </w:rPr>
        <w:t>m</w:t>
      </w:r>
      <w:r w:rsidR="00E81459" w:rsidRPr="00682CCC">
        <w:rPr>
          <w:rFonts w:asciiTheme="majorHAnsi" w:eastAsiaTheme="majorEastAsia" w:hAnsiTheme="majorHAnsi"/>
          <w:sz w:val="22"/>
          <w:szCs w:val="22"/>
        </w:rPr>
        <w:t>值会带来更高的加速比但也会导致更高的精度损失</w:t>
      </w:r>
      <w:r w:rsidR="004C1284">
        <w:rPr>
          <w:rFonts w:asciiTheme="majorHAnsi" w:eastAsiaTheme="majorEastAsia" w:hAnsiTheme="majorHAnsi"/>
          <w:sz w:val="22"/>
          <w:szCs w:val="22"/>
        </w:rPr>
        <w:t>，</w:t>
      </w:r>
      <w:r w:rsidR="00E81459" w:rsidRPr="00682CCC">
        <w:rPr>
          <w:rFonts w:asciiTheme="majorHAnsi" w:eastAsiaTheme="majorEastAsia" w:hAnsiTheme="majorHAnsi"/>
          <w:sz w:val="22"/>
          <w:szCs w:val="22"/>
        </w:rPr>
        <w:t>在假设注意力子层和线形子层执行时间相同的情况下，加速比的计算方式为</w:t>
      </w:r>
      <w:r w:rsidR="00E81459" w:rsidRPr="00682CCC">
        <w:rPr>
          <w:rFonts w:asciiTheme="majorHAnsi" w:eastAsiaTheme="majorEastAsia" w:hAnsiTheme="majorHAnsi"/>
          <w:sz w:val="22"/>
          <w:szCs w:val="22"/>
        </w:rPr>
        <w:t>L/(L-m)</w:t>
      </w:r>
      <w:r w:rsidR="00E81459" w:rsidRPr="00682CCC">
        <w:rPr>
          <w:rFonts w:asciiTheme="majorHAnsi" w:eastAsiaTheme="majorEastAsia" w:hAnsiTheme="majorHAnsi"/>
          <w:sz w:val="22"/>
          <w:szCs w:val="22"/>
        </w:rPr>
        <w:t>，其中</w:t>
      </w:r>
      <w:r w:rsidR="00E81459" w:rsidRPr="00682CCC">
        <w:rPr>
          <w:rFonts w:asciiTheme="majorHAnsi" w:eastAsiaTheme="majorEastAsia" w:hAnsiTheme="majorHAnsi"/>
          <w:sz w:val="22"/>
          <w:szCs w:val="22"/>
        </w:rPr>
        <w:t>L</w:t>
      </w:r>
      <w:r w:rsidR="00E81459" w:rsidRPr="00682CCC">
        <w:rPr>
          <w:rFonts w:asciiTheme="majorHAnsi" w:eastAsiaTheme="majorEastAsia" w:hAnsiTheme="majorHAnsi"/>
          <w:sz w:val="22"/>
          <w:szCs w:val="22"/>
        </w:rPr>
        <w:t>为原始大模型总子层数</w:t>
      </w:r>
      <w:r w:rsidR="004C1284">
        <w:rPr>
          <w:rFonts w:asciiTheme="majorHAnsi" w:eastAsiaTheme="majorEastAsia" w:hAnsiTheme="majorHAnsi"/>
          <w:sz w:val="22"/>
          <w:szCs w:val="22"/>
        </w:rPr>
        <w:t>，</w:t>
      </w:r>
      <w:r w:rsidR="00E81459" w:rsidRPr="00682CCC">
        <w:rPr>
          <w:rFonts w:asciiTheme="majorHAnsi" w:eastAsiaTheme="majorEastAsia" w:hAnsiTheme="majorHAnsi"/>
          <w:sz w:val="22"/>
          <w:szCs w:val="22"/>
        </w:rPr>
        <w:t>但由于实际执行中注意力子层与线形子层的执行时间不同，所以实际加速比需要测试</w:t>
      </w:r>
      <w:r w:rsidR="004C1284">
        <w:rPr>
          <w:rFonts w:asciiTheme="majorHAnsi" w:eastAsiaTheme="majorEastAsia" w:hAnsiTheme="majorHAnsi"/>
          <w:sz w:val="22"/>
          <w:szCs w:val="22"/>
        </w:rPr>
        <w:t>。</w:t>
      </w:r>
    </w:p>
    <w:p w14:paraId="33C46295" w14:textId="77777777" w:rsidR="004C1284" w:rsidRDefault="004C1284" w:rsidP="00B013CC">
      <w:pPr>
        <w:spacing w:line="360" w:lineRule="auto"/>
        <w:ind w:firstLine="420"/>
        <w:rPr>
          <w:rFonts w:asciiTheme="majorHAnsi" w:eastAsiaTheme="majorEastAsia" w:hAnsiTheme="majorHAnsi"/>
          <w:sz w:val="22"/>
          <w:szCs w:val="22"/>
        </w:rPr>
      </w:pPr>
    </w:p>
    <w:p w14:paraId="33C46295" w14:textId="77777777" w:rsidR="004C1284" w:rsidRDefault="00EA6E08" w:rsidP="00B013CC">
      <w:pPr>
        <w:spacing w:line="360" w:lineRule="auto"/>
        <w:ind w:firstLine="420"/>
        <w:rPr>
          <w:rFonts w:asciiTheme="majorHAnsi" w:hAnsiTheme="majorHAnsi"/>
          <w:sz w:val="22"/>
          <w:szCs w:val="22"/>
        </w:rPr>
      </w:pPr>
      <w:r>
        <w:rPr>
          <w:rFonts w:asciiTheme="majorHAnsi" w:eastAsiaTheme="majorEastAsia" w:hAnsiTheme="majorHAnsi" w:hint="eastAsia"/>
          <w:sz w:val="22"/>
          <w:szCs w:val="22"/>
        </w:rPr>
        <w:t>8</w:t>
      </w:r>
      <w:r>
        <w:rPr>
          <w:rFonts w:asciiTheme="majorHAnsi" w:eastAsiaTheme="majorEastAsia" w:hAnsiTheme="majorHAnsi" w:hint="eastAsia"/>
          <w:sz w:val="22"/>
          <w:szCs w:val="22"/>
        </w:rPr>
        <w:t>、</w:t>
      </w:r>
      <w:r>
        <w:rPr>
          <w:rFonts w:asciiTheme="majorHAnsi" w:eastAsiaTheme="majorEastAsia" w:hAnsiTheme="majorHAnsi" w:hint="eastAsia"/>
          <w:sz w:val="22"/>
          <w:szCs w:val="22"/>
        </w:rPr>
        <w:t>根据权利要求</w:t>
      </w:r>
      <w:r>
        <w:rPr>
          <w:rFonts w:asciiTheme="majorHAnsi" w:eastAsiaTheme="majorEastAsia" w:hAnsiTheme="majorHAnsi" w:hint="eastAsia"/>
          <w:sz w:val="22"/>
          <w:szCs w:val="22"/>
        </w:rPr>
        <w:t>6</w:t>
      </w:r>
      <w:r>
        <w:rPr>
          <w:rFonts w:asciiTheme="majorHAnsi" w:eastAsiaTheme="majorEastAsia" w:hAnsiTheme="majorHAnsi" w:hint="eastAsia"/>
          <w:sz w:val="22"/>
          <w:szCs w:val="22"/>
        </w:rPr>
        <w:t>所述的</w:t>
      </w:r>
      <w:r w:rsidRPr="00682CCC">
        <w:rPr>
          <w:rFonts w:asciiTheme="majorHAnsi" w:hAnsiTheme="majorHAnsi"/>
          <w:sz w:val="22"/>
          <w:szCs w:val="22"/>
        </w:rPr>
        <w:t>大模型推理加速方法，</w:t>
      </w:r>
      <w:r>
        <w:rPr>
          <w:rFonts w:asciiTheme="majorHAnsi" w:hAnsiTheme="majorHAnsi" w:hint="eastAsia"/>
          <w:sz w:val="22"/>
          <w:szCs w:val="22"/>
        </w:rPr>
        <w:t>其特征是，</w:t>
      </w:r>
      <w:r w:rsidR="00E81459" w:rsidRPr="00682CCC">
        <w:rPr>
          <w:rFonts w:asciiTheme="majorHAnsi" w:eastAsiaTheme="majorEastAsia" w:hAnsiTheme="majorHAnsi"/>
          <w:sz w:val="22"/>
          <w:szCs w:val="22"/>
        </w:rPr>
        <w:t>所述的补偿方案，通过以下方式计算的得到：统计前</w:t>
      </w:r>
      <w:r w:rsidR="00E81459" w:rsidRPr="00682CCC">
        <w:rPr>
          <w:rFonts w:asciiTheme="majorHAnsi" w:eastAsiaTheme="majorEastAsia" w:hAnsiTheme="majorHAnsi"/>
          <w:sz w:val="22"/>
          <w:szCs w:val="22"/>
        </w:rPr>
        <w:t>N</w:t>
      </w:r>
      <w:r w:rsidR="00E81459" w:rsidRPr="00682CCC">
        <w:rPr>
          <w:rFonts w:asciiTheme="majorHAnsi" w:eastAsiaTheme="majorEastAsia" w:hAnsiTheme="majorHAnsi"/>
          <w:sz w:val="22"/>
          <w:szCs w:val="22"/>
        </w:rPr>
        <w:t>个任务在预填充阶段的输入输出差距，当跳过该子层后，使用输入输出差距统计值补偿输入，使得实际输出更接近理想输出，具体为：第</w:t>
      </w:r>
      <w:r w:rsidR="00E81459" w:rsidRPr="00682CCC">
        <w:rPr>
          <w:rFonts w:asciiTheme="majorHAnsi" w:eastAsiaTheme="majorEastAsia" w:hAnsiTheme="majorHAnsi"/>
          <w:sz w:val="22"/>
          <w:szCs w:val="22"/>
        </w:rPr>
        <w:t>j</w:t>
      </w:r>
      <w:r w:rsidR="00E81459" w:rsidRPr="00682CCC">
        <w:rPr>
          <w:rFonts w:asciiTheme="majorHAnsi" w:eastAsiaTheme="majorEastAsia" w:hAnsiTheme="majorHAnsi"/>
          <w:sz w:val="22"/>
          <w:szCs w:val="22"/>
        </w:rPr>
        <w:t>层的输入输出差距统计值</w:t>
      </w:r>
      <w:r w:rsidR="00E81459" w:rsidRPr="00682CCC">
        <w:rPr>
          <w:rFonts w:asciiTheme="majorHAnsi" w:eastAsiaTheme="majorEastAsia" w:hAnsiTheme="majorHAnsi"/>
          <w:noProof/>
          <w:sz w:val="22"/>
          <w:szCs w:val="22"/>
        </w:rPr>
        <w:drawing>
          <wp:inline distT="0" distB="0" distL="0" distR="0" wp14:anchorId="227904C8" wp14:editId="17B93531">
            <wp:extent cx="1413163" cy="430573"/>
            <wp:effectExtent l="0" t="0" r="0" b="1270"/>
            <wp:docPr id="241975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1854" name=""/>
                    <pic:cNvPicPr/>
                  </pic:nvPicPr>
                  <pic:blipFill>
                    <a:blip r:embed="rId10"/>
                    <a:stretch>
                      <a:fillRect/>
                    </a:stretch>
                  </pic:blipFill>
                  <pic:spPr>
                    <a:xfrm>
                      <a:off x="0" y="0"/>
                      <a:ext cx="1439049" cy="438460"/>
                    </a:xfrm>
                    <a:prstGeom prst="rect">
                      <a:avLst/>
                    </a:prstGeom>
                  </pic:spPr>
                </pic:pic>
              </a:graphicData>
            </a:graphic>
          </wp:inline>
        </w:drawing>
      </w:r>
      <w:r w:rsidR="00E81459" w:rsidRPr="00682CCC">
        <w:rPr>
          <w:rFonts w:asciiTheme="majorHAnsi" w:eastAsiaTheme="majorEastAsia" w:hAnsiTheme="majorHAnsi"/>
          <w:sz w:val="22"/>
          <w:szCs w:val="22"/>
        </w:rPr>
        <w:t>，</w:t>
      </w:r>
      <w:r w:rsidR="00E81459" w:rsidRPr="00682CCC">
        <w:rPr>
          <w:rFonts w:asciiTheme="majorHAnsi" w:eastAsiaTheme="majorEastAsia" w:hAnsiTheme="majorHAnsi"/>
          <w:noProof/>
          <w:sz w:val="22"/>
          <w:szCs w:val="22"/>
        </w:rPr>
        <w:drawing>
          <wp:inline distT="0" distB="0" distL="0" distR="0" wp14:anchorId="373A45AF" wp14:editId="51901CD8">
            <wp:extent cx="928254" cy="247168"/>
            <wp:effectExtent l="0" t="0" r="0" b="0"/>
            <wp:docPr id="1964448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10038" name=""/>
                    <pic:cNvPicPr/>
                  </pic:nvPicPr>
                  <pic:blipFill>
                    <a:blip r:embed="rId11"/>
                    <a:stretch>
                      <a:fillRect/>
                    </a:stretch>
                  </pic:blipFill>
                  <pic:spPr>
                    <a:xfrm>
                      <a:off x="0" y="0"/>
                      <a:ext cx="967618" cy="257649"/>
                    </a:xfrm>
                    <a:prstGeom prst="rect">
                      <a:avLst/>
                    </a:prstGeom>
                  </pic:spPr>
                </pic:pic>
              </a:graphicData>
            </a:graphic>
          </wp:inline>
        </w:drawing>
      </w:r>
      <w:r w:rsidR="00E81459" w:rsidRPr="00682CCC">
        <w:rPr>
          <w:rFonts w:asciiTheme="majorHAnsi" w:hAnsiTheme="majorHAnsi"/>
          <w:sz w:val="22"/>
          <w:szCs w:val="22"/>
        </w:rPr>
        <w:t>，其中：</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oMath>
      <w:r w:rsidR="00E81459" w:rsidRPr="00682CCC">
        <w:rPr>
          <w:rFonts w:asciiTheme="majorHAnsi" w:hAnsiTheme="majorHAnsi"/>
          <w:sz w:val="22"/>
          <w:szCs w:val="22"/>
        </w:rPr>
        <w:t>为第</w:t>
      </w:r>
      <w:r w:rsidR="00E81459" w:rsidRPr="00682CCC">
        <w:rPr>
          <w:rFonts w:asciiTheme="majorHAnsi" w:hAnsiTheme="majorHAnsi"/>
          <w:sz w:val="22"/>
          <w:szCs w:val="22"/>
        </w:rPr>
        <w:t>i</w:t>
      </w:r>
      <w:r w:rsidR="00E81459" w:rsidRPr="00682CCC">
        <w:rPr>
          <w:rFonts w:asciiTheme="majorHAnsi" w:hAnsiTheme="majorHAnsi"/>
          <w:sz w:val="22"/>
          <w:szCs w:val="22"/>
        </w:rPr>
        <w:t>个推理任务，</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oMath>
      <w:r w:rsidR="00E81459" w:rsidRPr="00682CCC">
        <w:rPr>
          <w:rFonts w:asciiTheme="majorHAnsi" w:hAnsiTheme="majorHAnsi"/>
          <w:sz w:val="22"/>
          <w:szCs w:val="22"/>
        </w:rPr>
        <w:t>为该任务的</w:t>
      </w:r>
      <w:r w:rsidR="00E81459" w:rsidRPr="00682CCC">
        <w:rPr>
          <w:rFonts w:asciiTheme="majorHAnsi" w:hAnsiTheme="majorHAnsi"/>
          <w:sz w:val="22"/>
          <w:szCs w:val="22"/>
        </w:rPr>
        <w:t>prompt</w:t>
      </w:r>
      <w:r w:rsidR="00E81459" w:rsidRPr="00682CCC">
        <w:rPr>
          <w:rFonts w:asciiTheme="majorHAnsi" w:hAnsiTheme="majorHAnsi"/>
          <w:sz w:val="22"/>
          <w:szCs w:val="22"/>
        </w:rPr>
        <w:t>长度，</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oMath>
      <w:r w:rsidR="00E81459" w:rsidRPr="00682CCC">
        <w:rPr>
          <w:rFonts w:asciiTheme="majorHAnsi" w:hAnsiTheme="majorHAnsi"/>
          <w:sz w:val="22"/>
          <w:szCs w:val="22"/>
        </w:rPr>
        <w:t>和</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it</m:t>
            </m:r>
          </m:sub>
        </m:sSub>
      </m:oMath>
      <w:r w:rsidR="00E81459" w:rsidRPr="00682CCC">
        <w:rPr>
          <w:rFonts w:asciiTheme="majorHAnsi" w:hAnsiTheme="majorHAnsi"/>
          <w:sz w:val="22"/>
          <w:szCs w:val="22"/>
        </w:rPr>
        <w:t>分别为第</w:t>
      </w:r>
      <w:r w:rsidR="00E81459" w:rsidRPr="00682CCC">
        <w:rPr>
          <w:rFonts w:asciiTheme="majorHAnsi" w:hAnsiTheme="majorHAnsi"/>
          <w:sz w:val="22"/>
          <w:szCs w:val="22"/>
        </w:rPr>
        <w:t>i</w:t>
      </w:r>
      <w:r w:rsidR="00E81459" w:rsidRPr="00682CCC">
        <w:rPr>
          <w:rFonts w:asciiTheme="majorHAnsi" w:hAnsiTheme="majorHAnsi"/>
          <w:sz w:val="22"/>
          <w:szCs w:val="22"/>
        </w:rPr>
        <w:t>个推理任务中第</w:t>
      </w:r>
      <w:r w:rsidR="00E81459" w:rsidRPr="00682CCC">
        <w:rPr>
          <w:rFonts w:asciiTheme="majorHAnsi" w:hAnsiTheme="majorHAnsi"/>
          <w:sz w:val="22"/>
          <w:szCs w:val="22"/>
        </w:rPr>
        <w:t>j</w:t>
      </w:r>
      <w:r w:rsidR="00E81459" w:rsidRPr="00682CCC">
        <w:rPr>
          <w:rFonts w:asciiTheme="majorHAnsi" w:hAnsiTheme="majorHAnsi"/>
          <w:sz w:val="22"/>
          <w:szCs w:val="22"/>
        </w:rPr>
        <w:t>个</w:t>
      </w:r>
      <w:r w:rsidR="00E81459" w:rsidRPr="00682CCC">
        <w:rPr>
          <w:rFonts w:asciiTheme="majorHAnsi" w:hAnsiTheme="majorHAnsi"/>
          <w:sz w:val="22"/>
          <w:szCs w:val="22"/>
        </w:rPr>
        <w:t>token</w:t>
      </w:r>
      <w:r w:rsidR="00E81459" w:rsidRPr="00682CCC">
        <w:rPr>
          <w:rFonts w:asciiTheme="majorHAnsi" w:hAnsiTheme="majorHAnsi"/>
          <w:sz w:val="22"/>
          <w:szCs w:val="22"/>
        </w:rPr>
        <w:t>在第</w:t>
      </w:r>
      <w:r w:rsidR="00E81459" w:rsidRPr="00682CCC">
        <w:rPr>
          <w:rFonts w:asciiTheme="majorHAnsi" w:hAnsiTheme="majorHAnsi"/>
          <w:sz w:val="22"/>
          <w:szCs w:val="22"/>
        </w:rPr>
        <w:t>j</w:t>
      </w:r>
      <w:r w:rsidR="00E81459" w:rsidRPr="00682CCC">
        <w:rPr>
          <w:rFonts w:asciiTheme="majorHAnsi" w:hAnsiTheme="majorHAnsi"/>
          <w:sz w:val="22"/>
          <w:szCs w:val="22"/>
        </w:rPr>
        <w:t>层的输入输出向量</w:t>
      </w:r>
      <w:r w:rsidR="004C1284">
        <w:rPr>
          <w:rFonts w:asciiTheme="majorHAnsi" w:hAnsiTheme="majorHAnsi"/>
          <w:sz w:val="22"/>
          <w:szCs w:val="22"/>
        </w:rPr>
        <w:t>。</w:t>
      </w:r>
    </w:p>
    <w:p w14:paraId="10842448" w14:textId="77777777" w:rsidR="004C1284" w:rsidRDefault="004C1284" w:rsidP="00B013CC">
      <w:pPr>
        <w:spacing w:line="360" w:lineRule="auto"/>
        <w:ind w:firstLine="420"/>
        <w:rPr>
          <w:rFonts w:asciiTheme="majorHAnsi" w:hAnsiTheme="majorHAnsi"/>
          <w:sz w:val="22"/>
          <w:szCs w:val="22"/>
        </w:rPr>
      </w:pPr>
    </w:p>
    <w:p w14:paraId="10842448" w14:textId="77777777" w:rsidR="004C1284" w:rsidRDefault="00EA6E08" w:rsidP="00EA6E08">
      <w:pPr>
        <w:spacing w:line="360" w:lineRule="auto"/>
        <w:ind w:firstLine="420"/>
        <w:rPr>
          <w:rFonts w:asciiTheme="majorHAnsi" w:hAnsiTheme="majorHAnsi"/>
          <w:sz w:val="22"/>
          <w:szCs w:val="22"/>
        </w:rPr>
      </w:pPr>
      <w:r>
        <w:rPr>
          <w:rFonts w:asciiTheme="majorHAnsi" w:hAnsiTheme="majorHAnsi" w:hint="eastAsia"/>
          <w:sz w:val="22"/>
          <w:szCs w:val="22"/>
        </w:rPr>
        <w:t>9</w:t>
      </w:r>
      <w:r>
        <w:rPr>
          <w:rFonts w:asciiTheme="majorHAnsi" w:hAnsiTheme="majorHAnsi" w:hint="eastAsia"/>
          <w:sz w:val="22"/>
          <w:szCs w:val="22"/>
        </w:rPr>
        <w:t>、</w:t>
      </w:r>
      <w:r>
        <w:rPr>
          <w:rFonts w:asciiTheme="majorHAnsi" w:eastAsiaTheme="majorEastAsia" w:hAnsiTheme="majorHAnsi" w:hint="eastAsia"/>
          <w:sz w:val="22"/>
          <w:szCs w:val="22"/>
        </w:rPr>
        <w:t>根据权利要求</w:t>
      </w:r>
      <w:r>
        <w:rPr>
          <w:rFonts w:asciiTheme="majorHAnsi" w:eastAsiaTheme="majorEastAsia" w:hAnsiTheme="majorHAnsi" w:hint="eastAsia"/>
          <w:sz w:val="22"/>
          <w:szCs w:val="22"/>
        </w:rPr>
        <w:t>5</w:t>
      </w:r>
      <w:r>
        <w:rPr>
          <w:rFonts w:asciiTheme="majorHAnsi" w:eastAsiaTheme="majorEastAsia" w:hAnsiTheme="majorHAnsi" w:hint="eastAsia"/>
          <w:sz w:val="22"/>
          <w:szCs w:val="22"/>
        </w:rPr>
        <w:t>所述的</w:t>
      </w:r>
      <w:r w:rsidRPr="00682CCC">
        <w:rPr>
          <w:rFonts w:asciiTheme="majorHAnsi" w:hAnsiTheme="majorHAnsi"/>
          <w:sz w:val="22"/>
          <w:szCs w:val="22"/>
        </w:rPr>
        <w:t>大模型推理加速方法，</w:t>
      </w:r>
      <w:r>
        <w:rPr>
          <w:rFonts w:asciiTheme="majorHAnsi" w:hAnsiTheme="majorHAnsi" w:hint="eastAsia"/>
          <w:sz w:val="22"/>
          <w:szCs w:val="22"/>
        </w:rPr>
        <w:t>其特征是，</w:t>
      </w:r>
      <w:r w:rsidR="00E81459" w:rsidRPr="00682CCC">
        <w:rPr>
          <w:rFonts w:asciiTheme="majorHAnsi" w:hAnsiTheme="majorHAnsi"/>
          <w:sz w:val="22"/>
          <w:szCs w:val="22"/>
        </w:rPr>
        <w:t>所述的阈值筛选是指：根据前</w:t>
      </w:r>
      <w:r w:rsidR="00E81459" w:rsidRPr="00682CCC">
        <w:rPr>
          <w:rFonts w:asciiTheme="majorHAnsi" w:hAnsiTheme="majorHAnsi"/>
          <w:sz w:val="22"/>
          <w:szCs w:val="22"/>
        </w:rPr>
        <w:t>P</w:t>
      </w:r>
      <w:r w:rsidR="00E81459" w:rsidRPr="00682CCC">
        <w:rPr>
          <w:rFonts w:asciiTheme="majorHAnsi" w:hAnsiTheme="majorHAnsi"/>
          <w:sz w:val="22"/>
          <w:szCs w:val="22"/>
        </w:rPr>
        <w:t>个</w:t>
      </w:r>
      <w:r w:rsidR="00E81459" w:rsidRPr="00682CCC">
        <w:rPr>
          <w:rFonts w:asciiTheme="majorHAnsi" w:hAnsiTheme="majorHAnsi"/>
          <w:sz w:val="22"/>
          <w:szCs w:val="22"/>
        </w:rPr>
        <w:t>token</w:t>
      </w:r>
      <w:r w:rsidR="00E81459" w:rsidRPr="00682CCC">
        <w:rPr>
          <w:rFonts w:asciiTheme="majorHAnsi" w:hAnsiTheme="majorHAnsi"/>
          <w:sz w:val="22"/>
          <w:szCs w:val="22"/>
        </w:rPr>
        <w:t>每个层重要性统计值，以已跳过的子层中的相似性最小值作为阈值，将超过阈值的层作为当前请求解码阶段需要额外跳过的子层，具体为：第</w:t>
      </w:r>
      <w:r w:rsidR="00E81459" w:rsidRPr="00682CCC">
        <w:rPr>
          <w:rFonts w:asciiTheme="majorHAnsi" w:hAnsiTheme="majorHAnsi"/>
          <w:sz w:val="22"/>
          <w:szCs w:val="22"/>
        </w:rPr>
        <w:t>j</w:t>
      </w:r>
      <w:r w:rsidR="00E81459" w:rsidRPr="00682CCC">
        <w:rPr>
          <w:rFonts w:asciiTheme="majorHAnsi" w:hAnsiTheme="majorHAnsi"/>
          <w:sz w:val="22"/>
          <w:szCs w:val="22"/>
        </w:rPr>
        <w:t>层的统计值为：</w:t>
      </w:r>
      <w:r w:rsidR="00E81459" w:rsidRPr="00682CCC">
        <w:rPr>
          <w:rFonts w:asciiTheme="majorHAnsi" w:hAnsiTheme="majorHAnsi"/>
          <w:noProof/>
          <w:sz w:val="22"/>
          <w:szCs w:val="22"/>
        </w:rPr>
        <w:drawing>
          <wp:inline distT="0" distB="0" distL="0" distR="0" wp14:anchorId="20AF753E" wp14:editId="06319F26">
            <wp:extent cx="2563824" cy="504000"/>
            <wp:effectExtent l="0" t="0" r="0" b="0"/>
            <wp:docPr id="877154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5788" name=""/>
                    <pic:cNvPicPr/>
                  </pic:nvPicPr>
                  <pic:blipFill>
                    <a:blip r:embed="rId12"/>
                    <a:stretch>
                      <a:fillRect/>
                    </a:stretch>
                  </pic:blipFill>
                  <pic:spPr>
                    <a:xfrm>
                      <a:off x="0" y="0"/>
                      <a:ext cx="2563824" cy="504000"/>
                    </a:xfrm>
                    <a:prstGeom prst="rect">
                      <a:avLst/>
                    </a:prstGeom>
                  </pic:spPr>
                </pic:pic>
              </a:graphicData>
            </a:graphic>
          </wp:inline>
        </w:drawing>
      </w:r>
      <w:r w:rsidR="00E81459" w:rsidRPr="00682CCC">
        <w:rPr>
          <w:rFonts w:asciiTheme="majorHAnsi" w:hAnsiTheme="majorHAnsi"/>
          <w:sz w:val="22"/>
          <w:szCs w:val="22"/>
        </w:rPr>
        <w:t>，阈值</w:t>
      </w:r>
      <w:r w:rsidR="00E81459" w:rsidRPr="00682CCC">
        <w:rPr>
          <w:rFonts w:asciiTheme="majorHAnsi" w:hAnsiTheme="majorHAnsi"/>
          <w:noProof/>
          <w:sz w:val="22"/>
          <w:szCs w:val="22"/>
        </w:rPr>
        <w:drawing>
          <wp:inline distT="0" distB="0" distL="0" distR="0" wp14:anchorId="38B31D31" wp14:editId="4A73B6F8">
            <wp:extent cx="2583898" cy="324000"/>
            <wp:effectExtent l="0" t="0" r="6985" b="0"/>
            <wp:docPr id="1867806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05471" name=""/>
                    <pic:cNvPicPr/>
                  </pic:nvPicPr>
                  <pic:blipFill>
                    <a:blip r:embed="rId13"/>
                    <a:stretch>
                      <a:fillRect/>
                    </a:stretch>
                  </pic:blipFill>
                  <pic:spPr>
                    <a:xfrm>
                      <a:off x="0" y="0"/>
                      <a:ext cx="2583898" cy="324000"/>
                    </a:xfrm>
                    <a:prstGeom prst="rect">
                      <a:avLst/>
                    </a:prstGeom>
                  </pic:spPr>
                </pic:pic>
              </a:graphicData>
            </a:graphic>
          </wp:inline>
        </w:drawing>
      </w:r>
      <w:r w:rsidR="00E81459" w:rsidRPr="00682CCC">
        <w:rPr>
          <w:rFonts w:asciiTheme="majorHAnsi" w:hAnsiTheme="majorHAnsi"/>
          <w:sz w:val="22"/>
          <w:szCs w:val="22"/>
        </w:rPr>
        <w:t>，其中：</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it</m:t>
            </m:r>
          </m:sub>
        </m:sSub>
      </m:oMath>
      <w:r w:rsidR="00E81459" w:rsidRPr="00682CCC">
        <w:rPr>
          <w:rFonts w:asciiTheme="majorHAnsi" w:hAnsiTheme="majorHAnsi"/>
          <w:sz w:val="22"/>
          <w:szCs w:val="22"/>
        </w:rPr>
        <w:t>和</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it</m:t>
            </m:r>
          </m:sub>
        </m:sSub>
      </m:oMath>
      <w:r w:rsidR="00E81459" w:rsidRPr="00682CCC">
        <w:rPr>
          <w:rFonts w:asciiTheme="majorHAnsi" w:hAnsiTheme="majorHAnsi"/>
          <w:sz w:val="22"/>
          <w:szCs w:val="22"/>
        </w:rPr>
        <w:t>分别为第</w:t>
      </w:r>
      <w:r w:rsidR="00E81459" w:rsidRPr="00682CCC">
        <w:rPr>
          <w:rFonts w:asciiTheme="majorHAnsi" w:hAnsiTheme="majorHAnsi"/>
          <w:sz w:val="22"/>
          <w:szCs w:val="22"/>
        </w:rPr>
        <w:t>i</w:t>
      </w:r>
      <w:r w:rsidR="00E81459" w:rsidRPr="00682CCC">
        <w:rPr>
          <w:rFonts w:asciiTheme="majorHAnsi" w:hAnsiTheme="majorHAnsi"/>
          <w:sz w:val="22"/>
          <w:szCs w:val="22"/>
        </w:rPr>
        <w:t>个推理任务中第</w:t>
      </w:r>
      <w:r w:rsidR="00E81459" w:rsidRPr="00682CCC">
        <w:rPr>
          <w:rFonts w:asciiTheme="majorHAnsi" w:hAnsiTheme="majorHAnsi"/>
          <w:sz w:val="22"/>
          <w:szCs w:val="22"/>
        </w:rPr>
        <w:t>j</w:t>
      </w:r>
      <w:r w:rsidR="00E81459" w:rsidRPr="00682CCC">
        <w:rPr>
          <w:rFonts w:asciiTheme="majorHAnsi" w:hAnsiTheme="majorHAnsi"/>
          <w:sz w:val="22"/>
          <w:szCs w:val="22"/>
        </w:rPr>
        <w:t>个</w:t>
      </w:r>
      <w:r w:rsidR="00E81459" w:rsidRPr="00682CCC">
        <w:rPr>
          <w:rFonts w:asciiTheme="majorHAnsi" w:hAnsiTheme="majorHAnsi"/>
          <w:sz w:val="22"/>
          <w:szCs w:val="22"/>
        </w:rPr>
        <w:t>token</w:t>
      </w:r>
      <w:r w:rsidR="00E81459" w:rsidRPr="00682CCC">
        <w:rPr>
          <w:rFonts w:asciiTheme="majorHAnsi" w:hAnsiTheme="majorHAnsi"/>
          <w:sz w:val="22"/>
          <w:szCs w:val="22"/>
        </w:rPr>
        <w:t>在第</w:t>
      </w:r>
      <w:r w:rsidR="00E81459" w:rsidRPr="00682CCC">
        <w:rPr>
          <w:rFonts w:asciiTheme="majorHAnsi" w:hAnsiTheme="majorHAnsi"/>
          <w:sz w:val="22"/>
          <w:szCs w:val="22"/>
        </w:rPr>
        <w:t>j</w:t>
      </w:r>
      <w:r w:rsidR="00E81459" w:rsidRPr="00682CCC">
        <w:rPr>
          <w:rFonts w:asciiTheme="majorHAnsi" w:hAnsiTheme="majorHAnsi"/>
          <w:sz w:val="22"/>
          <w:szCs w:val="22"/>
        </w:rPr>
        <w:t>层的输入输出向量</w:t>
      </w:r>
      <w:r w:rsidR="004C1284">
        <w:rPr>
          <w:rFonts w:asciiTheme="majorHAnsi" w:hAnsiTheme="majorHAnsi"/>
          <w:sz w:val="22"/>
          <w:szCs w:val="22"/>
        </w:rPr>
        <w:t>。</w:t>
      </w:r>
    </w:p>
    <w:p w14:paraId="4A8E085B" w14:textId="77777777" w:rsidR="004C1284" w:rsidRDefault="004C1284" w:rsidP="00EA6E08">
      <w:pPr>
        <w:spacing w:line="360" w:lineRule="auto"/>
        <w:ind w:firstLine="420"/>
        <w:rPr>
          <w:rFonts w:asciiTheme="majorHAnsi" w:hAnsiTheme="majorHAnsi"/>
          <w:sz w:val="22"/>
          <w:szCs w:val="22"/>
        </w:rPr>
      </w:pPr>
    </w:p>
    <w:p w14:paraId="4A8E085B" w14:textId="77777777" w:rsidR="004C1284" w:rsidRDefault="00EA6E08" w:rsidP="005B320C">
      <w:pPr>
        <w:spacing w:line="360" w:lineRule="auto"/>
        <w:ind w:firstLine="420"/>
        <w:rPr>
          <w:rFonts w:asciiTheme="majorHAnsi" w:hAnsiTheme="majorHAnsi"/>
          <w:sz w:val="22"/>
          <w:szCs w:val="22"/>
        </w:rPr>
      </w:pPr>
      <w:r>
        <w:rPr>
          <w:rFonts w:asciiTheme="majorHAnsi" w:eastAsiaTheme="majorEastAsia" w:hAnsiTheme="majorHAnsi" w:hint="eastAsia"/>
          <w:sz w:val="22"/>
          <w:szCs w:val="22"/>
        </w:rPr>
        <w:t>10</w:t>
      </w:r>
      <w:r>
        <w:rPr>
          <w:rFonts w:asciiTheme="majorHAnsi" w:eastAsiaTheme="majorEastAsia" w:hAnsiTheme="majorHAnsi" w:hint="eastAsia"/>
          <w:sz w:val="22"/>
          <w:szCs w:val="22"/>
        </w:rPr>
        <w:t>、</w:t>
      </w:r>
      <w:r>
        <w:rPr>
          <w:rFonts w:asciiTheme="majorHAnsi" w:eastAsiaTheme="majorEastAsia" w:hAnsiTheme="majorHAnsi" w:hint="eastAsia"/>
          <w:sz w:val="22"/>
          <w:szCs w:val="22"/>
        </w:rPr>
        <w:t>根据权利要求</w:t>
      </w:r>
      <w:r>
        <w:rPr>
          <w:rFonts w:asciiTheme="majorHAnsi" w:eastAsiaTheme="majorEastAsia" w:hAnsiTheme="majorHAnsi" w:hint="eastAsia"/>
          <w:sz w:val="22"/>
          <w:szCs w:val="22"/>
        </w:rPr>
        <w:t>5</w:t>
      </w:r>
      <w:r>
        <w:rPr>
          <w:rFonts w:asciiTheme="majorHAnsi" w:eastAsiaTheme="majorEastAsia" w:hAnsiTheme="majorHAnsi" w:hint="eastAsia"/>
          <w:sz w:val="22"/>
          <w:szCs w:val="22"/>
        </w:rPr>
        <w:t>所述的</w:t>
      </w:r>
      <w:r w:rsidRPr="00682CCC">
        <w:rPr>
          <w:rFonts w:asciiTheme="majorHAnsi" w:hAnsiTheme="majorHAnsi"/>
          <w:sz w:val="22"/>
          <w:szCs w:val="22"/>
        </w:rPr>
        <w:t>大模型推理加速方法，</w:t>
      </w:r>
      <w:r>
        <w:rPr>
          <w:rFonts w:asciiTheme="majorHAnsi" w:hAnsiTheme="majorHAnsi" w:hint="eastAsia"/>
          <w:sz w:val="22"/>
          <w:szCs w:val="22"/>
        </w:rPr>
        <w:t>其特征是，</w:t>
      </w:r>
      <w:r w:rsidR="00E81459" w:rsidRPr="00682CCC">
        <w:rPr>
          <w:rFonts w:asciiTheme="majorHAnsi" w:eastAsiaTheme="majorEastAsia" w:hAnsiTheme="majorHAnsi"/>
          <w:sz w:val="22"/>
          <w:szCs w:val="22"/>
        </w:rPr>
        <w:t>所述的定制化</w:t>
      </w:r>
      <w:r w:rsidR="00E81459" w:rsidRPr="00682CCC">
        <w:rPr>
          <w:rFonts w:asciiTheme="majorHAnsi" w:eastAsiaTheme="majorEastAsia" w:hAnsiTheme="majorHAnsi"/>
          <w:sz w:val="22"/>
          <w:szCs w:val="22"/>
        </w:rPr>
        <w:t>GPU</w:t>
      </w:r>
      <w:r w:rsidR="00E81459" w:rsidRPr="00682CCC">
        <w:rPr>
          <w:rFonts w:asciiTheme="majorHAnsi" w:eastAsiaTheme="majorEastAsia" w:hAnsiTheme="majorHAnsi"/>
          <w:sz w:val="22"/>
          <w:szCs w:val="22"/>
        </w:rPr>
        <w:t>核函数</w:t>
      </w:r>
      <w:r w:rsidR="00E81459" w:rsidRPr="00682CCC">
        <w:rPr>
          <w:rFonts w:asciiTheme="majorHAnsi" w:hAnsiTheme="majorHAnsi"/>
          <w:sz w:val="22"/>
          <w:szCs w:val="22"/>
        </w:rPr>
        <w:t>是指：使用</w:t>
      </w:r>
      <w:r w:rsidR="00E81459" w:rsidRPr="00682CCC">
        <w:rPr>
          <w:rFonts w:asciiTheme="majorHAnsi" w:hAnsiTheme="majorHAnsi"/>
          <w:sz w:val="22"/>
          <w:szCs w:val="22"/>
        </w:rPr>
        <w:t>CUDA</w:t>
      </w:r>
      <w:r w:rsidR="00E81459" w:rsidRPr="00682CCC">
        <w:rPr>
          <w:rFonts w:asciiTheme="majorHAnsi" w:hAnsiTheme="majorHAnsi"/>
          <w:sz w:val="22"/>
          <w:szCs w:val="22"/>
        </w:rPr>
        <w:t>代码编写的、根据一个批</w:t>
      </w:r>
      <w:r w:rsidR="00E81459" w:rsidRPr="00682CCC">
        <w:rPr>
          <w:rFonts w:asciiTheme="majorHAnsi" w:hAnsiTheme="majorHAnsi"/>
          <w:sz w:val="22"/>
          <w:szCs w:val="22"/>
        </w:rPr>
        <w:t>(Batch)</w:t>
      </w:r>
      <w:r w:rsidR="00E81459" w:rsidRPr="00682CCC">
        <w:rPr>
          <w:rFonts w:asciiTheme="majorHAnsi" w:hAnsiTheme="majorHAnsi"/>
          <w:sz w:val="22"/>
          <w:szCs w:val="22"/>
        </w:rPr>
        <w:t>中每个请求的决策信息按照少数服从多数原则输出最终</w:t>
      </w:r>
      <w:r w:rsidR="00E81459" w:rsidRPr="00682CCC">
        <w:rPr>
          <w:rFonts w:asciiTheme="majorHAnsi" w:hAnsiTheme="majorHAnsi"/>
          <w:sz w:val="22"/>
          <w:szCs w:val="22"/>
        </w:rPr>
        <w:t>0/1</w:t>
      </w:r>
      <w:r w:rsidR="00E81459" w:rsidRPr="00682CCC">
        <w:rPr>
          <w:rFonts w:asciiTheme="majorHAnsi" w:hAnsiTheme="majorHAnsi"/>
          <w:sz w:val="22"/>
          <w:szCs w:val="22"/>
        </w:rPr>
        <w:t>决策</w:t>
      </w:r>
      <w:r w:rsidR="00E81459" w:rsidRPr="00682CCC">
        <w:rPr>
          <w:rFonts w:asciiTheme="majorHAnsi" w:hAnsiTheme="majorHAnsi"/>
          <w:sz w:val="22"/>
          <w:szCs w:val="22"/>
        </w:rPr>
        <w:t>(0</w:t>
      </w:r>
      <w:r w:rsidR="00E81459" w:rsidRPr="00682CCC">
        <w:rPr>
          <w:rFonts w:asciiTheme="majorHAnsi" w:hAnsiTheme="majorHAnsi"/>
          <w:sz w:val="22"/>
          <w:szCs w:val="22"/>
        </w:rPr>
        <w:t>代表跳过，</w:t>
      </w:r>
      <w:r w:rsidR="00E81459" w:rsidRPr="00682CCC">
        <w:rPr>
          <w:rFonts w:asciiTheme="majorHAnsi" w:hAnsiTheme="majorHAnsi"/>
          <w:sz w:val="22"/>
          <w:szCs w:val="22"/>
        </w:rPr>
        <w:t>1</w:t>
      </w:r>
      <w:r w:rsidR="00E81459" w:rsidRPr="00682CCC">
        <w:rPr>
          <w:rFonts w:asciiTheme="majorHAnsi" w:hAnsiTheme="majorHAnsi"/>
          <w:sz w:val="22"/>
          <w:szCs w:val="22"/>
        </w:rPr>
        <w:t>代表计算</w:t>
      </w:r>
      <w:r w:rsidR="00E81459" w:rsidRPr="00682CCC">
        <w:rPr>
          <w:rFonts w:asciiTheme="majorHAnsi" w:hAnsiTheme="majorHAnsi"/>
          <w:sz w:val="22"/>
          <w:szCs w:val="22"/>
        </w:rPr>
        <w:t>)</w:t>
      </w:r>
      <w:r w:rsidR="004C1284">
        <w:rPr>
          <w:rFonts w:asciiTheme="majorHAnsi" w:hAnsiTheme="majorHAnsi"/>
          <w:sz w:val="22"/>
          <w:szCs w:val="22"/>
        </w:rPr>
        <w:t>。</w:t>
      </w:r>
    </w:p>
    <w:p w14:paraId="0A5676B7" w14:textId="45E357A3" w:rsidR="004C1284" w:rsidRDefault="004C1284" w:rsidP="005B320C">
      <w:pPr>
        <w:spacing w:line="360" w:lineRule="auto"/>
        <w:ind w:firstLine="420"/>
        <w:rPr>
          <w:rFonts w:asciiTheme="majorHAnsi" w:hAnsiTheme="majorHAnsi"/>
          <w:sz w:val="22"/>
          <w:szCs w:val="22"/>
        </w:rPr>
      </w:pPr>
    </w:p>
    <w:p w14:paraId="0A5676B7" w14:textId="45E357A3" w:rsidR="009F5DCF" w:rsidRPr="00682CCC" w:rsidRDefault="009F5DCF" w:rsidP="005B320C">
      <w:pPr>
        <w:spacing w:line="360" w:lineRule="auto"/>
        <w:ind w:firstLine="420"/>
        <w:rPr>
          <w:rFonts w:asciiTheme="majorHAnsi" w:eastAsiaTheme="majorEastAsia" w:hAnsiTheme="majorHAnsi" w:hint="eastAsia"/>
          <w:sz w:val="22"/>
          <w:szCs w:val="22"/>
        </w:rPr>
      </w:pPr>
    </w:p>
    <w:p w14:paraId="07E61821" w14:textId="77777777" w:rsidR="00E81459" w:rsidRPr="00682CCC" w:rsidRDefault="00E81459" w:rsidP="00E81459">
      <w:pPr>
        <w:tabs>
          <w:tab w:val="left" w:pos="709"/>
        </w:tabs>
        <w:spacing w:line="360" w:lineRule="auto"/>
        <w:rPr>
          <w:rFonts w:asciiTheme="majorHAnsi" w:hAnsiTheme="majorHAnsi"/>
          <w:sz w:val="22"/>
          <w:szCs w:val="22"/>
        </w:rPr>
      </w:pPr>
    </w:p>
    <w:p w14:paraId="4AC0C575" w14:textId="0A16050F" w:rsidR="00CD019A" w:rsidRPr="00682CCC" w:rsidRDefault="00CD019A" w:rsidP="00CD019A">
      <w:pPr>
        <w:spacing w:line="360" w:lineRule="auto"/>
        <w:ind w:firstLine="420"/>
        <w:rPr>
          <w:rFonts w:asciiTheme="majorHAnsi" w:hAnsiTheme="majorHAnsi"/>
        </w:rPr>
        <w:sectPr w:rsidR="00CD019A" w:rsidRPr="00682CCC" w:rsidSect="00256A39">
          <w:pgSz w:w="11907" w:h="16840" w:code="9"/>
          <w:pgMar w:top="1701" w:right="1304" w:bottom="1588" w:left="1588" w:header="1134" w:footer="851" w:gutter="0"/>
          <w:pgNumType w:start="1"/>
          <w:cols w:space="425"/>
          <w:formProt w:val="0"/>
          <w:docGrid w:linePitch="326"/>
        </w:sectPr>
      </w:pPr>
    </w:p>
    <w:p w14:paraId="2EB4E8D5" w14:textId="1053399E" w:rsidR="005D7994" w:rsidRPr="00682CCC" w:rsidRDefault="005D7994" w:rsidP="005D7994">
      <w:pPr>
        <w:pStyle w:val="a3"/>
        <w:adjustRightInd w:val="0"/>
        <w:spacing w:line="360" w:lineRule="auto"/>
        <w:jc w:val="center"/>
        <w:textAlignment w:val="baseline"/>
        <w:rPr>
          <w:rFonts w:asciiTheme="majorHAnsi" w:hAnsiTheme="majorHAnsi"/>
          <w:b/>
          <w:sz w:val="44"/>
        </w:rPr>
      </w:pPr>
      <w:r w:rsidRPr="00682CCC">
        <w:rPr>
          <w:rFonts w:asciiTheme="majorHAnsi" w:hAnsiTheme="majorHAnsi"/>
          <w:b/>
          <w:kern w:val="0"/>
          <w:sz w:val="44"/>
        </w:rPr>
        <w:lastRenderedPageBreak/>
        <w:t>说</w:t>
      </w:r>
      <w:r w:rsidRPr="00682CCC">
        <w:rPr>
          <w:rFonts w:asciiTheme="majorHAnsi" w:hAnsiTheme="majorHAnsi"/>
          <w:b/>
          <w:kern w:val="0"/>
          <w:sz w:val="44"/>
        </w:rPr>
        <w:tab/>
      </w:r>
      <w:r w:rsidRPr="00682CCC">
        <w:rPr>
          <w:rFonts w:asciiTheme="majorHAnsi" w:hAnsiTheme="majorHAnsi"/>
          <w:b/>
          <w:kern w:val="0"/>
          <w:sz w:val="44"/>
        </w:rPr>
        <w:t>明</w:t>
      </w:r>
      <w:r w:rsidRPr="00682CCC">
        <w:rPr>
          <w:rFonts w:asciiTheme="majorHAnsi" w:hAnsiTheme="majorHAnsi"/>
          <w:b/>
          <w:kern w:val="0"/>
          <w:sz w:val="44"/>
        </w:rPr>
        <w:tab/>
      </w:r>
      <w:r w:rsidRPr="00682CCC">
        <w:rPr>
          <w:rFonts w:asciiTheme="majorHAnsi" w:hAnsiTheme="majorHAnsi"/>
          <w:b/>
          <w:kern w:val="0"/>
          <w:sz w:val="44"/>
        </w:rPr>
        <w:t>书</w:t>
      </w:r>
      <w:r w:rsidRPr="00682CCC">
        <w:rPr>
          <w:rFonts w:asciiTheme="majorHAnsi" w:hAnsiTheme="majorHAnsi"/>
          <w:b/>
          <w:kern w:val="0"/>
          <w:sz w:val="44"/>
        </w:rPr>
        <w:tab/>
      </w:r>
      <w:r w:rsidRPr="00682CCC">
        <w:rPr>
          <w:rFonts w:asciiTheme="majorHAnsi" w:hAnsiTheme="majorHAnsi"/>
          <w:b/>
          <w:kern w:val="0"/>
          <w:sz w:val="44"/>
        </w:rPr>
        <w:t>摘</w:t>
      </w:r>
      <w:r w:rsidRPr="00682CCC">
        <w:rPr>
          <w:rFonts w:asciiTheme="majorHAnsi" w:hAnsiTheme="majorHAnsi"/>
          <w:b/>
          <w:kern w:val="0"/>
          <w:sz w:val="44"/>
        </w:rPr>
        <w:tab/>
      </w:r>
      <w:r w:rsidRPr="00682CCC">
        <w:rPr>
          <w:rFonts w:asciiTheme="majorHAnsi" w:hAnsiTheme="majorHAnsi"/>
          <w:b/>
          <w:kern w:val="0"/>
          <w:sz w:val="44"/>
        </w:rPr>
        <w:t>要</w:t>
      </w:r>
      <w:r w:rsidRPr="00682CCC">
        <w:rPr>
          <w:rFonts w:asciiTheme="majorHAnsi" w:hAnsiTheme="majorHAnsi"/>
          <w:b/>
          <w:noProof/>
          <w:kern w:val="0"/>
          <w:sz w:val="44"/>
        </w:rPr>
        <mc:AlternateContent>
          <mc:Choice Requires="wps">
            <w:drawing>
              <wp:anchor distT="0" distB="0" distL="114300" distR="114300" simplePos="0" relativeHeight="251663872" behindDoc="0" locked="0" layoutInCell="1" allowOverlap="1" wp14:anchorId="708A6A4D" wp14:editId="091CFEFE">
                <wp:simplePos x="0" y="0"/>
                <wp:positionH relativeFrom="column">
                  <wp:posOffset>-148590</wp:posOffset>
                </wp:positionH>
                <wp:positionV relativeFrom="paragraph">
                  <wp:posOffset>396240</wp:posOffset>
                </wp:positionV>
                <wp:extent cx="5963920" cy="0"/>
                <wp:effectExtent l="12065" t="13335" r="5715" b="5715"/>
                <wp:wrapNone/>
                <wp:docPr id="11029166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B7ECB" id="Line 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p>
    <w:p w14:paraId="6F45ED15" w14:textId="6C2A010B" w:rsidR="0027346E" w:rsidRPr="00682CCC" w:rsidRDefault="005D7994" w:rsidP="0045013D">
      <w:pPr>
        <w:spacing w:line="360" w:lineRule="auto"/>
        <w:ind w:firstLine="420"/>
        <w:rPr>
          <w:rFonts w:asciiTheme="majorHAnsi" w:hAnsiTheme="majorHAnsi"/>
          <w:b/>
          <w:kern w:val="0"/>
          <w:sz w:val="44"/>
        </w:rPr>
      </w:pPr>
      <w:r w:rsidRPr="00682CCC">
        <w:rPr>
          <w:rFonts w:asciiTheme="majorHAnsi" w:hAnsiTheme="majorHAnsi"/>
          <w:noProof/>
          <w:sz w:val="22"/>
          <w:szCs w:val="22"/>
        </w:rPr>
        <w:t>一种基于自适应跳层的大模型推理加速系统，</w:t>
      </w:r>
      <w:r w:rsidRPr="00682CCC">
        <w:rPr>
          <w:rFonts w:asciiTheme="majorHAnsi" w:hAnsiTheme="majorHAnsi"/>
          <w:sz w:val="22"/>
          <w:szCs w:val="22"/>
        </w:rPr>
        <w:t>包括：离线学习模块、在线学习模块和批处理模块，其中：离线学习模块收集并整合以往推理结果中预填充阶段的重要性信息，用于离线学习每个请求在预填充阶段待跳过的子层；在线学习模块收集并整合当前请求在解码阶段的少量内容，实时更新每个请求在解码阶段待跳过子层；批处理模块通过对待跳过的子层进行优化调整实现同时推理多个请求。</w:t>
      </w:r>
    </w:p>
    <w:p w14:paraId="04CE8AB4" w14:textId="77777777" w:rsidR="00EA1DB3" w:rsidRPr="00682CCC" w:rsidRDefault="00EA1DB3" w:rsidP="001E6CB7">
      <w:pPr>
        <w:pStyle w:val="a3"/>
        <w:adjustRightInd w:val="0"/>
        <w:spacing w:line="360" w:lineRule="auto"/>
        <w:jc w:val="center"/>
        <w:textAlignment w:val="baseline"/>
        <w:rPr>
          <w:rFonts w:asciiTheme="majorHAnsi" w:hAnsiTheme="majorHAnsi"/>
          <w:b/>
          <w:kern w:val="0"/>
          <w:sz w:val="44"/>
        </w:rPr>
        <w:sectPr w:rsidR="00EA1DB3" w:rsidRPr="00682CCC" w:rsidSect="00256A39">
          <w:pgSz w:w="11907" w:h="16840" w:code="9"/>
          <w:pgMar w:top="1701" w:right="1304" w:bottom="1588" w:left="1588" w:header="1134" w:footer="851" w:gutter="0"/>
          <w:pgNumType w:start="1"/>
          <w:cols w:space="425"/>
          <w:formProt w:val="0"/>
          <w:docGrid w:linePitch="326"/>
        </w:sectPr>
      </w:pPr>
    </w:p>
    <w:p w14:paraId="6063E3C2" w14:textId="6BF3490A" w:rsidR="001E6CB7" w:rsidRPr="00682CCC" w:rsidRDefault="0027346E" w:rsidP="001E6CB7">
      <w:pPr>
        <w:pStyle w:val="a3"/>
        <w:adjustRightInd w:val="0"/>
        <w:spacing w:line="360" w:lineRule="auto"/>
        <w:jc w:val="center"/>
        <w:textAlignment w:val="baseline"/>
        <w:rPr>
          <w:rFonts w:asciiTheme="majorHAnsi" w:hAnsiTheme="majorHAnsi"/>
          <w:b/>
          <w:sz w:val="44"/>
        </w:rPr>
      </w:pPr>
      <w:r w:rsidRPr="00682CCC">
        <w:rPr>
          <w:rFonts w:asciiTheme="majorHAnsi" w:hAnsiTheme="majorHAnsi"/>
          <w:b/>
          <w:kern w:val="0"/>
          <w:sz w:val="44"/>
        </w:rPr>
        <w:lastRenderedPageBreak/>
        <w:t>摘</w:t>
      </w:r>
      <w:r w:rsidRPr="00682CCC">
        <w:rPr>
          <w:rFonts w:asciiTheme="majorHAnsi" w:hAnsiTheme="majorHAnsi"/>
          <w:b/>
          <w:kern w:val="0"/>
          <w:sz w:val="44"/>
        </w:rPr>
        <w:tab/>
      </w:r>
      <w:r w:rsidRPr="00682CCC">
        <w:rPr>
          <w:rFonts w:asciiTheme="majorHAnsi" w:hAnsiTheme="majorHAnsi"/>
          <w:b/>
          <w:kern w:val="0"/>
          <w:sz w:val="44"/>
        </w:rPr>
        <w:t>要</w:t>
      </w:r>
      <w:r w:rsidR="001E6CB7" w:rsidRPr="00682CCC">
        <w:rPr>
          <w:rFonts w:asciiTheme="majorHAnsi" w:hAnsiTheme="majorHAnsi"/>
          <w:b/>
          <w:noProof/>
          <w:kern w:val="0"/>
          <w:sz w:val="44"/>
        </w:rPr>
        <mc:AlternateContent>
          <mc:Choice Requires="wps">
            <w:drawing>
              <wp:anchor distT="0" distB="0" distL="114300" distR="114300" simplePos="0" relativeHeight="251661824" behindDoc="0" locked="0" layoutInCell="1" allowOverlap="1" wp14:anchorId="7C688BB5" wp14:editId="51C49238">
                <wp:simplePos x="0" y="0"/>
                <wp:positionH relativeFrom="column">
                  <wp:posOffset>-148590</wp:posOffset>
                </wp:positionH>
                <wp:positionV relativeFrom="paragraph">
                  <wp:posOffset>396240</wp:posOffset>
                </wp:positionV>
                <wp:extent cx="5963920" cy="0"/>
                <wp:effectExtent l="12065" t="13335" r="5715" b="5715"/>
                <wp:wrapNone/>
                <wp:docPr id="7435979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4B9CA"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1E6CB7" w:rsidRPr="00682CCC">
        <w:rPr>
          <w:rFonts w:asciiTheme="majorHAnsi" w:hAnsiTheme="majorHAnsi"/>
          <w:b/>
          <w:kern w:val="0"/>
          <w:sz w:val="44"/>
        </w:rPr>
        <w:tab/>
      </w:r>
      <w:r w:rsidR="001E6CB7" w:rsidRPr="00682CCC">
        <w:rPr>
          <w:rFonts w:asciiTheme="majorHAnsi" w:hAnsiTheme="majorHAnsi"/>
          <w:b/>
          <w:kern w:val="0"/>
          <w:sz w:val="44"/>
        </w:rPr>
        <w:t>附</w:t>
      </w:r>
      <w:r w:rsidR="001E6CB7" w:rsidRPr="00682CCC">
        <w:rPr>
          <w:rFonts w:asciiTheme="majorHAnsi" w:hAnsiTheme="majorHAnsi"/>
          <w:b/>
          <w:kern w:val="0"/>
          <w:sz w:val="44"/>
        </w:rPr>
        <w:tab/>
      </w:r>
      <w:r w:rsidR="001E6CB7" w:rsidRPr="00682CCC">
        <w:rPr>
          <w:rFonts w:asciiTheme="majorHAnsi" w:hAnsiTheme="majorHAnsi"/>
          <w:b/>
          <w:kern w:val="0"/>
          <w:sz w:val="44"/>
        </w:rPr>
        <w:t>图</w:t>
      </w:r>
    </w:p>
    <w:p w14:paraId="7325638A" w14:textId="77777777" w:rsidR="001E6CB7" w:rsidRPr="00682CCC" w:rsidRDefault="001E6CB7" w:rsidP="001E6CB7">
      <w:pPr>
        <w:spacing w:line="360" w:lineRule="auto"/>
        <w:jc w:val="center"/>
        <w:rPr>
          <w:rFonts w:asciiTheme="majorHAnsi" w:hAnsiTheme="majorHAnsi"/>
          <w:b/>
          <w:sz w:val="22"/>
          <w:szCs w:val="22"/>
        </w:rPr>
      </w:pPr>
      <w:r w:rsidRPr="00682CCC">
        <w:rPr>
          <w:rFonts w:asciiTheme="majorHAnsi" w:hAnsiTheme="majorHAnsi"/>
          <w:noProof/>
        </w:rPr>
        <w:drawing>
          <wp:inline distT="0" distB="0" distL="0" distR="0" wp14:anchorId="7D2A44BC" wp14:editId="599BCAB2">
            <wp:extent cx="4210050" cy="494030"/>
            <wp:effectExtent l="0" t="0" r="0" b="1270"/>
            <wp:docPr id="6355834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94030"/>
                    </a:xfrm>
                    <a:prstGeom prst="rect">
                      <a:avLst/>
                    </a:prstGeom>
                    <a:noFill/>
                    <a:ln>
                      <a:noFill/>
                    </a:ln>
                  </pic:spPr>
                </pic:pic>
              </a:graphicData>
            </a:graphic>
          </wp:inline>
        </w:drawing>
      </w:r>
    </w:p>
    <w:p w14:paraId="46517545" w14:textId="77777777" w:rsidR="00754B9E" w:rsidRPr="00682CCC" w:rsidRDefault="00754B9E" w:rsidP="00BB5276">
      <w:pPr>
        <w:spacing w:line="360" w:lineRule="auto"/>
        <w:rPr>
          <w:rFonts w:asciiTheme="majorHAnsi" w:hAnsiTheme="majorHAnsi"/>
        </w:rPr>
      </w:pPr>
    </w:p>
    <w:sectPr w:rsidR="00754B9E" w:rsidRPr="00682CCC" w:rsidSect="00256A39">
      <w:pgSz w:w="11907" w:h="16840" w:code="9"/>
      <w:pgMar w:top="1701" w:right="1304" w:bottom="1588" w:left="1588" w:header="1134" w:footer="851" w:gutter="0"/>
      <w:pgNumType w:start="1"/>
      <w:cols w:space="425"/>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DF968" w14:textId="77777777" w:rsidR="0044720C" w:rsidRDefault="0044720C">
      <w:r>
        <w:separator/>
      </w:r>
    </w:p>
  </w:endnote>
  <w:endnote w:type="continuationSeparator" w:id="0">
    <w:p w14:paraId="44DCA50E" w14:textId="77777777" w:rsidR="0044720C" w:rsidRDefault="0044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EC116" w14:textId="23817B6A" w:rsidR="00754B9E" w:rsidRDefault="00000000">
    <w:pPr>
      <w:pStyle w:val="a4"/>
      <w:jc w:val="center"/>
    </w:pPr>
    <w:sdt>
      <w:sdtPr>
        <w:id w:val="169154752"/>
        <w:docPartObj>
          <w:docPartGallery w:val="Page Numbers (Bottom of Page)"/>
          <w:docPartUnique/>
        </w:docPartObj>
      </w:sdtPr>
      <w:sdtContent>
        <w:r w:rsidR="00416CD8">
          <w:rPr>
            <w:noProof/>
          </w:rPr>
          <w:drawing>
            <wp:anchor distT="0" distB="0" distL="114300" distR="114300" simplePos="0" relativeHeight="251659776"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CD344" w14:textId="77777777" w:rsidR="0044720C" w:rsidRDefault="0044720C">
      <w:r>
        <w:separator/>
      </w:r>
    </w:p>
  </w:footnote>
  <w:footnote w:type="continuationSeparator" w:id="0">
    <w:p w14:paraId="18571EED" w14:textId="77777777" w:rsidR="0044720C" w:rsidRDefault="00447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4647EB"/>
    <w:multiLevelType w:val="hybridMultilevel"/>
    <w:tmpl w:val="10F27608"/>
    <w:lvl w:ilvl="0" w:tplc="1F3EE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1"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FA695F"/>
    <w:multiLevelType w:val="hybridMultilevel"/>
    <w:tmpl w:val="27D67EF0"/>
    <w:lvl w:ilvl="0" w:tplc="51A221A6">
      <w:start w:val="1"/>
      <w:numFmt w:val="lowerLetter"/>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E525850"/>
    <w:multiLevelType w:val="hybridMultilevel"/>
    <w:tmpl w:val="12382F9A"/>
    <w:lvl w:ilvl="0" w:tplc="6C1AB26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5279064">
    <w:abstractNumId w:val="10"/>
  </w:num>
  <w:num w:numId="2" w16cid:durableId="952904098">
    <w:abstractNumId w:val="7"/>
  </w:num>
  <w:num w:numId="3" w16cid:durableId="1645239206">
    <w:abstractNumId w:val="4"/>
  </w:num>
  <w:num w:numId="4" w16cid:durableId="12023272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7162059">
    <w:abstractNumId w:val="8"/>
  </w:num>
  <w:num w:numId="6" w16cid:durableId="826212533">
    <w:abstractNumId w:val="9"/>
  </w:num>
  <w:num w:numId="7" w16cid:durableId="550310539">
    <w:abstractNumId w:val="0"/>
  </w:num>
  <w:num w:numId="8" w16cid:durableId="2005737320">
    <w:abstractNumId w:val="12"/>
  </w:num>
  <w:num w:numId="9" w16cid:durableId="260338224">
    <w:abstractNumId w:val="11"/>
  </w:num>
  <w:num w:numId="10" w16cid:durableId="894776946">
    <w:abstractNumId w:val="3"/>
  </w:num>
  <w:num w:numId="11" w16cid:durableId="1783569689">
    <w:abstractNumId w:val="1"/>
  </w:num>
  <w:num w:numId="12" w16cid:durableId="1340767853">
    <w:abstractNumId w:val="5"/>
  </w:num>
  <w:num w:numId="13" w16cid:durableId="126700637">
    <w:abstractNumId w:val="2"/>
  </w:num>
  <w:num w:numId="14" w16cid:durableId="1046178129">
    <w:abstractNumId w:val="14"/>
  </w:num>
  <w:num w:numId="15" w16cid:durableId="1298102056">
    <w:abstractNumId w:val="6"/>
  </w:num>
  <w:num w:numId="16" w16cid:durableId="22225433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DP">
    <w15:presenceInfo w15:providerId="None" w15:userId="JD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6FFF"/>
    <w:rsid w:val="00007238"/>
    <w:rsid w:val="00011508"/>
    <w:rsid w:val="00011787"/>
    <w:rsid w:val="0001596D"/>
    <w:rsid w:val="00017CEA"/>
    <w:rsid w:val="0002420D"/>
    <w:rsid w:val="000266E9"/>
    <w:rsid w:val="000277FE"/>
    <w:rsid w:val="00030FA8"/>
    <w:rsid w:val="0003267C"/>
    <w:rsid w:val="0004104A"/>
    <w:rsid w:val="00041438"/>
    <w:rsid w:val="0004353D"/>
    <w:rsid w:val="0004487B"/>
    <w:rsid w:val="000476F5"/>
    <w:rsid w:val="000479C5"/>
    <w:rsid w:val="00047A12"/>
    <w:rsid w:val="000531C9"/>
    <w:rsid w:val="000532F6"/>
    <w:rsid w:val="00056472"/>
    <w:rsid w:val="00056D94"/>
    <w:rsid w:val="00071170"/>
    <w:rsid w:val="00071B63"/>
    <w:rsid w:val="00081F2D"/>
    <w:rsid w:val="0008223B"/>
    <w:rsid w:val="000834CF"/>
    <w:rsid w:val="00086E00"/>
    <w:rsid w:val="00087A64"/>
    <w:rsid w:val="00095F14"/>
    <w:rsid w:val="000A14D9"/>
    <w:rsid w:val="000A4CCD"/>
    <w:rsid w:val="000B61DF"/>
    <w:rsid w:val="000B6378"/>
    <w:rsid w:val="000C2B49"/>
    <w:rsid w:val="000C7E77"/>
    <w:rsid w:val="000D049C"/>
    <w:rsid w:val="000D2261"/>
    <w:rsid w:val="000D2315"/>
    <w:rsid w:val="000D46DD"/>
    <w:rsid w:val="000D53FC"/>
    <w:rsid w:val="000D7036"/>
    <w:rsid w:val="000E3B65"/>
    <w:rsid w:val="000E6C5B"/>
    <w:rsid w:val="000F0489"/>
    <w:rsid w:val="000F3A1C"/>
    <w:rsid w:val="00102322"/>
    <w:rsid w:val="00102AFD"/>
    <w:rsid w:val="00106392"/>
    <w:rsid w:val="0011368D"/>
    <w:rsid w:val="00125B3D"/>
    <w:rsid w:val="0013419E"/>
    <w:rsid w:val="00134C7E"/>
    <w:rsid w:val="00141DF7"/>
    <w:rsid w:val="00143172"/>
    <w:rsid w:val="001470FD"/>
    <w:rsid w:val="001474D8"/>
    <w:rsid w:val="001530C6"/>
    <w:rsid w:val="001553D3"/>
    <w:rsid w:val="00157FD9"/>
    <w:rsid w:val="00161C96"/>
    <w:rsid w:val="00162246"/>
    <w:rsid w:val="00162B99"/>
    <w:rsid w:val="00162C15"/>
    <w:rsid w:val="00165462"/>
    <w:rsid w:val="0016703D"/>
    <w:rsid w:val="00171E75"/>
    <w:rsid w:val="00172B8E"/>
    <w:rsid w:val="00173F53"/>
    <w:rsid w:val="00174456"/>
    <w:rsid w:val="00175FB0"/>
    <w:rsid w:val="001769EB"/>
    <w:rsid w:val="0018433D"/>
    <w:rsid w:val="00184B2E"/>
    <w:rsid w:val="00186F02"/>
    <w:rsid w:val="00187694"/>
    <w:rsid w:val="00187720"/>
    <w:rsid w:val="001920A7"/>
    <w:rsid w:val="001937F1"/>
    <w:rsid w:val="0019453E"/>
    <w:rsid w:val="00194607"/>
    <w:rsid w:val="001A7906"/>
    <w:rsid w:val="001A7ACA"/>
    <w:rsid w:val="001C17C5"/>
    <w:rsid w:val="001C2A49"/>
    <w:rsid w:val="001C35B7"/>
    <w:rsid w:val="001C3FF6"/>
    <w:rsid w:val="001D020E"/>
    <w:rsid w:val="001D16A3"/>
    <w:rsid w:val="001D3955"/>
    <w:rsid w:val="001D454D"/>
    <w:rsid w:val="001D5F9D"/>
    <w:rsid w:val="001D669C"/>
    <w:rsid w:val="001D69FE"/>
    <w:rsid w:val="001D6E9E"/>
    <w:rsid w:val="001E6CB7"/>
    <w:rsid w:val="001F14D2"/>
    <w:rsid w:val="001F54B8"/>
    <w:rsid w:val="00202DDC"/>
    <w:rsid w:val="0020301F"/>
    <w:rsid w:val="00203825"/>
    <w:rsid w:val="00203A2F"/>
    <w:rsid w:val="00213680"/>
    <w:rsid w:val="00216307"/>
    <w:rsid w:val="00217045"/>
    <w:rsid w:val="00220A36"/>
    <w:rsid w:val="00225B08"/>
    <w:rsid w:val="00226CFC"/>
    <w:rsid w:val="00227ED7"/>
    <w:rsid w:val="002308C7"/>
    <w:rsid w:val="00234E38"/>
    <w:rsid w:val="00236746"/>
    <w:rsid w:val="00236E9B"/>
    <w:rsid w:val="00240122"/>
    <w:rsid w:val="0024736E"/>
    <w:rsid w:val="002517FF"/>
    <w:rsid w:val="002540A5"/>
    <w:rsid w:val="00256A39"/>
    <w:rsid w:val="00256D3D"/>
    <w:rsid w:val="00262AC2"/>
    <w:rsid w:val="00266FC9"/>
    <w:rsid w:val="00267EC9"/>
    <w:rsid w:val="00272A8E"/>
    <w:rsid w:val="00273387"/>
    <w:rsid w:val="0027346E"/>
    <w:rsid w:val="00280432"/>
    <w:rsid w:val="00280589"/>
    <w:rsid w:val="00287E7F"/>
    <w:rsid w:val="00291C28"/>
    <w:rsid w:val="002A13BA"/>
    <w:rsid w:val="002A2C6E"/>
    <w:rsid w:val="002A2F54"/>
    <w:rsid w:val="002A5F9D"/>
    <w:rsid w:val="002A606F"/>
    <w:rsid w:val="002B16F9"/>
    <w:rsid w:val="002B246A"/>
    <w:rsid w:val="002B2F59"/>
    <w:rsid w:val="002C0F98"/>
    <w:rsid w:val="002C2987"/>
    <w:rsid w:val="002C447B"/>
    <w:rsid w:val="002C4B40"/>
    <w:rsid w:val="002D3669"/>
    <w:rsid w:val="002D6D65"/>
    <w:rsid w:val="002D73DE"/>
    <w:rsid w:val="002E100B"/>
    <w:rsid w:val="002E1D59"/>
    <w:rsid w:val="002F5C49"/>
    <w:rsid w:val="002F72A9"/>
    <w:rsid w:val="00301BCA"/>
    <w:rsid w:val="00320C52"/>
    <w:rsid w:val="003229B5"/>
    <w:rsid w:val="00327BC7"/>
    <w:rsid w:val="003305C6"/>
    <w:rsid w:val="00330AAA"/>
    <w:rsid w:val="00333B41"/>
    <w:rsid w:val="00340ABA"/>
    <w:rsid w:val="00341C84"/>
    <w:rsid w:val="00342AA5"/>
    <w:rsid w:val="00344031"/>
    <w:rsid w:val="003458A6"/>
    <w:rsid w:val="0035692D"/>
    <w:rsid w:val="00356EA2"/>
    <w:rsid w:val="003618A8"/>
    <w:rsid w:val="00361C8D"/>
    <w:rsid w:val="00366798"/>
    <w:rsid w:val="003715BA"/>
    <w:rsid w:val="00373C20"/>
    <w:rsid w:val="00375070"/>
    <w:rsid w:val="00375472"/>
    <w:rsid w:val="00376B8C"/>
    <w:rsid w:val="0038080E"/>
    <w:rsid w:val="003817E8"/>
    <w:rsid w:val="003820A5"/>
    <w:rsid w:val="0038242B"/>
    <w:rsid w:val="003856E7"/>
    <w:rsid w:val="00385EE4"/>
    <w:rsid w:val="00390B05"/>
    <w:rsid w:val="00391274"/>
    <w:rsid w:val="003923E2"/>
    <w:rsid w:val="00393C74"/>
    <w:rsid w:val="00393EA3"/>
    <w:rsid w:val="003A201D"/>
    <w:rsid w:val="003A2336"/>
    <w:rsid w:val="003A2896"/>
    <w:rsid w:val="003A3250"/>
    <w:rsid w:val="003A54C9"/>
    <w:rsid w:val="003A5933"/>
    <w:rsid w:val="003A7854"/>
    <w:rsid w:val="003B51AE"/>
    <w:rsid w:val="003B6865"/>
    <w:rsid w:val="003C2242"/>
    <w:rsid w:val="003C24DD"/>
    <w:rsid w:val="003D06D3"/>
    <w:rsid w:val="003D2D1C"/>
    <w:rsid w:val="003E3C4F"/>
    <w:rsid w:val="003E5793"/>
    <w:rsid w:val="003E5872"/>
    <w:rsid w:val="003F1492"/>
    <w:rsid w:val="003F1695"/>
    <w:rsid w:val="003F19A2"/>
    <w:rsid w:val="003F6748"/>
    <w:rsid w:val="00404489"/>
    <w:rsid w:val="00406FE0"/>
    <w:rsid w:val="00413116"/>
    <w:rsid w:val="0041465E"/>
    <w:rsid w:val="00414C7F"/>
    <w:rsid w:val="004158C6"/>
    <w:rsid w:val="00416A17"/>
    <w:rsid w:val="00416CD8"/>
    <w:rsid w:val="00424821"/>
    <w:rsid w:val="00424A3E"/>
    <w:rsid w:val="00426080"/>
    <w:rsid w:val="00430D8F"/>
    <w:rsid w:val="004341BE"/>
    <w:rsid w:val="0043424F"/>
    <w:rsid w:val="0044014F"/>
    <w:rsid w:val="0044720C"/>
    <w:rsid w:val="0045013D"/>
    <w:rsid w:val="00453E98"/>
    <w:rsid w:val="00462F30"/>
    <w:rsid w:val="004630E3"/>
    <w:rsid w:val="00465298"/>
    <w:rsid w:val="0047060E"/>
    <w:rsid w:val="00470E98"/>
    <w:rsid w:val="004714C3"/>
    <w:rsid w:val="00476938"/>
    <w:rsid w:val="00476FC8"/>
    <w:rsid w:val="004942F0"/>
    <w:rsid w:val="004961F9"/>
    <w:rsid w:val="004A1BAB"/>
    <w:rsid w:val="004A23E1"/>
    <w:rsid w:val="004A2D9D"/>
    <w:rsid w:val="004A3E7D"/>
    <w:rsid w:val="004A4060"/>
    <w:rsid w:val="004A4092"/>
    <w:rsid w:val="004A63EF"/>
    <w:rsid w:val="004B2504"/>
    <w:rsid w:val="004B5C0A"/>
    <w:rsid w:val="004B6FAC"/>
    <w:rsid w:val="004C1284"/>
    <w:rsid w:val="004C1D3E"/>
    <w:rsid w:val="004C3FF1"/>
    <w:rsid w:val="004C4A86"/>
    <w:rsid w:val="004C7007"/>
    <w:rsid w:val="004D4965"/>
    <w:rsid w:val="004D55BA"/>
    <w:rsid w:val="004D5E7B"/>
    <w:rsid w:val="004E19DE"/>
    <w:rsid w:val="004E2799"/>
    <w:rsid w:val="004E3D64"/>
    <w:rsid w:val="004E5AD6"/>
    <w:rsid w:val="004E678E"/>
    <w:rsid w:val="004F322D"/>
    <w:rsid w:val="004F563E"/>
    <w:rsid w:val="004F5F79"/>
    <w:rsid w:val="0050004B"/>
    <w:rsid w:val="00500BE4"/>
    <w:rsid w:val="00501F50"/>
    <w:rsid w:val="005025D2"/>
    <w:rsid w:val="005057B0"/>
    <w:rsid w:val="00506680"/>
    <w:rsid w:val="00506735"/>
    <w:rsid w:val="00513DC0"/>
    <w:rsid w:val="00517434"/>
    <w:rsid w:val="00521A45"/>
    <w:rsid w:val="00521CF4"/>
    <w:rsid w:val="00523930"/>
    <w:rsid w:val="00523ECC"/>
    <w:rsid w:val="005333BF"/>
    <w:rsid w:val="00541D85"/>
    <w:rsid w:val="00544B4B"/>
    <w:rsid w:val="00545726"/>
    <w:rsid w:val="005479CB"/>
    <w:rsid w:val="00554502"/>
    <w:rsid w:val="005627ED"/>
    <w:rsid w:val="0056321C"/>
    <w:rsid w:val="00565085"/>
    <w:rsid w:val="00570238"/>
    <w:rsid w:val="0057036D"/>
    <w:rsid w:val="0057043F"/>
    <w:rsid w:val="00572743"/>
    <w:rsid w:val="005729B6"/>
    <w:rsid w:val="005731F8"/>
    <w:rsid w:val="005748E2"/>
    <w:rsid w:val="00574C80"/>
    <w:rsid w:val="00580423"/>
    <w:rsid w:val="00587F79"/>
    <w:rsid w:val="00591D0A"/>
    <w:rsid w:val="00596E14"/>
    <w:rsid w:val="005973CD"/>
    <w:rsid w:val="005A0F67"/>
    <w:rsid w:val="005A5DD9"/>
    <w:rsid w:val="005B022F"/>
    <w:rsid w:val="005B320C"/>
    <w:rsid w:val="005B6454"/>
    <w:rsid w:val="005B67EF"/>
    <w:rsid w:val="005C36DF"/>
    <w:rsid w:val="005C3BA7"/>
    <w:rsid w:val="005C5632"/>
    <w:rsid w:val="005C5CC5"/>
    <w:rsid w:val="005D0BCC"/>
    <w:rsid w:val="005D2CB0"/>
    <w:rsid w:val="005D54ED"/>
    <w:rsid w:val="005D7994"/>
    <w:rsid w:val="005E1351"/>
    <w:rsid w:val="005E1DDB"/>
    <w:rsid w:val="005E6BFF"/>
    <w:rsid w:val="005F051F"/>
    <w:rsid w:val="005F4812"/>
    <w:rsid w:val="005F4BE3"/>
    <w:rsid w:val="005F4C9B"/>
    <w:rsid w:val="005F6838"/>
    <w:rsid w:val="005F76F9"/>
    <w:rsid w:val="006043E8"/>
    <w:rsid w:val="00616460"/>
    <w:rsid w:val="00622AA5"/>
    <w:rsid w:val="00623E21"/>
    <w:rsid w:val="006353C1"/>
    <w:rsid w:val="0063572F"/>
    <w:rsid w:val="00643750"/>
    <w:rsid w:val="00646A58"/>
    <w:rsid w:val="00647447"/>
    <w:rsid w:val="00653515"/>
    <w:rsid w:val="00654E76"/>
    <w:rsid w:val="0066423A"/>
    <w:rsid w:val="00664D6A"/>
    <w:rsid w:val="00666DD6"/>
    <w:rsid w:val="0066712D"/>
    <w:rsid w:val="00667E85"/>
    <w:rsid w:val="006703E0"/>
    <w:rsid w:val="00673C82"/>
    <w:rsid w:val="006744D1"/>
    <w:rsid w:val="00681EDC"/>
    <w:rsid w:val="00682CCC"/>
    <w:rsid w:val="0068433B"/>
    <w:rsid w:val="0068553D"/>
    <w:rsid w:val="006A4D61"/>
    <w:rsid w:val="006B0F20"/>
    <w:rsid w:val="006C0127"/>
    <w:rsid w:val="006C0E77"/>
    <w:rsid w:val="006C24AC"/>
    <w:rsid w:val="006C269E"/>
    <w:rsid w:val="006C2CC1"/>
    <w:rsid w:val="006C63D0"/>
    <w:rsid w:val="006C6E7F"/>
    <w:rsid w:val="006C77AB"/>
    <w:rsid w:val="006D0041"/>
    <w:rsid w:val="006D4A00"/>
    <w:rsid w:val="006D5004"/>
    <w:rsid w:val="006D5143"/>
    <w:rsid w:val="006E409D"/>
    <w:rsid w:val="006E5366"/>
    <w:rsid w:val="006E70AD"/>
    <w:rsid w:val="006E79A9"/>
    <w:rsid w:val="006F4C16"/>
    <w:rsid w:val="006F7837"/>
    <w:rsid w:val="00700762"/>
    <w:rsid w:val="00702B6E"/>
    <w:rsid w:val="007036E1"/>
    <w:rsid w:val="00710348"/>
    <w:rsid w:val="00711207"/>
    <w:rsid w:val="00717261"/>
    <w:rsid w:val="00717F18"/>
    <w:rsid w:val="0072552B"/>
    <w:rsid w:val="00730000"/>
    <w:rsid w:val="0073225C"/>
    <w:rsid w:val="007403D3"/>
    <w:rsid w:val="0074475F"/>
    <w:rsid w:val="00746CC3"/>
    <w:rsid w:val="00751797"/>
    <w:rsid w:val="00754B9E"/>
    <w:rsid w:val="007623D3"/>
    <w:rsid w:val="00766B9D"/>
    <w:rsid w:val="007679AC"/>
    <w:rsid w:val="00774D26"/>
    <w:rsid w:val="00777002"/>
    <w:rsid w:val="00780DC2"/>
    <w:rsid w:val="007866EE"/>
    <w:rsid w:val="0078676E"/>
    <w:rsid w:val="00787A97"/>
    <w:rsid w:val="00792B13"/>
    <w:rsid w:val="00795CCA"/>
    <w:rsid w:val="00797E8B"/>
    <w:rsid w:val="007A180E"/>
    <w:rsid w:val="007A56A5"/>
    <w:rsid w:val="007B7848"/>
    <w:rsid w:val="007C3D1D"/>
    <w:rsid w:val="007C3F10"/>
    <w:rsid w:val="007C4CA4"/>
    <w:rsid w:val="007C78DB"/>
    <w:rsid w:val="007D12B4"/>
    <w:rsid w:val="007D135C"/>
    <w:rsid w:val="007D3961"/>
    <w:rsid w:val="007D4A2A"/>
    <w:rsid w:val="007D66FA"/>
    <w:rsid w:val="007D7B08"/>
    <w:rsid w:val="007E4020"/>
    <w:rsid w:val="007F362A"/>
    <w:rsid w:val="007F3EBF"/>
    <w:rsid w:val="007F4162"/>
    <w:rsid w:val="007F6D2A"/>
    <w:rsid w:val="008015FA"/>
    <w:rsid w:val="008111DE"/>
    <w:rsid w:val="00812F82"/>
    <w:rsid w:val="00814B91"/>
    <w:rsid w:val="00814DA9"/>
    <w:rsid w:val="00821961"/>
    <w:rsid w:val="0082640A"/>
    <w:rsid w:val="00827296"/>
    <w:rsid w:val="008306BA"/>
    <w:rsid w:val="008364E7"/>
    <w:rsid w:val="00846AAE"/>
    <w:rsid w:val="008476F5"/>
    <w:rsid w:val="00853A3A"/>
    <w:rsid w:val="00856B16"/>
    <w:rsid w:val="00861349"/>
    <w:rsid w:val="008656D3"/>
    <w:rsid w:val="00866EF3"/>
    <w:rsid w:val="008776A0"/>
    <w:rsid w:val="00881B89"/>
    <w:rsid w:val="0088302F"/>
    <w:rsid w:val="00890942"/>
    <w:rsid w:val="0089220D"/>
    <w:rsid w:val="008933B1"/>
    <w:rsid w:val="008A37B9"/>
    <w:rsid w:val="008A3C66"/>
    <w:rsid w:val="008B1AB9"/>
    <w:rsid w:val="008B394E"/>
    <w:rsid w:val="008C0CF2"/>
    <w:rsid w:val="008C5776"/>
    <w:rsid w:val="008C6142"/>
    <w:rsid w:val="008C64F7"/>
    <w:rsid w:val="008D13F7"/>
    <w:rsid w:val="008D1A89"/>
    <w:rsid w:val="008D2C12"/>
    <w:rsid w:val="008E01D1"/>
    <w:rsid w:val="008E0873"/>
    <w:rsid w:val="008E19F3"/>
    <w:rsid w:val="008E3BFF"/>
    <w:rsid w:val="008E46B0"/>
    <w:rsid w:val="008E7692"/>
    <w:rsid w:val="008F29DF"/>
    <w:rsid w:val="008F2A6A"/>
    <w:rsid w:val="008F5186"/>
    <w:rsid w:val="008F58CA"/>
    <w:rsid w:val="00900EEC"/>
    <w:rsid w:val="0090623E"/>
    <w:rsid w:val="00907D53"/>
    <w:rsid w:val="009205C1"/>
    <w:rsid w:val="00927CC8"/>
    <w:rsid w:val="00930A9D"/>
    <w:rsid w:val="0093493D"/>
    <w:rsid w:val="00935051"/>
    <w:rsid w:val="00935B03"/>
    <w:rsid w:val="00943A40"/>
    <w:rsid w:val="00952DA4"/>
    <w:rsid w:val="009570CF"/>
    <w:rsid w:val="00962BD8"/>
    <w:rsid w:val="00965A2A"/>
    <w:rsid w:val="009666C7"/>
    <w:rsid w:val="009672DB"/>
    <w:rsid w:val="00970132"/>
    <w:rsid w:val="009735AD"/>
    <w:rsid w:val="00976F22"/>
    <w:rsid w:val="009770BE"/>
    <w:rsid w:val="00982349"/>
    <w:rsid w:val="00982B3A"/>
    <w:rsid w:val="00991706"/>
    <w:rsid w:val="00994C7C"/>
    <w:rsid w:val="009A10F6"/>
    <w:rsid w:val="009A198C"/>
    <w:rsid w:val="009A1BDC"/>
    <w:rsid w:val="009A2B51"/>
    <w:rsid w:val="009A2D24"/>
    <w:rsid w:val="009A41D2"/>
    <w:rsid w:val="009A617A"/>
    <w:rsid w:val="009B01F0"/>
    <w:rsid w:val="009B0FFE"/>
    <w:rsid w:val="009B5E99"/>
    <w:rsid w:val="009C1E0E"/>
    <w:rsid w:val="009C56A9"/>
    <w:rsid w:val="009C6AA7"/>
    <w:rsid w:val="009D1B27"/>
    <w:rsid w:val="009D443D"/>
    <w:rsid w:val="009D523B"/>
    <w:rsid w:val="009D556D"/>
    <w:rsid w:val="009D6524"/>
    <w:rsid w:val="009D77A8"/>
    <w:rsid w:val="009E3DB9"/>
    <w:rsid w:val="009E5DAB"/>
    <w:rsid w:val="009E679D"/>
    <w:rsid w:val="009F1039"/>
    <w:rsid w:val="009F283C"/>
    <w:rsid w:val="009F2E17"/>
    <w:rsid w:val="009F52AB"/>
    <w:rsid w:val="009F5DCF"/>
    <w:rsid w:val="00A01D9F"/>
    <w:rsid w:val="00A037E3"/>
    <w:rsid w:val="00A03C4B"/>
    <w:rsid w:val="00A0442A"/>
    <w:rsid w:val="00A060CB"/>
    <w:rsid w:val="00A11CC6"/>
    <w:rsid w:val="00A125A6"/>
    <w:rsid w:val="00A15A14"/>
    <w:rsid w:val="00A260B0"/>
    <w:rsid w:val="00A3074D"/>
    <w:rsid w:val="00A31409"/>
    <w:rsid w:val="00A3174F"/>
    <w:rsid w:val="00A32FB1"/>
    <w:rsid w:val="00A339BD"/>
    <w:rsid w:val="00A42FEC"/>
    <w:rsid w:val="00A471E2"/>
    <w:rsid w:val="00A50B4E"/>
    <w:rsid w:val="00A548F6"/>
    <w:rsid w:val="00A55674"/>
    <w:rsid w:val="00A62946"/>
    <w:rsid w:val="00A63BF6"/>
    <w:rsid w:val="00A63E13"/>
    <w:rsid w:val="00A64B76"/>
    <w:rsid w:val="00A72F21"/>
    <w:rsid w:val="00A73374"/>
    <w:rsid w:val="00A733E6"/>
    <w:rsid w:val="00A75A5B"/>
    <w:rsid w:val="00A760B9"/>
    <w:rsid w:val="00A77601"/>
    <w:rsid w:val="00A84A88"/>
    <w:rsid w:val="00A9454C"/>
    <w:rsid w:val="00A96818"/>
    <w:rsid w:val="00AA2121"/>
    <w:rsid w:val="00AA5D28"/>
    <w:rsid w:val="00AB5E65"/>
    <w:rsid w:val="00AC56E2"/>
    <w:rsid w:val="00AD29B4"/>
    <w:rsid w:val="00AE6D3D"/>
    <w:rsid w:val="00AE7499"/>
    <w:rsid w:val="00AF5AD2"/>
    <w:rsid w:val="00B013CC"/>
    <w:rsid w:val="00B0557A"/>
    <w:rsid w:val="00B1018F"/>
    <w:rsid w:val="00B12F02"/>
    <w:rsid w:val="00B2429D"/>
    <w:rsid w:val="00B31EBB"/>
    <w:rsid w:val="00B3791C"/>
    <w:rsid w:val="00B44A12"/>
    <w:rsid w:val="00B45BD3"/>
    <w:rsid w:val="00B45D42"/>
    <w:rsid w:val="00B510C6"/>
    <w:rsid w:val="00B5348B"/>
    <w:rsid w:val="00B53C4C"/>
    <w:rsid w:val="00B630D1"/>
    <w:rsid w:val="00B638E0"/>
    <w:rsid w:val="00B65A61"/>
    <w:rsid w:val="00B65F5D"/>
    <w:rsid w:val="00B724C1"/>
    <w:rsid w:val="00B747DF"/>
    <w:rsid w:val="00B86BDB"/>
    <w:rsid w:val="00B91FA4"/>
    <w:rsid w:val="00BA4AE2"/>
    <w:rsid w:val="00BA5558"/>
    <w:rsid w:val="00BA6400"/>
    <w:rsid w:val="00BB5276"/>
    <w:rsid w:val="00BB71F1"/>
    <w:rsid w:val="00BC0D77"/>
    <w:rsid w:val="00BC78C7"/>
    <w:rsid w:val="00BD3F97"/>
    <w:rsid w:val="00BD5F95"/>
    <w:rsid w:val="00BD7E24"/>
    <w:rsid w:val="00BE011E"/>
    <w:rsid w:val="00BE2F3D"/>
    <w:rsid w:val="00BE589F"/>
    <w:rsid w:val="00BF0AA8"/>
    <w:rsid w:val="00BF73E4"/>
    <w:rsid w:val="00C10AAF"/>
    <w:rsid w:val="00C32958"/>
    <w:rsid w:val="00C33242"/>
    <w:rsid w:val="00C365FB"/>
    <w:rsid w:val="00C40BFC"/>
    <w:rsid w:val="00C40C14"/>
    <w:rsid w:val="00C434A6"/>
    <w:rsid w:val="00C4356A"/>
    <w:rsid w:val="00C46575"/>
    <w:rsid w:val="00C47C54"/>
    <w:rsid w:val="00C47E8D"/>
    <w:rsid w:val="00C50C83"/>
    <w:rsid w:val="00C50DE0"/>
    <w:rsid w:val="00C57135"/>
    <w:rsid w:val="00C60A44"/>
    <w:rsid w:val="00C62EA9"/>
    <w:rsid w:val="00C67DB8"/>
    <w:rsid w:val="00C702D4"/>
    <w:rsid w:val="00C706F5"/>
    <w:rsid w:val="00C72F4D"/>
    <w:rsid w:val="00C73D0C"/>
    <w:rsid w:val="00C82E20"/>
    <w:rsid w:val="00C95443"/>
    <w:rsid w:val="00CA02A6"/>
    <w:rsid w:val="00CA3E8B"/>
    <w:rsid w:val="00CB2C1E"/>
    <w:rsid w:val="00CB3C52"/>
    <w:rsid w:val="00CB3D34"/>
    <w:rsid w:val="00CC0370"/>
    <w:rsid w:val="00CC363B"/>
    <w:rsid w:val="00CC5FA7"/>
    <w:rsid w:val="00CD019A"/>
    <w:rsid w:val="00CE0B73"/>
    <w:rsid w:val="00CF16D5"/>
    <w:rsid w:val="00CF3360"/>
    <w:rsid w:val="00CF48A0"/>
    <w:rsid w:val="00D03BA7"/>
    <w:rsid w:val="00D13A3D"/>
    <w:rsid w:val="00D140B2"/>
    <w:rsid w:val="00D15448"/>
    <w:rsid w:val="00D15A1B"/>
    <w:rsid w:val="00D16E8E"/>
    <w:rsid w:val="00D20873"/>
    <w:rsid w:val="00D235BC"/>
    <w:rsid w:val="00D24DDF"/>
    <w:rsid w:val="00D2596E"/>
    <w:rsid w:val="00D25E2E"/>
    <w:rsid w:val="00D3053C"/>
    <w:rsid w:val="00D34D01"/>
    <w:rsid w:val="00D35A87"/>
    <w:rsid w:val="00D35FCE"/>
    <w:rsid w:val="00D36DE0"/>
    <w:rsid w:val="00D36F2C"/>
    <w:rsid w:val="00D43FC6"/>
    <w:rsid w:val="00D44D9A"/>
    <w:rsid w:val="00D465B8"/>
    <w:rsid w:val="00D53C7F"/>
    <w:rsid w:val="00D571FD"/>
    <w:rsid w:val="00D572B5"/>
    <w:rsid w:val="00D607AA"/>
    <w:rsid w:val="00D61057"/>
    <w:rsid w:val="00D626D9"/>
    <w:rsid w:val="00D70C28"/>
    <w:rsid w:val="00D714EC"/>
    <w:rsid w:val="00D72033"/>
    <w:rsid w:val="00D76B1B"/>
    <w:rsid w:val="00D9388B"/>
    <w:rsid w:val="00D94F79"/>
    <w:rsid w:val="00D95A95"/>
    <w:rsid w:val="00D97B5D"/>
    <w:rsid w:val="00DA0F98"/>
    <w:rsid w:val="00DA54B4"/>
    <w:rsid w:val="00DA5692"/>
    <w:rsid w:val="00DB7E87"/>
    <w:rsid w:val="00DC4534"/>
    <w:rsid w:val="00DC62DD"/>
    <w:rsid w:val="00DC70F5"/>
    <w:rsid w:val="00DD15EB"/>
    <w:rsid w:val="00DD59DE"/>
    <w:rsid w:val="00DD70D4"/>
    <w:rsid w:val="00DE3291"/>
    <w:rsid w:val="00DF006E"/>
    <w:rsid w:val="00DF15CF"/>
    <w:rsid w:val="00DF4B26"/>
    <w:rsid w:val="00DF5213"/>
    <w:rsid w:val="00DF68BC"/>
    <w:rsid w:val="00E02026"/>
    <w:rsid w:val="00E066EE"/>
    <w:rsid w:val="00E078F2"/>
    <w:rsid w:val="00E114B8"/>
    <w:rsid w:val="00E143B3"/>
    <w:rsid w:val="00E16C05"/>
    <w:rsid w:val="00E208ED"/>
    <w:rsid w:val="00E40841"/>
    <w:rsid w:val="00E47CBB"/>
    <w:rsid w:val="00E62984"/>
    <w:rsid w:val="00E6377B"/>
    <w:rsid w:val="00E67E92"/>
    <w:rsid w:val="00E71A08"/>
    <w:rsid w:val="00E73F2A"/>
    <w:rsid w:val="00E8071C"/>
    <w:rsid w:val="00E8137A"/>
    <w:rsid w:val="00E81459"/>
    <w:rsid w:val="00E847B1"/>
    <w:rsid w:val="00E869AE"/>
    <w:rsid w:val="00E920E8"/>
    <w:rsid w:val="00E92903"/>
    <w:rsid w:val="00E92B9E"/>
    <w:rsid w:val="00E9566D"/>
    <w:rsid w:val="00EA1763"/>
    <w:rsid w:val="00EA1DB3"/>
    <w:rsid w:val="00EA3FE5"/>
    <w:rsid w:val="00EA6E08"/>
    <w:rsid w:val="00EB0899"/>
    <w:rsid w:val="00EB4038"/>
    <w:rsid w:val="00EB40E1"/>
    <w:rsid w:val="00EB59A6"/>
    <w:rsid w:val="00EC13D8"/>
    <w:rsid w:val="00EC21DF"/>
    <w:rsid w:val="00EC2543"/>
    <w:rsid w:val="00ED4523"/>
    <w:rsid w:val="00ED4E2E"/>
    <w:rsid w:val="00EE0A49"/>
    <w:rsid w:val="00EE322B"/>
    <w:rsid w:val="00EF2BFC"/>
    <w:rsid w:val="00EF3787"/>
    <w:rsid w:val="00F0431F"/>
    <w:rsid w:val="00F054E7"/>
    <w:rsid w:val="00F05E64"/>
    <w:rsid w:val="00F0638E"/>
    <w:rsid w:val="00F06D9C"/>
    <w:rsid w:val="00F1334F"/>
    <w:rsid w:val="00F15E69"/>
    <w:rsid w:val="00F1691C"/>
    <w:rsid w:val="00F2148B"/>
    <w:rsid w:val="00F22F5F"/>
    <w:rsid w:val="00F34DF1"/>
    <w:rsid w:val="00F41777"/>
    <w:rsid w:val="00F41CB8"/>
    <w:rsid w:val="00F465DB"/>
    <w:rsid w:val="00F467AF"/>
    <w:rsid w:val="00F46CBA"/>
    <w:rsid w:val="00F56A13"/>
    <w:rsid w:val="00F614E4"/>
    <w:rsid w:val="00F6773B"/>
    <w:rsid w:val="00F71DAA"/>
    <w:rsid w:val="00F80052"/>
    <w:rsid w:val="00F82561"/>
    <w:rsid w:val="00F82EDA"/>
    <w:rsid w:val="00F8567C"/>
    <w:rsid w:val="00F86941"/>
    <w:rsid w:val="00F913A7"/>
    <w:rsid w:val="00FA06C2"/>
    <w:rsid w:val="00FA2FAD"/>
    <w:rsid w:val="00FA3F05"/>
    <w:rsid w:val="00FA45C4"/>
    <w:rsid w:val="00FA5418"/>
    <w:rsid w:val="00FB4B04"/>
    <w:rsid w:val="00FB6C97"/>
    <w:rsid w:val="00FB6FBE"/>
    <w:rsid w:val="00FB7B65"/>
    <w:rsid w:val="00FB7E8A"/>
    <w:rsid w:val="00FC3438"/>
    <w:rsid w:val="00FC4813"/>
    <w:rsid w:val="00FE144C"/>
    <w:rsid w:val="00FE4773"/>
    <w:rsid w:val="00FF0EEC"/>
    <w:rsid w:val="00FF170D"/>
    <w:rsid w:val="00FF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DCB07"/>
  <w15:docId w15:val="{8C359E0C-C71C-42C2-B62C-BE1DE0DC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34"/>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
    <w:uiPriority w:val="99"/>
    <w:unhideWhenUsed/>
    <w:qFormat/>
    <w:rsid w:val="008E19F3"/>
    <w:pPr>
      <w:widowControl/>
      <w:spacing w:before="100" w:beforeAutospacing="1" w:after="100" w:afterAutospacing="1"/>
      <w:jc w:val="left"/>
    </w:pPr>
    <w:rPr>
      <w:rFonts w:ascii="宋体" w:hAnsi="宋体" w:cs="宋体"/>
      <w:kern w:val="0"/>
      <w:sz w:val="24"/>
    </w:rPr>
  </w:style>
  <w:style w:type="paragraph" w:customStyle="1" w:styleId="pf0">
    <w:name w:val="pf0"/>
    <w:basedOn w:val="a"/>
    <w:rsid w:val="008E19F3"/>
    <w:pPr>
      <w:widowControl/>
      <w:spacing w:before="100" w:beforeAutospacing="1" w:after="100" w:afterAutospacing="1"/>
      <w:jc w:val="left"/>
    </w:pPr>
    <w:rPr>
      <w:rFonts w:ascii="宋体" w:hAnsi="宋体" w:cs="宋体"/>
      <w:kern w:val="0"/>
      <w:sz w:val="24"/>
    </w:rPr>
  </w:style>
  <w:style w:type="character" w:customStyle="1" w:styleId="cf01">
    <w:name w:val="cf01"/>
    <w:basedOn w:val="a0"/>
    <w:rsid w:val="008E19F3"/>
    <w:rPr>
      <w:rFonts w:ascii="Microsoft YaHei UI" w:eastAsia="Microsoft YaHei UI" w:hAnsi="Microsoft YaHei UI" w:hint="eastAsia"/>
      <w:sz w:val="18"/>
      <w:szCs w:val="18"/>
    </w:rPr>
  </w:style>
  <w:style w:type="character" w:customStyle="1" w:styleId="cf11">
    <w:name w:val="cf11"/>
    <w:basedOn w:val="a0"/>
    <w:rsid w:val="008E19F3"/>
    <w:rPr>
      <w:rFonts w:ascii="Microsoft YaHei UI" w:eastAsia="Microsoft YaHei UI" w:hAnsi="Microsoft YaHei UI" w:hint="eastAsia"/>
      <w:b/>
      <w:bCs/>
      <w:sz w:val="18"/>
      <w:szCs w:val="18"/>
    </w:rPr>
  </w:style>
  <w:style w:type="character" w:customStyle="1" w:styleId="cf21">
    <w:name w:val="cf21"/>
    <w:basedOn w:val="a0"/>
    <w:rsid w:val="008E19F3"/>
    <w:rPr>
      <w:rFonts w:ascii="Microsoft YaHei UI" w:eastAsia="Microsoft YaHei UI" w:hAnsi="Microsoft YaHei UI" w:hint="eastAsia"/>
      <w:b/>
      <w:bCs/>
      <w:color w:val="FF0000"/>
      <w:sz w:val="18"/>
      <w:szCs w:val="18"/>
    </w:rPr>
  </w:style>
  <w:style w:type="paragraph" w:customStyle="1" w:styleId="1">
    <w:name w:val="列出段落1"/>
    <w:basedOn w:val="a"/>
    <w:uiPriority w:val="99"/>
    <w:qFormat/>
    <w:rsid w:val="00F15E69"/>
    <w:pPr>
      <w:ind w:firstLineChars="200" w:firstLine="420"/>
    </w:pPr>
  </w:style>
  <w:style w:type="character" w:customStyle="1" w:styleId="tgt">
    <w:name w:val="tgt"/>
    <w:basedOn w:val="a0"/>
    <w:rsid w:val="0024736E"/>
  </w:style>
  <w:style w:type="character" w:styleId="af3">
    <w:name w:val="Placeholder Text"/>
    <w:basedOn w:val="a0"/>
    <w:uiPriority w:val="99"/>
    <w:semiHidden/>
    <w:rsid w:val="00FA45C4"/>
    <w:rPr>
      <w:color w:val="666666"/>
    </w:rPr>
  </w:style>
  <w:style w:type="paragraph" w:styleId="af4">
    <w:name w:val="Revision"/>
    <w:hidden/>
    <w:uiPriority w:val="99"/>
    <w:semiHidden/>
    <w:rsid w:val="00780DC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588080798">
      <w:bodyDiv w:val="1"/>
      <w:marLeft w:val="0"/>
      <w:marRight w:val="0"/>
      <w:marTop w:val="0"/>
      <w:marBottom w:val="0"/>
      <w:divBdr>
        <w:top w:val="none" w:sz="0" w:space="0" w:color="auto"/>
        <w:left w:val="none" w:sz="0" w:space="0" w:color="auto"/>
        <w:bottom w:val="none" w:sz="0" w:space="0" w:color="auto"/>
        <w:right w:val="none" w:sz="0" w:space="0" w:color="auto"/>
      </w:divBdr>
    </w:div>
    <w:div w:id="834418661">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079671665">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79715">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92217">
      <w:bodyDiv w:val="1"/>
      <w:marLeft w:val="0"/>
      <w:marRight w:val="0"/>
      <w:marTop w:val="0"/>
      <w:marBottom w:val="0"/>
      <w:divBdr>
        <w:top w:val="none" w:sz="0" w:space="0" w:color="auto"/>
        <w:left w:val="none" w:sz="0" w:space="0" w:color="auto"/>
        <w:bottom w:val="none" w:sz="0" w:space="0" w:color="auto"/>
        <w:right w:val="none" w:sz="0" w:space="0" w:color="auto"/>
      </w:divBdr>
    </w:div>
    <w:div w:id="1627615971">
      <w:bodyDiv w:val="1"/>
      <w:marLeft w:val="0"/>
      <w:marRight w:val="0"/>
      <w:marTop w:val="0"/>
      <w:marBottom w:val="0"/>
      <w:divBdr>
        <w:top w:val="none" w:sz="0" w:space="0" w:color="auto"/>
        <w:left w:val="none" w:sz="0" w:space="0" w:color="auto"/>
        <w:bottom w:val="none" w:sz="0" w:space="0" w:color="auto"/>
        <w:right w:val="none" w:sz="0" w:space="0" w:color="auto"/>
      </w:divBdr>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 w:id="200304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1204</Words>
  <Characters>6863</Characters>
  <Application>Microsoft Office Word</Application>
  <DocSecurity>0</DocSecurity>
  <Lines>57</Lines>
  <Paragraphs>16</Paragraphs>
  <ScaleCrop>false</ScaleCrop>
  <Company>patoffice</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JDP</cp:lastModifiedBy>
  <cp:revision>58</cp:revision>
  <cp:lastPrinted>2015-02-02T02:17:00Z</cp:lastPrinted>
  <dcterms:created xsi:type="dcterms:W3CDTF">2024-11-28T12:31:00Z</dcterms:created>
  <dcterms:modified xsi:type="dcterms:W3CDTF">2024-11-29T08:54:00Z</dcterms:modified>
</cp:coreProperties>
</file>