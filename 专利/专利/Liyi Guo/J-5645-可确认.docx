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AA9E3" w14:textId="77777777" w:rsidR="00327BC7" w:rsidRPr="002C6EFE" w:rsidRDefault="000033EC" w:rsidP="00327BC7">
      <w:pPr>
        <w:pStyle w:val="a3"/>
        <w:adjustRightInd w:val="0"/>
        <w:spacing w:line="360" w:lineRule="auto"/>
        <w:jc w:val="center"/>
        <w:textAlignment w:val="baseline"/>
        <w:rPr>
          <w:rFonts w:asciiTheme="majorHAnsi" w:hAnsiTheme="majorHAnsi"/>
          <w:b/>
          <w:kern w:val="0"/>
          <w:sz w:val="44"/>
        </w:rPr>
      </w:pPr>
      <w:r w:rsidRPr="002C6EFE">
        <w:rPr>
          <w:rFonts w:asciiTheme="majorHAnsi" w:hAnsiTheme="majorHAnsi"/>
          <w:b/>
          <w:noProof/>
          <w:kern w:val="0"/>
          <w:sz w:val="44"/>
        </w:rPr>
        <mc:AlternateContent>
          <mc:Choice Requires="wps">
            <w:drawing>
              <wp:anchor distT="0" distB="0" distL="114300" distR="114300" simplePos="0" relativeHeight="251659776" behindDoc="0" locked="0" layoutInCell="1" allowOverlap="1" wp14:anchorId="79F50EEE" wp14:editId="0F76F1F2">
                <wp:simplePos x="0" y="0"/>
                <wp:positionH relativeFrom="column">
                  <wp:posOffset>-148590</wp:posOffset>
                </wp:positionH>
                <wp:positionV relativeFrom="paragraph">
                  <wp:posOffset>396240</wp:posOffset>
                </wp:positionV>
                <wp:extent cx="5963920" cy="0"/>
                <wp:effectExtent l="0" t="0" r="508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1DC64" id="Line 3"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">
                <o:lock v:ext="edit" shapetype="f"/>
              </v:line>
            </w:pict>
          </mc:Fallback>
        </mc:AlternateContent>
      </w:r>
      <w:r w:rsidR="00327BC7" w:rsidRPr="002C6EFE">
        <w:rPr>
          <w:rFonts w:asciiTheme="majorHAnsi" w:hAnsiTheme="majorHAnsi"/>
          <w:b/>
          <w:kern w:val="0"/>
          <w:sz w:val="44"/>
        </w:rPr>
        <w:t>说</w:t>
      </w:r>
      <w:r w:rsidR="00327BC7" w:rsidRPr="002C6EFE">
        <w:rPr>
          <w:rFonts w:asciiTheme="majorHAnsi" w:hAnsiTheme="majorHAnsi"/>
          <w:b/>
          <w:kern w:val="0"/>
          <w:sz w:val="44"/>
        </w:rPr>
        <w:tab/>
      </w:r>
      <w:r w:rsidR="00327BC7" w:rsidRPr="002C6EFE">
        <w:rPr>
          <w:rFonts w:asciiTheme="majorHAnsi" w:hAnsiTheme="majorHAnsi"/>
          <w:b/>
          <w:kern w:val="0"/>
          <w:sz w:val="44"/>
        </w:rPr>
        <w:t>明</w:t>
      </w:r>
      <w:r w:rsidR="00327BC7" w:rsidRPr="002C6EFE">
        <w:rPr>
          <w:rFonts w:asciiTheme="majorHAnsi" w:hAnsiTheme="majorHAnsi"/>
          <w:b/>
          <w:kern w:val="0"/>
          <w:sz w:val="44"/>
        </w:rPr>
        <w:tab/>
      </w:r>
      <w:r w:rsidR="00327BC7" w:rsidRPr="002C6EFE">
        <w:rPr>
          <w:rFonts w:asciiTheme="majorHAnsi" w:hAnsiTheme="majorHAnsi"/>
          <w:b/>
          <w:kern w:val="0"/>
          <w:sz w:val="44"/>
        </w:rPr>
        <w:t>书</w:t>
      </w:r>
    </w:p>
    <w:p w14:paraId="02EE3EA7" w14:textId="5392376D" w:rsidR="00754B9E" w:rsidRPr="002C6EFE" w:rsidRDefault="001649A4" w:rsidP="00490AB5">
      <w:pPr>
        <w:pStyle w:val="a3"/>
        <w:adjustRightInd w:val="0"/>
        <w:spacing w:line="360" w:lineRule="auto"/>
        <w:jc w:val="center"/>
        <w:textAlignment w:val="baseline"/>
        <w:rPr>
          <w:rFonts w:asciiTheme="majorHAnsi" w:hAnsiTheme="majorHAnsi"/>
          <w:b/>
          <w:sz w:val="22"/>
          <w:szCs w:val="22"/>
        </w:rPr>
      </w:pPr>
      <w:r w:rsidRPr="002C6EFE">
        <w:rPr>
          <w:rFonts w:asciiTheme="majorHAnsi" w:hAnsiTheme="majorHAnsi"/>
          <w:b/>
          <w:sz w:val="22"/>
          <w:szCs w:val="22"/>
        </w:rPr>
        <w:t>工业平台</w:t>
      </w:r>
      <w:r w:rsidR="00BC6124" w:rsidRPr="002C6EFE">
        <w:rPr>
          <w:rFonts w:asciiTheme="majorHAnsi" w:hAnsiTheme="majorHAnsi"/>
          <w:b/>
          <w:sz w:val="22"/>
          <w:szCs w:val="22"/>
        </w:rPr>
        <w:t>资源优化分配</w:t>
      </w:r>
      <w:r w:rsidR="00451D3E" w:rsidRPr="002C6EFE">
        <w:rPr>
          <w:rFonts w:asciiTheme="majorHAnsi" w:hAnsiTheme="majorHAnsi"/>
          <w:b/>
          <w:sz w:val="22"/>
          <w:szCs w:val="22"/>
        </w:rPr>
        <w:t>装置及方法</w:t>
      </w:r>
    </w:p>
    <w:p w14:paraId="2F223139" w14:textId="77777777" w:rsidR="0002420D" w:rsidRPr="002C6EFE" w:rsidRDefault="0002420D">
      <w:pPr>
        <w:spacing w:line="360" w:lineRule="auto"/>
        <w:jc w:val="center"/>
        <w:rPr>
          <w:rFonts w:asciiTheme="majorHAnsi" w:hAnsiTheme="majorHAnsi"/>
          <w:b/>
          <w:sz w:val="22"/>
          <w:szCs w:val="22"/>
        </w:rPr>
      </w:pPr>
    </w:p>
    <w:p w14:paraId="08E62CF7" w14:textId="77777777" w:rsidR="00754B9E" w:rsidRPr="002C6EFE" w:rsidRDefault="00416CD8">
      <w:pPr>
        <w:spacing w:line="360" w:lineRule="auto"/>
        <w:rPr>
          <w:rFonts w:asciiTheme="majorHAnsi" w:hAnsiTheme="majorHAnsi"/>
          <w:b/>
          <w:sz w:val="22"/>
          <w:szCs w:val="22"/>
        </w:rPr>
      </w:pPr>
      <w:r w:rsidRPr="002C6EFE">
        <w:rPr>
          <w:rFonts w:asciiTheme="majorHAnsi" w:hAnsiTheme="majorHAnsi"/>
          <w:b/>
          <w:sz w:val="22"/>
          <w:szCs w:val="22"/>
        </w:rPr>
        <w:t>技术领域</w:t>
      </w:r>
    </w:p>
    <w:p w14:paraId="0157BE3A" w14:textId="2B652891" w:rsidR="00754B9E" w:rsidRPr="002C6EFE" w:rsidRDefault="00416CD8">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hAnsiTheme="majorHAnsi"/>
          <w:sz w:val="22"/>
          <w:szCs w:val="22"/>
        </w:rPr>
        <w:t>本发明涉及的是一种</w:t>
      </w:r>
      <w:r w:rsidR="00D02E9E" w:rsidRPr="002C6EFE">
        <w:rPr>
          <w:rFonts w:asciiTheme="majorHAnsi" w:hAnsiTheme="majorHAnsi" w:hint="eastAsia"/>
          <w:sz w:val="22"/>
          <w:szCs w:val="22"/>
        </w:rPr>
        <w:t>工业海量信息处理</w:t>
      </w:r>
      <w:r w:rsidRPr="002C6EFE">
        <w:rPr>
          <w:rFonts w:asciiTheme="majorHAnsi" w:hAnsiTheme="majorHAnsi"/>
          <w:sz w:val="22"/>
          <w:szCs w:val="22"/>
        </w:rPr>
        <w:t>领域的技术，具体是一种</w:t>
      </w:r>
      <w:r w:rsidR="00232B2A" w:rsidRPr="002C6EFE">
        <w:rPr>
          <w:rFonts w:asciiTheme="majorHAnsi" w:hAnsiTheme="majorHAnsi"/>
          <w:sz w:val="22"/>
          <w:szCs w:val="22"/>
        </w:rPr>
        <w:t>工业平台</w:t>
      </w:r>
      <w:r w:rsidR="00BC6124" w:rsidRPr="002C6EFE">
        <w:rPr>
          <w:rFonts w:asciiTheme="majorHAnsi" w:hAnsiTheme="majorHAnsi"/>
          <w:sz w:val="22"/>
          <w:szCs w:val="22"/>
        </w:rPr>
        <w:t>资源优化分配</w:t>
      </w:r>
      <w:r w:rsidR="00451D3E" w:rsidRPr="002C6EFE">
        <w:rPr>
          <w:rFonts w:asciiTheme="majorHAnsi" w:hAnsiTheme="majorHAnsi"/>
          <w:sz w:val="22"/>
          <w:szCs w:val="22"/>
        </w:rPr>
        <w:t>装置及方法</w:t>
      </w:r>
      <w:r w:rsidRPr="002C6EFE">
        <w:rPr>
          <w:rFonts w:asciiTheme="majorHAnsi" w:hAnsiTheme="majorHAnsi"/>
          <w:sz w:val="22"/>
          <w:szCs w:val="22"/>
        </w:rPr>
        <w:t>。</w:t>
      </w:r>
    </w:p>
    <w:p w14:paraId="1E296DE9" w14:textId="77777777" w:rsidR="00754B9E" w:rsidRPr="002C6EFE" w:rsidRDefault="00416CD8">
      <w:pPr>
        <w:pStyle w:val="ab"/>
        <w:spacing w:line="360" w:lineRule="auto"/>
        <w:ind w:firstLineChars="0" w:firstLine="0"/>
        <w:rPr>
          <w:rFonts w:asciiTheme="majorHAnsi" w:hAnsiTheme="majorHAnsi"/>
          <w:b/>
          <w:sz w:val="22"/>
          <w:szCs w:val="22"/>
        </w:rPr>
      </w:pPr>
      <w:bookmarkStart w:id="0" w:name="_Hlk20663414"/>
      <w:r w:rsidRPr="002C6EFE">
        <w:rPr>
          <w:rFonts w:asciiTheme="majorHAnsi" w:hAnsiTheme="majorHAnsi"/>
          <w:b/>
          <w:sz w:val="22"/>
          <w:szCs w:val="22"/>
        </w:rPr>
        <w:t>背景技术</w:t>
      </w:r>
    </w:p>
    <w:p w14:paraId="4046B3A8" w14:textId="0366B329" w:rsidR="00702AD9" w:rsidRPr="002C6EFE" w:rsidRDefault="0064428E" w:rsidP="00D02E9E">
      <w:pPr>
        <w:pStyle w:val="ab"/>
        <w:numPr>
          <w:ilvl w:val="0"/>
          <w:numId w:val="1"/>
        </w:numPr>
        <w:tabs>
          <w:tab w:val="left" w:pos="709"/>
        </w:tabs>
        <w:spacing w:line="360" w:lineRule="auto"/>
        <w:ind w:left="0" w:firstLineChars="0" w:firstLine="0"/>
        <w:rPr>
          <w:rFonts w:asciiTheme="majorHAnsi" w:hAnsiTheme="majorHAnsi" w:cstheme="minorBidi"/>
          <w:bCs/>
          <w:sz w:val="22"/>
          <w:szCs w:val="22"/>
        </w:rPr>
      </w:pPr>
      <w:r w:rsidRPr="002C6EFE">
        <w:rPr>
          <w:rFonts w:asciiTheme="majorHAnsi" w:hAnsiTheme="majorHAnsi" w:cstheme="minorBidi"/>
          <w:bCs/>
          <w:sz w:val="22"/>
          <w:szCs w:val="22"/>
        </w:rPr>
        <w:t>随着信息化的发展，工业领域系统的规模越来越大。例如，在大规模分布式任务或系统中</w:t>
      </w:r>
      <w:r w:rsidR="004D32C6" w:rsidRPr="002C6EFE">
        <w:rPr>
          <w:rFonts w:asciiTheme="majorHAnsi" w:hAnsiTheme="majorHAnsi" w:cstheme="minorBidi"/>
          <w:bCs/>
          <w:sz w:val="22"/>
          <w:szCs w:val="22"/>
        </w:rPr>
        <w:t>(</w:t>
      </w:r>
      <w:r w:rsidRPr="002C6EFE">
        <w:rPr>
          <w:rFonts w:asciiTheme="majorHAnsi" w:hAnsiTheme="majorHAnsi" w:cstheme="minorBidi"/>
          <w:bCs/>
          <w:sz w:val="22"/>
          <w:szCs w:val="22"/>
        </w:rPr>
        <w:t>例如覆盖多地区的众包任务、互联网中推荐系统的内容分发任务等</w:t>
      </w:r>
      <w:r w:rsidR="004D32C6" w:rsidRPr="002C6EFE">
        <w:rPr>
          <w:rFonts w:asciiTheme="majorHAnsi" w:hAnsiTheme="majorHAnsi" w:cstheme="minorBidi"/>
          <w:bCs/>
          <w:sz w:val="22"/>
          <w:szCs w:val="22"/>
        </w:rPr>
        <w:t>)</w:t>
      </w:r>
      <w:r w:rsidRPr="002C6EFE">
        <w:rPr>
          <w:rFonts w:asciiTheme="majorHAnsi" w:hAnsiTheme="majorHAnsi" w:cstheme="minorBidi"/>
          <w:bCs/>
          <w:sz w:val="22"/>
          <w:szCs w:val="22"/>
        </w:rPr>
        <w:t>，</w:t>
      </w:r>
      <w:r w:rsidR="00FF3DA3" w:rsidRPr="002C6EFE">
        <w:rPr>
          <w:rFonts w:asciiTheme="majorHAnsi" w:hAnsiTheme="majorHAnsi" w:cstheme="minorBidi" w:hint="eastAsia"/>
          <w:bCs/>
          <w:sz w:val="22"/>
          <w:szCs w:val="22"/>
        </w:rPr>
        <w:t>基于智能算法的</w:t>
      </w:r>
      <w:r w:rsidRPr="002C6EFE">
        <w:rPr>
          <w:rFonts w:asciiTheme="majorHAnsi" w:hAnsiTheme="majorHAnsi" w:cstheme="minorBidi"/>
          <w:bCs/>
          <w:sz w:val="22"/>
          <w:szCs w:val="22"/>
        </w:rPr>
        <w:t>机器人</w:t>
      </w:r>
      <w:r w:rsidR="00A33423" w:rsidRPr="002C6EFE">
        <w:rPr>
          <w:rFonts w:asciiTheme="majorHAnsi" w:hAnsiTheme="majorHAnsi" w:cstheme="minorBidi" w:hint="eastAsia"/>
          <w:bCs/>
          <w:sz w:val="22"/>
          <w:szCs w:val="22"/>
        </w:rPr>
        <w:t>(</w:t>
      </w:r>
      <w:r w:rsidR="00FF3DA3" w:rsidRPr="002C6EFE">
        <w:rPr>
          <w:rFonts w:asciiTheme="majorHAnsi" w:hAnsiTheme="majorHAnsi" w:cstheme="minorBidi" w:hint="eastAsia"/>
          <w:bCs/>
          <w:sz w:val="22"/>
          <w:szCs w:val="22"/>
        </w:rPr>
        <w:t>或代理程序等</w:t>
      </w:r>
      <w:r w:rsidR="00A33423" w:rsidRPr="002C6EFE">
        <w:rPr>
          <w:rFonts w:asciiTheme="majorHAnsi" w:hAnsiTheme="majorHAnsi" w:cstheme="minorBidi" w:hint="eastAsia"/>
          <w:bCs/>
          <w:sz w:val="22"/>
          <w:szCs w:val="22"/>
        </w:rPr>
        <w:t>)</w:t>
      </w:r>
      <w:r w:rsidRPr="002C6EFE">
        <w:rPr>
          <w:rFonts w:asciiTheme="majorHAnsi" w:hAnsiTheme="majorHAnsi" w:cstheme="minorBidi"/>
          <w:bCs/>
          <w:sz w:val="22"/>
          <w:szCs w:val="22"/>
        </w:rPr>
        <w:t>需要完成各自的任务。但是，当数据量巨大，或者机器人因为某些原因不能向服务器公开自己所有信息的情况时，控制端服务器无法存储所有机器人的信息，并且服务器无法同时向所有的机器人分配所需的资源和任务。</w:t>
      </w:r>
    </w:p>
    <w:p w14:paraId="17F71B12" w14:textId="77777777" w:rsidR="00754B9E" w:rsidRPr="002C6EFE" w:rsidRDefault="00416CD8">
      <w:pPr>
        <w:pStyle w:val="ab"/>
        <w:spacing w:line="360" w:lineRule="auto"/>
        <w:ind w:firstLineChars="0" w:firstLine="0"/>
        <w:rPr>
          <w:rFonts w:asciiTheme="majorHAnsi" w:hAnsiTheme="majorHAnsi"/>
          <w:b/>
          <w:bCs/>
          <w:sz w:val="22"/>
          <w:szCs w:val="22"/>
        </w:rPr>
      </w:pPr>
      <w:bookmarkStart w:id="1" w:name="OLE_LINK2"/>
      <w:bookmarkEnd w:id="0"/>
      <w:r w:rsidRPr="002C6EFE">
        <w:rPr>
          <w:rFonts w:asciiTheme="majorHAnsi" w:hAnsiTheme="majorHAnsi"/>
          <w:b/>
          <w:bCs/>
          <w:sz w:val="22"/>
          <w:szCs w:val="22"/>
        </w:rPr>
        <w:t>发明内容</w:t>
      </w:r>
    </w:p>
    <w:bookmarkEnd w:id="1"/>
    <w:p w14:paraId="7DD63935" w14:textId="53E18F6A" w:rsidR="00754B9E" w:rsidRPr="002C6EFE" w:rsidRDefault="00416CD8">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hAnsiTheme="majorHAnsi"/>
          <w:sz w:val="22"/>
          <w:szCs w:val="22"/>
        </w:rPr>
        <w:t>本发明针对现有技术存在的上述不足，提出一种</w:t>
      </w:r>
      <w:r w:rsidR="00232B2A" w:rsidRPr="002C6EFE">
        <w:rPr>
          <w:rFonts w:asciiTheme="majorHAnsi" w:hAnsiTheme="majorHAnsi"/>
          <w:sz w:val="22"/>
          <w:szCs w:val="22"/>
        </w:rPr>
        <w:t>工业平台</w:t>
      </w:r>
      <w:r w:rsidR="00BC6124" w:rsidRPr="002C6EFE">
        <w:rPr>
          <w:rFonts w:asciiTheme="majorHAnsi" w:hAnsiTheme="majorHAnsi"/>
          <w:sz w:val="22"/>
          <w:szCs w:val="22"/>
        </w:rPr>
        <w:t>资源优化分配</w:t>
      </w:r>
      <w:r w:rsidR="00451D3E" w:rsidRPr="002C6EFE">
        <w:rPr>
          <w:rFonts w:asciiTheme="majorHAnsi" w:hAnsiTheme="majorHAnsi"/>
          <w:sz w:val="22"/>
          <w:szCs w:val="22"/>
        </w:rPr>
        <w:t>装置及方法</w:t>
      </w:r>
      <w:r w:rsidRPr="002C6EFE">
        <w:rPr>
          <w:rFonts w:asciiTheme="majorHAnsi" w:hAnsiTheme="majorHAnsi"/>
          <w:sz w:val="22"/>
          <w:szCs w:val="22"/>
        </w:rPr>
        <w:t>，</w:t>
      </w:r>
      <w:r w:rsidR="00386197" w:rsidRPr="002C6EFE">
        <w:rPr>
          <w:rFonts w:asciiTheme="majorHAnsi" w:hAnsiTheme="majorHAnsi" w:cstheme="minorBidi"/>
          <w:bCs/>
          <w:sz w:val="22"/>
          <w:szCs w:val="22"/>
        </w:rPr>
        <w:t>通过对机器人诉求和优化目标进行建模，本发明推荐给机器人其可以分配到的资源，并通过机器人的反馈获取资源分配的合理性，打破服务器端与机器人之间信息不对称的僵局。</w:t>
      </w:r>
    </w:p>
    <w:p w14:paraId="008609D8" w14:textId="77777777" w:rsidR="00466948" w:rsidRPr="002C6EFE" w:rsidRDefault="00416CD8" w:rsidP="007D7116">
      <w:pPr>
        <w:pStyle w:val="ab"/>
        <w:numPr>
          <w:ilvl w:val="0"/>
          <w:numId w:val="1"/>
        </w:numPr>
        <w:tabs>
          <w:tab w:val="left" w:pos="709"/>
        </w:tabs>
        <w:spacing w:line="360" w:lineRule="auto"/>
        <w:ind w:left="0" w:firstLineChars="0" w:firstLine="0"/>
        <w:rPr>
          <w:rFonts w:asciiTheme="majorHAnsi" w:hAnsiTheme="majorHAnsi"/>
          <w:sz w:val="22"/>
          <w:szCs w:val="22"/>
        </w:rPr>
      </w:pPr>
      <w:bookmarkStart w:id="2" w:name="_Hlk20663420"/>
      <w:r w:rsidRPr="002C6EFE">
        <w:rPr>
          <w:rFonts w:asciiTheme="majorHAnsi" w:hAnsiTheme="majorHAnsi"/>
          <w:sz w:val="22"/>
          <w:szCs w:val="22"/>
        </w:rPr>
        <w:t>本发明是通过以下技术方案实现的：</w:t>
      </w:r>
      <w:bookmarkStart w:id="3" w:name="_Hlk20663431"/>
      <w:bookmarkEnd w:id="2"/>
    </w:p>
    <w:p w14:paraId="0C20F47C" w14:textId="5F12B424" w:rsidR="00CF1A2F" w:rsidRPr="002C6EFE" w:rsidRDefault="00D94379" w:rsidP="00CF1A2F">
      <w:pPr>
        <w:pStyle w:val="ab"/>
        <w:numPr>
          <w:ilvl w:val="0"/>
          <w:numId w:val="1"/>
        </w:numPr>
        <w:tabs>
          <w:tab w:val="left" w:pos="709"/>
        </w:tabs>
        <w:spacing w:line="360" w:lineRule="auto"/>
        <w:ind w:left="0" w:firstLineChars="0" w:firstLine="0"/>
        <w:rPr>
          <w:moveTo w:id="4" w:author="Jiaoda Patent Agency" w:date="2021-05-19T09:30:00Z"/>
          <w:rFonts w:asciiTheme="majorHAnsi" w:hAnsiTheme="majorHAnsi"/>
          <w:sz w:val="22"/>
          <w:szCs w:val="22"/>
          <w:rPrChange w:id="5" w:author="Jiaoda Patent Agency" w:date="2021-05-19T09:48:00Z">
            <w:rPr>
              <w:moveTo w:id="6" w:author="Jiaoda Patent Agency" w:date="2021-05-19T09:30:00Z"/>
              <w:rFonts w:asciiTheme="majorHAnsi" w:hAnsiTheme="majorHAnsi"/>
              <w:sz w:val="22"/>
              <w:szCs w:val="22"/>
            </w:rPr>
          </w:rPrChange>
        </w:rPr>
      </w:pPr>
      <w:r w:rsidRPr="002C6EFE">
        <w:rPr>
          <w:rFonts w:asciiTheme="majorHAnsi" w:hAnsiTheme="majorHAnsi" w:hint="eastAsia"/>
          <w:sz w:val="22"/>
          <w:szCs w:val="22"/>
        </w:rPr>
        <w:t>本发明涉及</w:t>
      </w:r>
      <w:r w:rsidR="00B90AF9" w:rsidRPr="002C6EFE">
        <w:rPr>
          <w:rFonts w:asciiTheme="majorHAnsi" w:hAnsiTheme="majorHAnsi"/>
          <w:sz w:val="22"/>
          <w:szCs w:val="22"/>
        </w:rPr>
        <w:t>一种工业平台</w:t>
      </w:r>
      <w:r w:rsidR="00BC6124" w:rsidRPr="002C6EFE">
        <w:rPr>
          <w:rFonts w:asciiTheme="majorHAnsi" w:hAnsiTheme="majorHAnsi" w:hint="eastAsia"/>
          <w:sz w:val="22"/>
          <w:szCs w:val="22"/>
        </w:rPr>
        <w:t>资源优化分配</w:t>
      </w:r>
      <w:r w:rsidR="00B90AF9" w:rsidRPr="002C6EFE">
        <w:rPr>
          <w:rFonts w:asciiTheme="majorHAnsi" w:hAnsiTheme="majorHAnsi" w:hint="eastAsia"/>
          <w:sz w:val="22"/>
          <w:szCs w:val="22"/>
        </w:rPr>
        <w:t>装置，包括：</w:t>
      </w:r>
      <w:r w:rsidR="00242FBC" w:rsidRPr="002C6EFE">
        <w:rPr>
          <w:rFonts w:asciiTheme="majorHAnsi" w:hAnsiTheme="majorHAnsi" w:hint="eastAsia"/>
          <w:sz w:val="22"/>
          <w:szCs w:val="22"/>
        </w:rPr>
        <w:t>内容分发系统和资源库</w:t>
      </w:r>
      <w:r w:rsidR="007013D5" w:rsidRPr="002C6EFE">
        <w:rPr>
          <w:rFonts w:asciiTheme="majorHAnsi" w:hAnsiTheme="majorHAnsi" w:hint="eastAsia"/>
          <w:sz w:val="22"/>
          <w:szCs w:val="22"/>
        </w:rPr>
        <w:t>，</w:t>
      </w:r>
      <w:r w:rsidR="00242FBC" w:rsidRPr="002C6EFE">
        <w:rPr>
          <w:rFonts w:asciiTheme="majorHAnsi" w:hAnsiTheme="majorHAnsi" w:hint="eastAsia"/>
          <w:sz w:val="22"/>
          <w:szCs w:val="22"/>
        </w:rPr>
        <w:t>其中：</w:t>
      </w:r>
      <w:ins w:id="7" w:author="Jiaoda Patent Agency" w:date="2021-05-19T09:24:00Z">
        <w:r w:rsidR="00175702" w:rsidRPr="002C6EFE">
          <w:rPr>
            <w:rFonts w:asciiTheme="majorHAnsi" w:eastAsiaTheme="minorEastAsia" w:hAnsiTheme="majorHAnsi" w:hint="eastAsia"/>
            <w:sz w:val="22"/>
            <w:szCs w:val="22"/>
          </w:rPr>
          <w:t>内容分发系统</w:t>
        </w:r>
      </w:ins>
      <w:ins w:id="8" w:author="Jiaoda Patent Agency" w:date="2021-05-19T09:32:00Z">
        <w:r w:rsidR="00020B6B" w:rsidRPr="002C6EFE">
          <w:rPr>
            <w:rFonts w:asciiTheme="majorHAnsi" w:eastAsiaTheme="minorEastAsia" w:hAnsiTheme="majorHAnsi" w:hint="eastAsia"/>
            <w:sz w:val="22"/>
            <w:szCs w:val="22"/>
          </w:rPr>
          <w:t>生成</w:t>
        </w:r>
      </w:ins>
      <w:ins w:id="9" w:author="Jiaoda Patent Agency" w:date="2021-05-19T09:24:00Z">
        <w:r w:rsidR="00175702" w:rsidRPr="002C6EFE">
          <w:rPr>
            <w:rFonts w:asciiTheme="majorHAnsi" w:eastAsiaTheme="minorEastAsia" w:hAnsiTheme="majorHAnsi" w:hint="eastAsia"/>
            <w:sz w:val="22"/>
            <w:szCs w:val="22"/>
          </w:rPr>
          <w:t>机器人的</w:t>
        </w:r>
      </w:ins>
      <w:ins w:id="10" w:author="Jiaoda Patent Agency" w:date="2021-05-19T09:32:00Z">
        <w:r w:rsidR="00020B6B" w:rsidRPr="002C6EFE">
          <w:rPr>
            <w:rFonts w:asciiTheme="majorHAnsi" w:hAnsiTheme="majorHAnsi" w:hint="eastAsia"/>
            <w:sz w:val="22"/>
            <w:szCs w:val="22"/>
          </w:rPr>
          <w:t>资源预测请求</w:t>
        </w:r>
        <w:r w:rsidR="00020B6B" w:rsidRPr="002C6EFE">
          <w:rPr>
            <w:rFonts w:asciiTheme="majorHAnsi" w:hAnsiTheme="majorHAnsi" w:hint="eastAsia"/>
            <w:sz w:val="22"/>
            <w:szCs w:val="22"/>
            <w:rPrChange w:id="11" w:author="Jiaoda Patent Agency" w:date="2021-05-19T09:48:00Z">
              <w:rPr>
                <w:rFonts w:asciiTheme="majorHAnsi" w:hAnsiTheme="majorHAnsi" w:hint="eastAsia"/>
                <w:sz w:val="22"/>
                <w:szCs w:val="22"/>
              </w:rPr>
            </w:rPrChange>
          </w:rPr>
          <w:t>并输出至资源库，根据资源库的反馈</w:t>
        </w:r>
      </w:ins>
      <w:ins w:id="12" w:author="Jiaoda Patent Agency" w:date="2021-05-19T09:24:00Z">
        <w:r w:rsidR="00175702" w:rsidRPr="002C6EFE">
          <w:rPr>
            <w:rFonts w:asciiTheme="majorHAnsi" w:eastAsiaTheme="minorEastAsia" w:hAnsiTheme="majorHAnsi" w:hint="eastAsia"/>
            <w:sz w:val="22"/>
            <w:szCs w:val="22"/>
            <w:rPrChange w:id="13" w:author="Jiaoda Patent Agency" w:date="2021-05-19T09:48:00Z">
              <w:rPr>
                <w:rFonts w:asciiTheme="majorHAnsi" w:eastAsiaTheme="minorEastAsia" w:hAnsiTheme="majorHAnsi" w:hint="eastAsia"/>
                <w:sz w:val="22"/>
                <w:szCs w:val="22"/>
              </w:rPr>
            </w:rPrChange>
          </w:rPr>
          <w:t>进行最优资源配置，实现机器人服务流程的同时基于新增的数据更新内容分发系统中诉求预测单元中的神经网络模型</w:t>
        </w:r>
      </w:ins>
      <w:ins w:id="14" w:author="Jiaoda Patent Agency" w:date="2021-05-19T09:30:00Z">
        <w:r w:rsidR="00CF1A2F" w:rsidRPr="002C6EFE">
          <w:rPr>
            <w:rFonts w:asciiTheme="majorHAnsi" w:eastAsiaTheme="minorEastAsia" w:hAnsiTheme="majorHAnsi" w:hint="eastAsia"/>
            <w:sz w:val="22"/>
            <w:szCs w:val="22"/>
            <w:rPrChange w:id="15" w:author="Jiaoda Patent Agency" w:date="2021-05-19T09:48:00Z">
              <w:rPr>
                <w:rFonts w:asciiTheme="majorHAnsi" w:eastAsiaTheme="minorEastAsia" w:hAnsiTheme="majorHAnsi" w:hint="eastAsia"/>
                <w:sz w:val="22"/>
                <w:szCs w:val="22"/>
              </w:rPr>
            </w:rPrChange>
          </w:rPr>
          <w:t>，</w:t>
        </w:r>
      </w:ins>
      <w:ins w:id="16" w:author="Jiaoda Patent Agency" w:date="2021-05-19T09:33:00Z">
        <w:r w:rsidR="00AF6B59" w:rsidRPr="002C6EFE">
          <w:rPr>
            <w:rFonts w:asciiTheme="majorHAnsi" w:hAnsiTheme="majorHAnsi" w:hint="eastAsia"/>
            <w:sz w:val="22"/>
            <w:szCs w:val="22"/>
            <w:rPrChange w:id="17" w:author="Jiaoda Patent Agency" w:date="2021-05-19T09:48:00Z">
              <w:rPr>
                <w:rFonts w:asciiTheme="majorHAnsi" w:hAnsiTheme="majorHAnsi" w:hint="eastAsia"/>
                <w:sz w:val="22"/>
                <w:szCs w:val="22"/>
              </w:rPr>
            </w:rPrChange>
          </w:rPr>
          <w:t>资源库接收</w:t>
        </w:r>
        <w:r w:rsidR="00AF6B59" w:rsidRPr="002C6EFE">
          <w:rPr>
            <w:rFonts w:asciiTheme="majorHAnsi" w:hAnsiTheme="majorHAnsi" w:hint="eastAsia"/>
            <w:sz w:val="22"/>
            <w:szCs w:val="22"/>
            <w:rPrChange w:id="18" w:author="Jiaoda Patent Agency" w:date="2021-05-19T09:48:00Z">
              <w:rPr>
                <w:rFonts w:asciiTheme="majorHAnsi" w:hAnsiTheme="majorHAnsi" w:hint="eastAsia"/>
                <w:sz w:val="22"/>
                <w:szCs w:val="22"/>
              </w:rPr>
            </w:rPrChange>
          </w:rPr>
          <w:t>内容分发系统发出的</w:t>
        </w:r>
        <w:r w:rsidR="00AF6B59" w:rsidRPr="002C6EFE">
          <w:rPr>
            <w:rFonts w:asciiTheme="majorHAnsi" w:hAnsiTheme="majorHAnsi" w:hint="eastAsia"/>
            <w:sz w:val="22"/>
            <w:szCs w:val="22"/>
            <w:rPrChange w:id="19" w:author="Jiaoda Patent Agency" w:date="2021-05-19T09:48:00Z">
              <w:rPr>
                <w:rFonts w:asciiTheme="majorHAnsi" w:hAnsiTheme="majorHAnsi" w:hint="eastAsia"/>
                <w:sz w:val="22"/>
                <w:szCs w:val="22"/>
              </w:rPr>
            </w:rPrChange>
          </w:rPr>
          <w:t>资源预测请求，预测</w:t>
        </w:r>
        <w:r w:rsidR="00AF6B59" w:rsidRPr="002C6EFE">
          <w:rPr>
            <w:rFonts w:asciiTheme="majorHAnsi" w:hAnsiTheme="majorHAnsi" w:hint="eastAsia"/>
            <w:sz w:val="22"/>
            <w:szCs w:val="22"/>
            <w:rPrChange w:id="20" w:author="Jiaoda Patent Agency" w:date="2021-05-19T09:48:00Z">
              <w:rPr>
                <w:rFonts w:asciiTheme="majorHAnsi" w:hAnsiTheme="majorHAnsi" w:hint="eastAsia"/>
                <w:sz w:val="22"/>
                <w:szCs w:val="22"/>
              </w:rPr>
            </w:rPrChange>
          </w:rPr>
          <w:t>潜在可分配</w:t>
        </w:r>
        <w:r w:rsidR="00AF6B59" w:rsidRPr="002C6EFE">
          <w:rPr>
            <w:rFonts w:asciiTheme="majorHAnsi" w:hAnsiTheme="majorHAnsi" w:hint="eastAsia"/>
            <w:sz w:val="22"/>
            <w:szCs w:val="22"/>
            <w:rPrChange w:id="21" w:author="Jiaoda Patent Agency" w:date="2021-05-19T09:48:00Z">
              <w:rPr>
                <w:rFonts w:asciiTheme="majorHAnsi" w:hAnsiTheme="majorHAnsi" w:hint="eastAsia"/>
                <w:sz w:val="22"/>
                <w:szCs w:val="22"/>
              </w:rPr>
            </w:rPrChange>
          </w:rPr>
          <w:t>的最优资源配置</w:t>
        </w:r>
        <w:r w:rsidR="00AF6B59" w:rsidRPr="002C6EFE">
          <w:rPr>
            <w:rFonts w:asciiTheme="majorHAnsi" w:hAnsiTheme="majorHAnsi" w:hint="eastAsia"/>
            <w:sz w:val="22"/>
            <w:szCs w:val="22"/>
            <w:rPrChange w:id="22" w:author="Jiaoda Patent Agency" w:date="2021-05-19T09:48:00Z">
              <w:rPr>
                <w:rFonts w:asciiTheme="majorHAnsi" w:hAnsiTheme="majorHAnsi" w:hint="eastAsia"/>
                <w:sz w:val="22"/>
                <w:szCs w:val="22"/>
              </w:rPr>
            </w:rPrChange>
          </w:rPr>
          <w:t>，</w:t>
        </w:r>
        <w:r w:rsidR="00AF6B59" w:rsidRPr="002C6EFE">
          <w:rPr>
            <w:rFonts w:asciiTheme="majorHAnsi" w:hAnsiTheme="majorHAnsi" w:hint="eastAsia"/>
            <w:sz w:val="22"/>
            <w:szCs w:val="22"/>
            <w:rPrChange w:id="23" w:author="Jiaoda Patent Agency" w:date="2021-05-19T09:48:00Z">
              <w:rPr>
                <w:rFonts w:asciiTheme="majorHAnsi" w:hAnsiTheme="majorHAnsi" w:hint="eastAsia"/>
                <w:sz w:val="22"/>
                <w:szCs w:val="22"/>
              </w:rPr>
            </w:rPrChange>
          </w:rPr>
          <w:t>接收</w:t>
        </w:r>
        <w:r w:rsidR="00AF6B59" w:rsidRPr="002C6EFE">
          <w:rPr>
            <w:rFonts w:asciiTheme="majorHAnsi" w:hAnsiTheme="majorHAnsi" w:hint="eastAsia"/>
            <w:sz w:val="22"/>
            <w:szCs w:val="22"/>
            <w:rPrChange w:id="24" w:author="Jiaoda Patent Agency" w:date="2021-05-19T09:48:00Z">
              <w:rPr>
                <w:rFonts w:asciiTheme="majorHAnsi" w:hAnsiTheme="majorHAnsi" w:hint="eastAsia"/>
                <w:sz w:val="22"/>
                <w:szCs w:val="22"/>
              </w:rPr>
            </w:rPrChange>
          </w:rPr>
          <w:t>内容分发系统的</w:t>
        </w:r>
        <w:r w:rsidR="00AF6B59" w:rsidRPr="002C6EFE">
          <w:rPr>
            <w:rFonts w:asciiTheme="majorHAnsi" w:hAnsiTheme="majorHAnsi" w:hint="eastAsia"/>
            <w:sz w:val="22"/>
            <w:szCs w:val="22"/>
            <w:rPrChange w:id="25" w:author="Jiaoda Patent Agency" w:date="2021-05-19T09:48:00Z">
              <w:rPr>
                <w:rFonts w:asciiTheme="majorHAnsi" w:hAnsiTheme="majorHAnsi" w:hint="eastAsia"/>
                <w:sz w:val="22"/>
                <w:szCs w:val="22"/>
              </w:rPr>
            </w:rPrChange>
          </w:rPr>
          <w:t>资源调度单元的资源申请，基于资源申请分配资源</w:t>
        </w:r>
      </w:ins>
      <w:moveToRangeStart w:id="26" w:author="Jiaoda Patent Agency" w:date="2021-05-19T09:30:00Z" w:name="move72309070"/>
      <w:moveTo w:id="27" w:author="Jiaoda Patent Agency" w:date="2021-05-19T09:30:00Z">
        <w:del w:id="28" w:author="Jiaoda Patent Agency" w:date="2021-05-19T09:33:00Z">
          <w:r w:rsidR="00CF1A2F" w:rsidRPr="002C6EFE" w:rsidDel="00AF6B59">
            <w:rPr>
              <w:rFonts w:asciiTheme="majorHAnsi" w:hAnsiTheme="majorHAnsi" w:hint="eastAsia"/>
              <w:sz w:val="22"/>
              <w:szCs w:val="22"/>
              <w:rPrChange w:id="29" w:author="Jiaoda Patent Agency" w:date="2021-05-19T09:48:00Z">
                <w:rPr>
                  <w:rFonts w:asciiTheme="majorHAnsi" w:hAnsiTheme="majorHAnsi" w:hint="eastAsia"/>
                  <w:sz w:val="22"/>
                  <w:szCs w:val="22"/>
                </w:rPr>
              </w:rPrChange>
            </w:rPr>
            <w:delText>资源库</w:delText>
          </w:r>
        </w:del>
        <w:del w:id="30" w:author="Jiaoda Patent Agency" w:date="2021-05-19T09:31:00Z">
          <w:r w:rsidR="00CF1A2F" w:rsidRPr="002C6EFE" w:rsidDel="00020B6B">
            <w:rPr>
              <w:rFonts w:asciiTheme="majorHAnsi" w:hAnsiTheme="majorHAnsi" w:hint="eastAsia"/>
              <w:sz w:val="22"/>
              <w:szCs w:val="22"/>
              <w:rPrChange w:id="31" w:author="Jiaoda Patent Agency" w:date="2021-05-19T09:48:00Z">
                <w:rPr>
                  <w:rFonts w:asciiTheme="majorHAnsi" w:hAnsiTheme="majorHAnsi" w:hint="eastAsia"/>
                  <w:sz w:val="22"/>
                  <w:szCs w:val="22"/>
                </w:rPr>
              </w:rPrChange>
            </w:rPr>
            <w:delText>处理两类任务</w:delText>
          </w:r>
          <w:r w:rsidR="00CF1A2F" w:rsidRPr="002C6EFE" w:rsidDel="00020B6B">
            <w:rPr>
              <w:rFonts w:asciiTheme="majorHAnsi" w:hAnsiTheme="majorHAnsi" w:hint="eastAsia"/>
              <w:sz w:val="22"/>
              <w:szCs w:val="22"/>
              <w:rPrChange w:id="32" w:author="Jiaoda Patent Agency" w:date="2021-05-19T09:48:00Z">
                <w:rPr>
                  <w:rFonts w:asciiTheme="majorHAnsi" w:hAnsiTheme="majorHAnsi" w:hint="eastAsia"/>
                  <w:sz w:val="22"/>
                  <w:szCs w:val="22"/>
                </w:rPr>
              </w:rPrChange>
            </w:rPr>
            <w:delText>(1)</w:delText>
          </w:r>
        </w:del>
        <w:del w:id="33" w:author="Jiaoda Patent Agency" w:date="2021-05-19T09:33:00Z">
          <w:r w:rsidR="00CF1A2F" w:rsidRPr="002C6EFE" w:rsidDel="00AF6B59">
            <w:rPr>
              <w:rFonts w:asciiTheme="majorHAnsi" w:hAnsiTheme="majorHAnsi" w:hint="eastAsia"/>
              <w:sz w:val="22"/>
              <w:szCs w:val="22"/>
              <w:rPrChange w:id="34" w:author="Jiaoda Patent Agency" w:date="2021-05-19T09:48:00Z">
                <w:rPr>
                  <w:rFonts w:asciiTheme="majorHAnsi" w:hAnsiTheme="majorHAnsi" w:hint="eastAsia"/>
                  <w:sz w:val="22"/>
                  <w:szCs w:val="22"/>
                </w:rPr>
              </w:rPrChange>
            </w:rPr>
            <w:delText>接收资源预测请求，</w:delText>
          </w:r>
        </w:del>
        <w:del w:id="35" w:author="Jiaoda Patent Agency" w:date="2021-05-19T09:32:00Z">
          <w:r w:rsidR="00CF1A2F" w:rsidRPr="002C6EFE" w:rsidDel="00AF6B59">
            <w:rPr>
              <w:rFonts w:asciiTheme="majorHAnsi" w:hAnsiTheme="majorHAnsi" w:hint="eastAsia"/>
              <w:sz w:val="22"/>
              <w:szCs w:val="22"/>
              <w:rPrChange w:id="36" w:author="Jiaoda Patent Agency" w:date="2021-05-19T09:48:00Z">
                <w:rPr>
                  <w:rFonts w:asciiTheme="majorHAnsi" w:hAnsiTheme="majorHAnsi" w:hint="eastAsia"/>
                  <w:sz w:val="22"/>
                  <w:szCs w:val="22"/>
                </w:rPr>
              </w:rPrChange>
            </w:rPr>
            <w:delText>根据机器人诉求和预算，</w:delText>
          </w:r>
        </w:del>
        <w:del w:id="37" w:author="Jiaoda Patent Agency" w:date="2021-05-19T09:33:00Z">
          <w:r w:rsidR="00CF1A2F" w:rsidRPr="002C6EFE" w:rsidDel="00AF6B59">
            <w:rPr>
              <w:rFonts w:asciiTheme="majorHAnsi" w:hAnsiTheme="majorHAnsi" w:hint="eastAsia"/>
              <w:sz w:val="22"/>
              <w:szCs w:val="22"/>
              <w:rPrChange w:id="38" w:author="Jiaoda Patent Agency" w:date="2021-05-19T09:48:00Z">
                <w:rPr>
                  <w:rFonts w:asciiTheme="majorHAnsi" w:hAnsiTheme="majorHAnsi" w:hint="eastAsia"/>
                  <w:sz w:val="22"/>
                  <w:szCs w:val="22"/>
                </w:rPr>
              </w:rPrChange>
            </w:rPr>
            <w:delText>预测</w:delText>
          </w:r>
        </w:del>
        <w:del w:id="39" w:author="Jiaoda Patent Agency" w:date="2021-05-19T09:31:00Z">
          <w:r w:rsidR="00CF1A2F" w:rsidRPr="002C6EFE" w:rsidDel="00020B6B">
            <w:rPr>
              <w:rFonts w:asciiTheme="majorHAnsi" w:hAnsiTheme="majorHAnsi" w:hint="eastAsia"/>
              <w:sz w:val="22"/>
              <w:szCs w:val="22"/>
              <w:rPrChange w:id="40" w:author="Jiaoda Patent Agency" w:date="2021-05-19T09:48:00Z">
                <w:rPr>
                  <w:rFonts w:asciiTheme="majorHAnsi" w:hAnsiTheme="majorHAnsi" w:hint="eastAsia"/>
                  <w:sz w:val="22"/>
                  <w:szCs w:val="22"/>
                </w:rPr>
              </w:rPrChange>
            </w:rPr>
            <w:delText>可能分配给该机器人</w:delText>
          </w:r>
        </w:del>
        <w:del w:id="41" w:author="Jiaoda Patent Agency" w:date="2021-05-19T09:33:00Z">
          <w:r w:rsidR="00CF1A2F" w:rsidRPr="002C6EFE" w:rsidDel="00AF6B59">
            <w:rPr>
              <w:rFonts w:asciiTheme="majorHAnsi" w:hAnsiTheme="majorHAnsi" w:hint="eastAsia"/>
              <w:sz w:val="22"/>
              <w:szCs w:val="22"/>
              <w:rPrChange w:id="42" w:author="Jiaoda Patent Agency" w:date="2021-05-19T09:48:00Z">
                <w:rPr>
                  <w:rFonts w:asciiTheme="majorHAnsi" w:hAnsiTheme="majorHAnsi" w:hint="eastAsia"/>
                  <w:sz w:val="22"/>
                  <w:szCs w:val="22"/>
                </w:rPr>
              </w:rPrChange>
            </w:rPr>
            <w:delText>的最优资源配置</w:delText>
          </w:r>
        </w:del>
        <w:del w:id="43" w:author="Jiaoda Patent Agency" w:date="2021-05-19T09:32:00Z">
          <w:r w:rsidR="00CF1A2F" w:rsidRPr="002C6EFE" w:rsidDel="00AF6B59">
            <w:rPr>
              <w:rFonts w:asciiTheme="majorHAnsi" w:hAnsiTheme="majorHAnsi" w:hint="eastAsia"/>
              <w:sz w:val="22"/>
              <w:szCs w:val="22"/>
              <w:rPrChange w:id="44" w:author="Jiaoda Patent Agency" w:date="2021-05-19T09:48:00Z">
                <w:rPr>
                  <w:rFonts w:asciiTheme="majorHAnsi" w:hAnsiTheme="majorHAnsi" w:hint="eastAsia"/>
                  <w:sz w:val="22"/>
                  <w:szCs w:val="22"/>
                </w:rPr>
              </w:rPrChange>
            </w:rPr>
            <w:delText>。</w:delText>
          </w:r>
          <w:r w:rsidR="00CF1A2F" w:rsidRPr="002C6EFE" w:rsidDel="00AF6B59">
            <w:rPr>
              <w:rFonts w:asciiTheme="majorHAnsi" w:hAnsiTheme="majorHAnsi" w:hint="eastAsia"/>
              <w:sz w:val="22"/>
              <w:szCs w:val="22"/>
              <w:rPrChange w:id="45" w:author="Jiaoda Patent Agency" w:date="2021-05-19T09:48:00Z">
                <w:rPr>
                  <w:rFonts w:asciiTheme="majorHAnsi" w:hAnsiTheme="majorHAnsi" w:hint="eastAsia"/>
                  <w:sz w:val="22"/>
                  <w:szCs w:val="22"/>
                </w:rPr>
              </w:rPrChange>
            </w:rPr>
            <w:delText>(2)</w:delText>
          </w:r>
        </w:del>
        <w:del w:id="46" w:author="Jiaoda Patent Agency" w:date="2021-05-19T09:33:00Z">
          <w:r w:rsidR="00CF1A2F" w:rsidRPr="002C6EFE" w:rsidDel="00AF6B59">
            <w:rPr>
              <w:rFonts w:asciiTheme="majorHAnsi" w:hAnsiTheme="majorHAnsi" w:hint="eastAsia"/>
              <w:sz w:val="22"/>
              <w:szCs w:val="22"/>
              <w:rPrChange w:id="47" w:author="Jiaoda Patent Agency" w:date="2021-05-19T09:48:00Z">
                <w:rPr>
                  <w:rFonts w:asciiTheme="majorHAnsi" w:hAnsiTheme="majorHAnsi" w:hint="eastAsia"/>
                  <w:sz w:val="22"/>
                  <w:szCs w:val="22"/>
                </w:rPr>
              </w:rPrChange>
            </w:rPr>
            <w:delText>接收资源调度单元的资源申请，基于资源申请分配资源</w:delText>
          </w:r>
        </w:del>
        <w:r w:rsidR="00CF1A2F" w:rsidRPr="002C6EFE">
          <w:rPr>
            <w:rFonts w:asciiTheme="majorHAnsi" w:hAnsiTheme="majorHAnsi" w:hint="eastAsia"/>
            <w:sz w:val="22"/>
            <w:szCs w:val="22"/>
            <w:rPrChange w:id="48" w:author="Jiaoda Patent Agency" w:date="2021-05-19T09:48:00Z">
              <w:rPr>
                <w:rFonts w:asciiTheme="majorHAnsi" w:hAnsiTheme="majorHAnsi" w:hint="eastAsia"/>
                <w:sz w:val="22"/>
                <w:szCs w:val="22"/>
              </w:rPr>
            </w:rPrChange>
          </w:rPr>
          <w:t>。</w:t>
        </w:r>
      </w:moveTo>
    </w:p>
    <w:moveToRangeEnd w:id="26"/>
    <w:p w14:paraId="3FCD6197" w14:textId="6955437C" w:rsidR="004B1583" w:rsidRPr="002C6EFE" w:rsidDel="00F5382E" w:rsidRDefault="00AF6B59" w:rsidP="00F5382E">
      <w:pPr>
        <w:pStyle w:val="ab"/>
        <w:numPr>
          <w:ilvl w:val="0"/>
          <w:numId w:val="1"/>
        </w:numPr>
        <w:tabs>
          <w:tab w:val="left" w:pos="709"/>
        </w:tabs>
        <w:spacing w:line="360" w:lineRule="auto"/>
        <w:ind w:left="0" w:firstLineChars="0" w:firstLine="0"/>
        <w:rPr>
          <w:del w:id="49" w:author="Jiaoda Patent Agency" w:date="2021-05-19T09:24:00Z"/>
          <w:rFonts w:asciiTheme="majorHAnsi" w:hAnsiTheme="majorHAnsi"/>
          <w:sz w:val="22"/>
          <w:szCs w:val="22"/>
          <w:rPrChange w:id="50" w:author="Jiaoda Patent Agency" w:date="2021-05-19T09:48:00Z">
            <w:rPr>
              <w:del w:id="51" w:author="Jiaoda Patent Agency" w:date="2021-05-19T09:24:00Z"/>
              <w:rFonts w:asciiTheme="majorHAnsi" w:hAnsiTheme="majorHAnsi"/>
              <w:sz w:val="22"/>
              <w:szCs w:val="22"/>
            </w:rPr>
          </w:rPrChange>
        </w:rPr>
        <w:pPrChange w:id="52" w:author="Jiaoda Patent Agency" w:date="2021-05-19T09:24:00Z">
          <w:pPr>
            <w:pStyle w:val="ab"/>
            <w:numPr>
              <w:numId w:val="1"/>
            </w:numPr>
            <w:tabs>
              <w:tab w:val="left" w:pos="709"/>
            </w:tabs>
            <w:spacing w:line="360" w:lineRule="auto"/>
            <w:ind w:firstLineChars="0" w:firstLine="0"/>
          </w:pPr>
        </w:pPrChange>
      </w:pPr>
      <w:ins w:id="53" w:author="Jiaoda Patent Agency" w:date="2021-05-19T09:33:00Z">
        <w:r w:rsidRPr="002C6EFE">
          <w:rPr>
            <w:rFonts w:asciiTheme="majorHAnsi" w:eastAsiaTheme="minorEastAsia" w:hAnsiTheme="majorHAnsi" w:hint="eastAsia"/>
            <w:sz w:val="22"/>
            <w:szCs w:val="22"/>
            <w:rPrChange w:id="54" w:author="Jiaoda Patent Agency" w:date="2021-05-19T09:48:00Z">
              <w:rPr>
                <w:rFonts w:asciiTheme="majorHAnsi" w:eastAsiaTheme="minorEastAsia" w:hAnsiTheme="majorHAnsi" w:hint="eastAsia"/>
                <w:sz w:val="22"/>
                <w:szCs w:val="22"/>
              </w:rPr>
            </w:rPrChange>
          </w:rPr>
          <w:t>所述的</w:t>
        </w:r>
      </w:ins>
      <w:r w:rsidR="007F50B9" w:rsidRPr="002C6EFE">
        <w:rPr>
          <w:rFonts w:asciiTheme="majorHAnsi" w:hAnsiTheme="majorHAnsi" w:hint="eastAsia"/>
          <w:sz w:val="22"/>
          <w:szCs w:val="22"/>
          <w:rPrChange w:id="55" w:author="Jiaoda Patent Agency" w:date="2021-05-19T09:48:00Z">
            <w:rPr>
              <w:rFonts w:asciiTheme="majorHAnsi" w:hAnsiTheme="majorHAnsi" w:hint="eastAsia"/>
              <w:sz w:val="22"/>
              <w:szCs w:val="22"/>
            </w:rPr>
          </w:rPrChange>
        </w:rPr>
        <w:t>内容分发系统包括</w:t>
      </w:r>
      <w:r w:rsidR="007F50B9" w:rsidRPr="002C6EFE">
        <w:rPr>
          <w:rFonts w:asciiTheme="majorHAnsi" w:eastAsiaTheme="minorEastAsia" w:hAnsiTheme="majorHAnsi" w:hint="eastAsia"/>
          <w:sz w:val="22"/>
          <w:szCs w:val="22"/>
          <w:rPrChange w:id="56" w:author="Jiaoda Patent Agency" w:date="2021-05-19T09:48:00Z">
            <w:rPr>
              <w:rFonts w:asciiTheme="majorHAnsi" w:eastAsiaTheme="minorEastAsia" w:hAnsiTheme="majorHAnsi" w:hint="eastAsia"/>
              <w:sz w:val="22"/>
              <w:szCs w:val="22"/>
            </w:rPr>
          </w:rPrChange>
        </w:rPr>
        <w:t>：</w:t>
      </w:r>
      <w:r w:rsidR="00B74BBB" w:rsidRPr="002C6EFE">
        <w:rPr>
          <w:rFonts w:asciiTheme="majorHAnsi" w:eastAsiaTheme="minorEastAsia" w:hAnsiTheme="majorHAnsi" w:hint="eastAsia"/>
          <w:sz w:val="22"/>
          <w:szCs w:val="22"/>
          <w:rPrChange w:id="57" w:author="Jiaoda Patent Agency" w:date="2021-05-19T09:48:00Z">
            <w:rPr>
              <w:rFonts w:asciiTheme="majorHAnsi" w:eastAsiaTheme="minorEastAsia" w:hAnsiTheme="majorHAnsi" w:hint="eastAsia"/>
              <w:sz w:val="22"/>
              <w:szCs w:val="22"/>
            </w:rPr>
          </w:rPrChange>
        </w:rPr>
        <w:t>交互单元</w:t>
      </w:r>
      <w:ins w:id="58" w:author="Jiaoda Patent Agency" w:date="2021-05-19T09:23:00Z">
        <w:r w:rsidR="00E60A32" w:rsidRPr="002C6EFE">
          <w:rPr>
            <w:rFonts w:asciiTheme="majorHAnsi" w:eastAsiaTheme="minorEastAsia" w:hAnsiTheme="majorHAnsi" w:hint="eastAsia"/>
            <w:sz w:val="22"/>
            <w:szCs w:val="22"/>
            <w:rPrChange w:id="59" w:author="Jiaoda Patent Agency" w:date="2021-05-19T09:48:00Z">
              <w:rPr>
                <w:rFonts w:asciiTheme="majorHAnsi" w:eastAsiaTheme="minorEastAsia" w:hAnsiTheme="majorHAnsi" w:hint="eastAsia"/>
                <w:sz w:val="22"/>
                <w:szCs w:val="22"/>
              </w:rPr>
            </w:rPrChange>
          </w:rPr>
          <w:t>、</w:t>
        </w:r>
      </w:ins>
      <w:del w:id="60" w:author="Jiaoda Patent Agency" w:date="2021-05-19T09:22:00Z">
        <w:r w:rsidR="00B74BBB" w:rsidRPr="002C6EFE" w:rsidDel="00E60A32">
          <w:rPr>
            <w:rFonts w:asciiTheme="majorHAnsi" w:eastAsiaTheme="minorEastAsia" w:hAnsiTheme="majorHAnsi" w:hint="eastAsia"/>
            <w:sz w:val="22"/>
            <w:szCs w:val="22"/>
            <w:rPrChange w:id="61" w:author="Jiaoda Patent Agency" w:date="2021-05-19T09:48:00Z">
              <w:rPr>
                <w:rFonts w:asciiTheme="majorHAnsi" w:eastAsiaTheme="minorEastAsia" w:hAnsiTheme="majorHAnsi" w:hint="eastAsia"/>
                <w:sz w:val="22"/>
                <w:szCs w:val="22"/>
              </w:rPr>
            </w:rPrChange>
          </w:rPr>
          <w:delText>1</w:delText>
        </w:r>
        <w:r w:rsidR="00B74BBB" w:rsidRPr="002C6EFE" w:rsidDel="00E60A32">
          <w:rPr>
            <w:rFonts w:asciiTheme="majorHAnsi" w:eastAsiaTheme="minorEastAsia" w:hAnsiTheme="majorHAnsi" w:hint="eastAsia"/>
            <w:sz w:val="22"/>
            <w:szCs w:val="22"/>
            <w:rPrChange w:id="62" w:author="Jiaoda Patent Agency" w:date="2021-05-19T09:48:00Z">
              <w:rPr>
                <w:rFonts w:asciiTheme="majorHAnsi" w:eastAsiaTheme="minorEastAsia" w:hAnsiTheme="majorHAnsi" w:hint="eastAsia"/>
                <w:sz w:val="22"/>
                <w:szCs w:val="22"/>
              </w:rPr>
            </w:rPrChange>
          </w:rPr>
          <w:delText>，</w:delText>
        </w:r>
      </w:del>
      <w:r w:rsidR="00B74BBB" w:rsidRPr="002C6EFE">
        <w:rPr>
          <w:rFonts w:asciiTheme="majorHAnsi" w:eastAsiaTheme="minorEastAsia" w:hAnsiTheme="majorHAnsi" w:hint="eastAsia"/>
          <w:sz w:val="22"/>
          <w:szCs w:val="22"/>
          <w:rPrChange w:id="63" w:author="Jiaoda Patent Agency" w:date="2021-05-19T09:48:00Z">
            <w:rPr>
              <w:rFonts w:asciiTheme="majorHAnsi" w:eastAsiaTheme="minorEastAsia" w:hAnsiTheme="majorHAnsi" w:hint="eastAsia"/>
              <w:sz w:val="22"/>
              <w:szCs w:val="22"/>
            </w:rPr>
          </w:rPrChange>
        </w:rPr>
        <w:t>诉求预测单元</w:t>
      </w:r>
      <w:del w:id="64" w:author="Jiaoda Patent Agency" w:date="2021-05-19T09:23:00Z">
        <w:r w:rsidR="00B74BBB" w:rsidRPr="002C6EFE" w:rsidDel="00E60A32">
          <w:rPr>
            <w:rFonts w:asciiTheme="majorHAnsi" w:eastAsiaTheme="minorEastAsia" w:hAnsiTheme="majorHAnsi" w:hint="eastAsia"/>
            <w:sz w:val="22"/>
            <w:szCs w:val="22"/>
            <w:rPrChange w:id="65" w:author="Jiaoda Patent Agency" w:date="2021-05-19T09:48:00Z">
              <w:rPr>
                <w:rFonts w:asciiTheme="majorHAnsi" w:eastAsiaTheme="minorEastAsia" w:hAnsiTheme="majorHAnsi" w:hint="eastAsia"/>
                <w:sz w:val="22"/>
                <w:szCs w:val="22"/>
              </w:rPr>
            </w:rPrChange>
          </w:rPr>
          <w:delText>2</w:delText>
        </w:r>
        <w:r w:rsidR="00B74BBB" w:rsidRPr="002C6EFE" w:rsidDel="00E60A32">
          <w:rPr>
            <w:rFonts w:asciiTheme="majorHAnsi" w:eastAsiaTheme="minorEastAsia" w:hAnsiTheme="majorHAnsi" w:hint="eastAsia"/>
            <w:sz w:val="22"/>
            <w:szCs w:val="22"/>
            <w:rPrChange w:id="66" w:author="Jiaoda Patent Agency" w:date="2021-05-19T09:48:00Z">
              <w:rPr>
                <w:rFonts w:asciiTheme="majorHAnsi" w:eastAsiaTheme="minorEastAsia" w:hAnsiTheme="majorHAnsi" w:hint="eastAsia"/>
                <w:sz w:val="22"/>
                <w:szCs w:val="22"/>
              </w:rPr>
            </w:rPrChange>
          </w:rPr>
          <w:delText>，</w:delText>
        </w:r>
      </w:del>
      <w:ins w:id="67" w:author="Jiaoda Patent Agency" w:date="2021-05-19T09:23:00Z">
        <w:r w:rsidR="00E60A32" w:rsidRPr="002C6EFE">
          <w:rPr>
            <w:rFonts w:asciiTheme="majorHAnsi" w:eastAsiaTheme="minorEastAsia" w:hAnsiTheme="majorHAnsi" w:hint="eastAsia"/>
            <w:sz w:val="22"/>
            <w:szCs w:val="22"/>
            <w:rPrChange w:id="68" w:author="Jiaoda Patent Agency" w:date="2021-05-19T09:48:00Z">
              <w:rPr>
                <w:rFonts w:asciiTheme="majorHAnsi" w:eastAsiaTheme="minorEastAsia" w:hAnsiTheme="majorHAnsi" w:hint="eastAsia"/>
                <w:sz w:val="22"/>
                <w:szCs w:val="22"/>
              </w:rPr>
            </w:rPrChange>
          </w:rPr>
          <w:t>、</w:t>
        </w:r>
      </w:ins>
      <w:r w:rsidR="00B74BBB" w:rsidRPr="002C6EFE">
        <w:rPr>
          <w:rFonts w:asciiTheme="majorHAnsi" w:eastAsiaTheme="minorEastAsia" w:hAnsiTheme="majorHAnsi" w:hint="eastAsia"/>
          <w:sz w:val="22"/>
          <w:szCs w:val="22"/>
          <w:rPrChange w:id="69" w:author="Jiaoda Patent Agency" w:date="2021-05-19T09:48:00Z">
            <w:rPr>
              <w:rFonts w:asciiTheme="majorHAnsi" w:eastAsiaTheme="minorEastAsia" w:hAnsiTheme="majorHAnsi" w:hint="eastAsia"/>
              <w:sz w:val="22"/>
              <w:szCs w:val="22"/>
            </w:rPr>
          </w:rPrChange>
        </w:rPr>
        <w:t>特征存储单元</w:t>
      </w:r>
      <w:del w:id="70" w:author="Jiaoda Patent Agency" w:date="2021-05-19T09:23:00Z">
        <w:r w:rsidR="00B74BBB" w:rsidRPr="002C6EFE" w:rsidDel="00E60A32">
          <w:rPr>
            <w:rFonts w:asciiTheme="majorHAnsi" w:eastAsiaTheme="minorEastAsia" w:hAnsiTheme="majorHAnsi" w:hint="eastAsia"/>
            <w:sz w:val="22"/>
            <w:szCs w:val="22"/>
            <w:rPrChange w:id="71" w:author="Jiaoda Patent Agency" w:date="2021-05-19T09:48:00Z">
              <w:rPr>
                <w:rFonts w:asciiTheme="majorHAnsi" w:eastAsiaTheme="minorEastAsia" w:hAnsiTheme="majorHAnsi" w:hint="eastAsia"/>
                <w:sz w:val="22"/>
                <w:szCs w:val="22"/>
              </w:rPr>
            </w:rPrChange>
          </w:rPr>
          <w:delText>3</w:delText>
        </w:r>
        <w:r w:rsidR="00B74BBB" w:rsidRPr="002C6EFE" w:rsidDel="00E60A32">
          <w:rPr>
            <w:rFonts w:asciiTheme="majorHAnsi" w:eastAsiaTheme="minorEastAsia" w:hAnsiTheme="majorHAnsi" w:hint="eastAsia"/>
            <w:sz w:val="22"/>
            <w:szCs w:val="22"/>
            <w:rPrChange w:id="72" w:author="Jiaoda Patent Agency" w:date="2021-05-19T09:48:00Z">
              <w:rPr>
                <w:rFonts w:asciiTheme="majorHAnsi" w:eastAsiaTheme="minorEastAsia" w:hAnsiTheme="majorHAnsi" w:hint="eastAsia"/>
                <w:sz w:val="22"/>
                <w:szCs w:val="22"/>
              </w:rPr>
            </w:rPrChange>
          </w:rPr>
          <w:delText>，</w:delText>
        </w:r>
      </w:del>
      <w:ins w:id="73" w:author="Jiaoda Patent Agency" w:date="2021-05-19T09:23:00Z">
        <w:r w:rsidR="00E60A32" w:rsidRPr="002C6EFE">
          <w:rPr>
            <w:rFonts w:asciiTheme="majorHAnsi" w:eastAsiaTheme="minorEastAsia" w:hAnsiTheme="majorHAnsi" w:hint="eastAsia"/>
            <w:sz w:val="22"/>
            <w:szCs w:val="22"/>
            <w:rPrChange w:id="74" w:author="Jiaoda Patent Agency" w:date="2021-05-19T09:48:00Z">
              <w:rPr>
                <w:rFonts w:asciiTheme="majorHAnsi" w:eastAsiaTheme="minorEastAsia" w:hAnsiTheme="majorHAnsi" w:hint="eastAsia"/>
                <w:sz w:val="22"/>
                <w:szCs w:val="22"/>
              </w:rPr>
            </w:rPrChange>
          </w:rPr>
          <w:t>、</w:t>
        </w:r>
      </w:ins>
      <w:r w:rsidR="00B74BBB" w:rsidRPr="002C6EFE">
        <w:rPr>
          <w:rFonts w:asciiTheme="majorHAnsi" w:eastAsiaTheme="minorEastAsia" w:hAnsiTheme="majorHAnsi" w:hint="eastAsia"/>
          <w:sz w:val="22"/>
          <w:szCs w:val="22"/>
          <w:rPrChange w:id="75" w:author="Jiaoda Patent Agency" w:date="2021-05-19T09:48:00Z">
            <w:rPr>
              <w:rFonts w:asciiTheme="majorHAnsi" w:eastAsiaTheme="minorEastAsia" w:hAnsiTheme="majorHAnsi" w:hint="eastAsia"/>
              <w:sz w:val="22"/>
              <w:szCs w:val="22"/>
            </w:rPr>
          </w:rPrChange>
        </w:rPr>
        <w:t>资源调度单元</w:t>
      </w:r>
      <w:del w:id="76" w:author="Jiaoda Patent Agency" w:date="2021-05-19T09:23:00Z">
        <w:r w:rsidR="00B74BBB" w:rsidRPr="002C6EFE" w:rsidDel="00E60A32">
          <w:rPr>
            <w:rFonts w:asciiTheme="majorHAnsi" w:eastAsiaTheme="minorEastAsia" w:hAnsiTheme="majorHAnsi" w:hint="eastAsia"/>
            <w:sz w:val="22"/>
            <w:szCs w:val="22"/>
            <w:rPrChange w:id="77" w:author="Jiaoda Patent Agency" w:date="2021-05-19T09:48:00Z">
              <w:rPr>
                <w:rFonts w:asciiTheme="majorHAnsi" w:eastAsiaTheme="minorEastAsia" w:hAnsiTheme="majorHAnsi" w:hint="eastAsia"/>
                <w:sz w:val="22"/>
                <w:szCs w:val="22"/>
              </w:rPr>
            </w:rPrChange>
          </w:rPr>
          <w:delText>4</w:delText>
        </w:r>
        <w:r w:rsidR="00B74BBB" w:rsidRPr="002C6EFE" w:rsidDel="00E60A32">
          <w:rPr>
            <w:rFonts w:asciiTheme="majorHAnsi" w:eastAsiaTheme="minorEastAsia" w:hAnsiTheme="majorHAnsi" w:hint="eastAsia"/>
            <w:sz w:val="22"/>
            <w:szCs w:val="22"/>
            <w:rPrChange w:id="78" w:author="Jiaoda Patent Agency" w:date="2021-05-19T09:48:00Z">
              <w:rPr>
                <w:rFonts w:asciiTheme="majorHAnsi" w:eastAsiaTheme="minorEastAsia" w:hAnsiTheme="majorHAnsi" w:hint="eastAsia"/>
                <w:sz w:val="22"/>
                <w:szCs w:val="22"/>
              </w:rPr>
            </w:rPrChange>
          </w:rPr>
          <w:delText>，</w:delText>
        </w:r>
      </w:del>
      <w:ins w:id="79" w:author="Jiaoda Patent Agency" w:date="2021-05-19T09:23:00Z">
        <w:r w:rsidR="00E60A32" w:rsidRPr="002C6EFE">
          <w:rPr>
            <w:rFonts w:asciiTheme="majorHAnsi" w:eastAsiaTheme="minorEastAsia" w:hAnsiTheme="majorHAnsi" w:hint="eastAsia"/>
            <w:sz w:val="22"/>
            <w:szCs w:val="22"/>
            <w:rPrChange w:id="80" w:author="Jiaoda Patent Agency" w:date="2021-05-19T09:48:00Z">
              <w:rPr>
                <w:rFonts w:asciiTheme="majorHAnsi" w:eastAsiaTheme="minorEastAsia" w:hAnsiTheme="majorHAnsi" w:hint="eastAsia"/>
                <w:sz w:val="22"/>
                <w:szCs w:val="22"/>
              </w:rPr>
            </w:rPrChange>
          </w:rPr>
          <w:t>和</w:t>
        </w:r>
      </w:ins>
      <w:r w:rsidR="00B74BBB" w:rsidRPr="002C6EFE">
        <w:rPr>
          <w:rFonts w:asciiTheme="majorHAnsi" w:eastAsiaTheme="minorEastAsia" w:hAnsiTheme="majorHAnsi" w:hint="eastAsia"/>
          <w:sz w:val="22"/>
          <w:szCs w:val="22"/>
          <w:rPrChange w:id="81" w:author="Jiaoda Patent Agency" w:date="2021-05-19T09:48:00Z">
            <w:rPr>
              <w:rFonts w:asciiTheme="majorHAnsi" w:eastAsiaTheme="minorEastAsia" w:hAnsiTheme="majorHAnsi" w:hint="eastAsia"/>
              <w:sz w:val="22"/>
              <w:szCs w:val="22"/>
            </w:rPr>
          </w:rPrChange>
        </w:rPr>
        <w:t>网络训练单元</w:t>
      </w:r>
      <w:del w:id="82" w:author="Jiaoda Patent Agency" w:date="2021-05-19T09:23:00Z">
        <w:r w:rsidR="00B74BBB" w:rsidRPr="002C6EFE" w:rsidDel="00E60A32">
          <w:rPr>
            <w:rFonts w:asciiTheme="majorHAnsi" w:eastAsiaTheme="minorEastAsia" w:hAnsiTheme="majorHAnsi" w:hint="eastAsia"/>
            <w:sz w:val="22"/>
            <w:szCs w:val="22"/>
            <w:rPrChange w:id="83" w:author="Jiaoda Patent Agency" w:date="2021-05-19T09:48:00Z">
              <w:rPr>
                <w:rFonts w:asciiTheme="majorHAnsi" w:eastAsiaTheme="minorEastAsia" w:hAnsiTheme="majorHAnsi" w:hint="eastAsia"/>
                <w:sz w:val="22"/>
                <w:szCs w:val="22"/>
              </w:rPr>
            </w:rPrChange>
          </w:rPr>
          <w:delText>5</w:delText>
        </w:r>
        <w:r w:rsidR="00B74BBB" w:rsidRPr="002C6EFE" w:rsidDel="00E60A32">
          <w:rPr>
            <w:rFonts w:asciiTheme="majorHAnsi" w:eastAsiaTheme="minorEastAsia" w:hAnsiTheme="majorHAnsi" w:hint="eastAsia"/>
            <w:sz w:val="22"/>
            <w:szCs w:val="22"/>
            <w:rPrChange w:id="84" w:author="Jiaoda Patent Agency" w:date="2021-05-19T09:48:00Z">
              <w:rPr>
                <w:rFonts w:asciiTheme="majorHAnsi" w:eastAsiaTheme="minorEastAsia" w:hAnsiTheme="majorHAnsi" w:hint="eastAsia"/>
                <w:sz w:val="22"/>
                <w:szCs w:val="22"/>
              </w:rPr>
            </w:rPrChange>
          </w:rPr>
          <w:delText>。</w:delText>
        </w:r>
      </w:del>
      <w:ins w:id="85" w:author="Jiaoda Patent Agency" w:date="2021-05-19T09:23:00Z">
        <w:r w:rsidR="00E60A32" w:rsidRPr="002C6EFE">
          <w:rPr>
            <w:rFonts w:asciiTheme="majorHAnsi" w:eastAsiaTheme="minorEastAsia" w:hAnsiTheme="majorHAnsi" w:hint="eastAsia"/>
            <w:sz w:val="22"/>
            <w:szCs w:val="22"/>
            <w:rPrChange w:id="86" w:author="Jiaoda Patent Agency" w:date="2021-05-19T09:48:00Z">
              <w:rPr>
                <w:rFonts w:asciiTheme="majorHAnsi" w:eastAsiaTheme="minorEastAsia" w:hAnsiTheme="majorHAnsi" w:hint="eastAsia"/>
                <w:sz w:val="22"/>
                <w:szCs w:val="22"/>
              </w:rPr>
            </w:rPrChange>
          </w:rPr>
          <w:t>，其中：</w:t>
        </w:r>
      </w:ins>
    </w:p>
    <w:p w14:paraId="547D8865" w14:textId="53B258AD" w:rsidR="004B1583" w:rsidRPr="002C6EFE" w:rsidDel="00175702" w:rsidRDefault="00B74BBB" w:rsidP="00F5382E">
      <w:pPr>
        <w:pStyle w:val="ab"/>
        <w:numPr>
          <w:ilvl w:val="0"/>
          <w:numId w:val="1"/>
        </w:numPr>
        <w:tabs>
          <w:tab w:val="left" w:pos="709"/>
        </w:tabs>
        <w:spacing w:line="360" w:lineRule="auto"/>
        <w:ind w:left="0" w:firstLineChars="0" w:firstLine="0"/>
        <w:rPr>
          <w:del w:id="87" w:author="Jiaoda Patent Agency" w:date="2021-05-19T09:24:00Z"/>
          <w:rFonts w:asciiTheme="majorHAnsi" w:hAnsiTheme="majorHAnsi"/>
          <w:sz w:val="22"/>
          <w:szCs w:val="22"/>
          <w:rPrChange w:id="88" w:author="Jiaoda Patent Agency" w:date="2021-05-19T09:48:00Z">
            <w:rPr>
              <w:del w:id="89" w:author="Jiaoda Patent Agency" w:date="2021-05-19T09:24:00Z"/>
              <w:rFonts w:asciiTheme="majorHAnsi" w:hAnsiTheme="majorHAnsi"/>
              <w:sz w:val="22"/>
              <w:szCs w:val="22"/>
            </w:rPr>
          </w:rPrChange>
        </w:rPr>
        <w:pPrChange w:id="90" w:author="Jiaoda Patent Agency" w:date="2021-05-19T09:24:00Z">
          <w:pPr>
            <w:pStyle w:val="ab"/>
            <w:numPr>
              <w:numId w:val="1"/>
            </w:numPr>
            <w:tabs>
              <w:tab w:val="left" w:pos="709"/>
            </w:tabs>
            <w:spacing w:line="360" w:lineRule="auto"/>
            <w:ind w:firstLineChars="0" w:firstLine="0"/>
          </w:pPr>
        </w:pPrChange>
      </w:pPr>
      <w:del w:id="91" w:author="Jiaoda Patent Agency" w:date="2021-05-19T09:24:00Z">
        <w:r w:rsidRPr="002C6EFE" w:rsidDel="00175702">
          <w:rPr>
            <w:rFonts w:asciiTheme="majorHAnsi" w:eastAsiaTheme="minorEastAsia" w:hAnsiTheme="majorHAnsi" w:hint="eastAsia"/>
            <w:sz w:val="22"/>
            <w:szCs w:val="22"/>
            <w:rPrChange w:id="92" w:author="Jiaoda Patent Agency" w:date="2021-05-19T09:48:00Z">
              <w:rPr>
                <w:rFonts w:asciiTheme="majorHAnsi" w:eastAsiaTheme="minorEastAsia" w:hAnsiTheme="majorHAnsi" w:hint="eastAsia"/>
                <w:sz w:val="22"/>
                <w:szCs w:val="22"/>
              </w:rPr>
            </w:rPrChange>
          </w:rPr>
          <w:delText>内容分发系统</w:delText>
        </w:r>
      </w:del>
      <w:del w:id="93" w:author="Jiaoda Patent Agency" w:date="2021-05-19T09:23:00Z">
        <w:r w:rsidRPr="002C6EFE" w:rsidDel="00721CF5">
          <w:rPr>
            <w:rFonts w:asciiTheme="majorHAnsi" w:eastAsiaTheme="minorEastAsia" w:hAnsiTheme="majorHAnsi" w:hint="eastAsia"/>
            <w:sz w:val="22"/>
            <w:szCs w:val="22"/>
            <w:rPrChange w:id="94" w:author="Jiaoda Patent Agency" w:date="2021-05-19T09:48:00Z">
              <w:rPr>
                <w:rFonts w:asciiTheme="majorHAnsi" w:eastAsiaTheme="minorEastAsia" w:hAnsiTheme="majorHAnsi" w:hint="eastAsia"/>
                <w:sz w:val="22"/>
                <w:szCs w:val="22"/>
              </w:rPr>
            </w:rPrChange>
          </w:rPr>
          <w:delText>内有两个流程：</w:delText>
        </w:r>
        <w:r w:rsidRPr="002C6EFE" w:rsidDel="00721CF5">
          <w:rPr>
            <w:rFonts w:asciiTheme="majorHAnsi" w:eastAsiaTheme="minorEastAsia" w:hAnsiTheme="majorHAnsi" w:hint="eastAsia"/>
            <w:sz w:val="22"/>
            <w:szCs w:val="22"/>
            <w:rPrChange w:id="95" w:author="Jiaoda Patent Agency" w:date="2021-05-19T09:48:00Z">
              <w:rPr>
                <w:rFonts w:asciiTheme="majorHAnsi" w:eastAsiaTheme="minorEastAsia" w:hAnsiTheme="majorHAnsi" w:hint="eastAsia"/>
                <w:sz w:val="22"/>
                <w:szCs w:val="22"/>
              </w:rPr>
            </w:rPrChange>
          </w:rPr>
          <w:delText>1</w:delText>
        </w:r>
        <w:r w:rsidRPr="002C6EFE" w:rsidDel="00721CF5">
          <w:rPr>
            <w:rFonts w:asciiTheme="majorHAnsi" w:eastAsiaTheme="minorEastAsia" w:hAnsiTheme="majorHAnsi"/>
            <w:sz w:val="22"/>
            <w:szCs w:val="22"/>
            <w:rPrChange w:id="96" w:author="Jiaoda Patent Agency" w:date="2021-05-19T09:48:00Z">
              <w:rPr>
                <w:rFonts w:asciiTheme="majorHAnsi" w:eastAsiaTheme="minorEastAsia" w:hAnsiTheme="majorHAnsi"/>
                <w:sz w:val="22"/>
                <w:szCs w:val="22"/>
              </w:rPr>
            </w:rPrChange>
          </w:rPr>
          <w:delText xml:space="preserve">. </w:delText>
        </w:r>
        <w:r w:rsidRPr="002C6EFE" w:rsidDel="00721CF5">
          <w:rPr>
            <w:rFonts w:asciiTheme="majorHAnsi" w:eastAsiaTheme="minorEastAsia" w:hAnsiTheme="majorHAnsi" w:hint="eastAsia"/>
            <w:sz w:val="22"/>
            <w:szCs w:val="22"/>
            <w:rPrChange w:id="97" w:author="Jiaoda Patent Agency" w:date="2021-05-19T09:48:00Z">
              <w:rPr>
                <w:rFonts w:asciiTheme="majorHAnsi" w:eastAsiaTheme="minorEastAsia" w:hAnsiTheme="majorHAnsi" w:hint="eastAsia"/>
                <w:sz w:val="22"/>
                <w:szCs w:val="22"/>
              </w:rPr>
            </w:rPrChange>
          </w:rPr>
          <w:delText>机器人服务流程</w:delText>
        </w:r>
        <w:r w:rsidR="00BF4A94" w:rsidRPr="002C6EFE" w:rsidDel="00721CF5">
          <w:rPr>
            <w:rFonts w:asciiTheme="majorHAnsi" w:eastAsiaTheme="minorEastAsia" w:hAnsiTheme="majorHAnsi" w:hint="eastAsia"/>
            <w:sz w:val="22"/>
            <w:szCs w:val="22"/>
            <w:rPrChange w:id="98" w:author="Jiaoda Patent Agency" w:date="2021-05-19T09:48:00Z">
              <w:rPr>
                <w:rFonts w:asciiTheme="majorHAnsi" w:eastAsiaTheme="minorEastAsia" w:hAnsiTheme="majorHAnsi" w:hint="eastAsia"/>
                <w:sz w:val="22"/>
                <w:szCs w:val="22"/>
              </w:rPr>
            </w:rPrChange>
          </w:rPr>
          <w:delText>，用于</w:delText>
        </w:r>
      </w:del>
      <w:del w:id="99" w:author="Jiaoda Patent Agency" w:date="2021-05-19T09:24:00Z">
        <w:r w:rsidR="00BF4A94" w:rsidRPr="002C6EFE" w:rsidDel="00175702">
          <w:rPr>
            <w:rFonts w:asciiTheme="majorHAnsi" w:eastAsiaTheme="minorEastAsia" w:hAnsiTheme="majorHAnsi" w:hint="eastAsia"/>
            <w:sz w:val="22"/>
            <w:szCs w:val="22"/>
            <w:rPrChange w:id="100" w:author="Jiaoda Patent Agency" w:date="2021-05-19T09:48:00Z">
              <w:rPr>
                <w:rFonts w:asciiTheme="majorHAnsi" w:eastAsiaTheme="minorEastAsia" w:hAnsiTheme="majorHAnsi" w:hint="eastAsia"/>
                <w:sz w:val="22"/>
                <w:szCs w:val="22"/>
              </w:rPr>
            </w:rPrChange>
          </w:rPr>
          <w:delText>预测机器人的诉求</w:delText>
        </w:r>
      </w:del>
      <w:del w:id="101" w:author="Jiaoda Patent Agency" w:date="2021-05-19T09:23:00Z">
        <w:r w:rsidR="00BF4A94" w:rsidRPr="002C6EFE" w:rsidDel="00721CF5">
          <w:rPr>
            <w:rFonts w:asciiTheme="majorHAnsi" w:eastAsiaTheme="minorEastAsia" w:hAnsiTheme="majorHAnsi" w:hint="eastAsia"/>
            <w:sz w:val="22"/>
            <w:szCs w:val="22"/>
            <w:rPrChange w:id="102" w:author="Jiaoda Patent Agency" w:date="2021-05-19T09:48:00Z">
              <w:rPr>
                <w:rFonts w:asciiTheme="majorHAnsi" w:eastAsiaTheme="minorEastAsia" w:hAnsiTheme="majorHAnsi" w:hint="eastAsia"/>
                <w:sz w:val="22"/>
                <w:szCs w:val="22"/>
              </w:rPr>
            </w:rPrChange>
          </w:rPr>
          <w:delText>，</w:delText>
        </w:r>
      </w:del>
      <w:del w:id="103" w:author="Jiaoda Patent Agency" w:date="2021-05-19T09:24:00Z">
        <w:r w:rsidR="00BF4A94" w:rsidRPr="002C6EFE" w:rsidDel="00175702">
          <w:rPr>
            <w:rFonts w:asciiTheme="majorHAnsi" w:eastAsiaTheme="minorEastAsia" w:hAnsiTheme="majorHAnsi" w:hint="eastAsia"/>
            <w:sz w:val="22"/>
            <w:szCs w:val="22"/>
            <w:rPrChange w:id="104" w:author="Jiaoda Patent Agency" w:date="2021-05-19T09:48:00Z">
              <w:rPr>
                <w:rFonts w:asciiTheme="majorHAnsi" w:eastAsiaTheme="minorEastAsia" w:hAnsiTheme="majorHAnsi" w:hint="eastAsia"/>
                <w:sz w:val="22"/>
                <w:szCs w:val="22"/>
              </w:rPr>
            </w:rPrChange>
          </w:rPr>
          <w:delText>对其进行最优资源配置</w:delText>
        </w:r>
      </w:del>
      <w:del w:id="105" w:author="Jiaoda Patent Agency" w:date="2021-05-19T09:23:00Z">
        <w:r w:rsidRPr="002C6EFE" w:rsidDel="00721CF5">
          <w:rPr>
            <w:rFonts w:asciiTheme="majorHAnsi" w:eastAsiaTheme="minorEastAsia" w:hAnsiTheme="majorHAnsi" w:hint="eastAsia"/>
            <w:sz w:val="22"/>
            <w:szCs w:val="22"/>
            <w:rPrChange w:id="106" w:author="Jiaoda Patent Agency" w:date="2021-05-19T09:48:00Z">
              <w:rPr>
                <w:rFonts w:asciiTheme="majorHAnsi" w:eastAsiaTheme="minorEastAsia" w:hAnsiTheme="majorHAnsi" w:hint="eastAsia"/>
                <w:sz w:val="22"/>
                <w:szCs w:val="22"/>
              </w:rPr>
            </w:rPrChange>
          </w:rPr>
          <w:delText>。</w:delText>
        </w:r>
        <w:r w:rsidRPr="002C6EFE" w:rsidDel="00707ED1">
          <w:rPr>
            <w:rFonts w:asciiTheme="majorHAnsi" w:eastAsiaTheme="minorEastAsia" w:hAnsiTheme="majorHAnsi" w:hint="eastAsia"/>
            <w:sz w:val="22"/>
            <w:szCs w:val="22"/>
            <w:rPrChange w:id="107" w:author="Jiaoda Patent Agency" w:date="2021-05-19T09:48:00Z">
              <w:rPr>
                <w:rFonts w:asciiTheme="majorHAnsi" w:eastAsiaTheme="minorEastAsia" w:hAnsiTheme="majorHAnsi" w:hint="eastAsia"/>
                <w:sz w:val="22"/>
                <w:szCs w:val="22"/>
              </w:rPr>
            </w:rPrChange>
          </w:rPr>
          <w:delText>2</w:delText>
        </w:r>
        <w:r w:rsidRPr="002C6EFE" w:rsidDel="00707ED1">
          <w:rPr>
            <w:rFonts w:asciiTheme="majorHAnsi" w:eastAsiaTheme="minorEastAsia" w:hAnsiTheme="majorHAnsi"/>
            <w:sz w:val="22"/>
            <w:szCs w:val="22"/>
            <w:rPrChange w:id="108" w:author="Jiaoda Patent Agency" w:date="2021-05-19T09:48:00Z">
              <w:rPr>
                <w:rFonts w:asciiTheme="majorHAnsi" w:eastAsiaTheme="minorEastAsia" w:hAnsiTheme="majorHAnsi"/>
                <w:sz w:val="22"/>
                <w:szCs w:val="22"/>
              </w:rPr>
            </w:rPrChange>
          </w:rPr>
          <w:delText xml:space="preserve">. </w:delText>
        </w:r>
        <w:r w:rsidRPr="002C6EFE" w:rsidDel="00707ED1">
          <w:rPr>
            <w:rFonts w:asciiTheme="majorHAnsi" w:eastAsiaTheme="minorEastAsia" w:hAnsiTheme="majorHAnsi" w:hint="eastAsia"/>
            <w:sz w:val="22"/>
            <w:szCs w:val="22"/>
            <w:rPrChange w:id="109" w:author="Jiaoda Patent Agency" w:date="2021-05-19T09:48:00Z">
              <w:rPr>
                <w:rFonts w:asciiTheme="majorHAnsi" w:eastAsiaTheme="minorEastAsia" w:hAnsiTheme="majorHAnsi" w:hint="eastAsia"/>
                <w:sz w:val="22"/>
                <w:szCs w:val="22"/>
              </w:rPr>
            </w:rPrChange>
          </w:rPr>
          <w:delText>模型训练流程</w:delText>
        </w:r>
        <w:r w:rsidR="00BF4A94" w:rsidRPr="002C6EFE" w:rsidDel="00707ED1">
          <w:rPr>
            <w:rFonts w:asciiTheme="majorHAnsi" w:eastAsiaTheme="minorEastAsia" w:hAnsiTheme="majorHAnsi" w:hint="eastAsia"/>
            <w:sz w:val="22"/>
            <w:szCs w:val="22"/>
            <w:rPrChange w:id="110" w:author="Jiaoda Patent Agency" w:date="2021-05-19T09:48:00Z">
              <w:rPr>
                <w:rFonts w:asciiTheme="majorHAnsi" w:eastAsiaTheme="minorEastAsia" w:hAnsiTheme="majorHAnsi" w:hint="eastAsia"/>
                <w:sz w:val="22"/>
                <w:szCs w:val="22"/>
              </w:rPr>
            </w:rPrChange>
          </w:rPr>
          <w:delText>，用于</w:delText>
        </w:r>
      </w:del>
      <w:del w:id="111" w:author="Jiaoda Patent Agency" w:date="2021-05-19T09:24:00Z">
        <w:r w:rsidR="00BF4A94" w:rsidRPr="002C6EFE" w:rsidDel="00175702">
          <w:rPr>
            <w:rFonts w:asciiTheme="majorHAnsi" w:eastAsiaTheme="minorEastAsia" w:hAnsiTheme="majorHAnsi" w:hint="eastAsia"/>
            <w:sz w:val="22"/>
            <w:szCs w:val="22"/>
            <w:rPrChange w:id="112" w:author="Jiaoda Patent Agency" w:date="2021-05-19T09:48:00Z">
              <w:rPr>
                <w:rFonts w:asciiTheme="majorHAnsi" w:eastAsiaTheme="minorEastAsia" w:hAnsiTheme="majorHAnsi" w:hint="eastAsia"/>
                <w:sz w:val="22"/>
                <w:szCs w:val="22"/>
              </w:rPr>
            </w:rPrChange>
          </w:rPr>
          <w:delText>基于新增的数据更新诉求预测单元</w:delText>
        </w:r>
      </w:del>
      <w:del w:id="113" w:author="Jiaoda Patent Agency" w:date="2021-05-19T09:23:00Z">
        <w:r w:rsidR="00BF4A94" w:rsidRPr="002C6EFE" w:rsidDel="00707ED1">
          <w:rPr>
            <w:rFonts w:asciiTheme="majorHAnsi" w:eastAsiaTheme="minorEastAsia" w:hAnsiTheme="majorHAnsi" w:hint="eastAsia"/>
            <w:sz w:val="22"/>
            <w:szCs w:val="22"/>
            <w:rPrChange w:id="114" w:author="Jiaoda Patent Agency" w:date="2021-05-19T09:48:00Z">
              <w:rPr>
                <w:rFonts w:asciiTheme="majorHAnsi" w:eastAsiaTheme="minorEastAsia" w:hAnsiTheme="majorHAnsi" w:hint="eastAsia"/>
                <w:sz w:val="22"/>
                <w:szCs w:val="22"/>
              </w:rPr>
            </w:rPrChange>
          </w:rPr>
          <w:delText>2</w:delText>
        </w:r>
      </w:del>
      <w:del w:id="115" w:author="Jiaoda Patent Agency" w:date="2021-05-19T09:24:00Z">
        <w:r w:rsidR="00BF4A94" w:rsidRPr="002C6EFE" w:rsidDel="00175702">
          <w:rPr>
            <w:rFonts w:asciiTheme="majorHAnsi" w:eastAsiaTheme="minorEastAsia" w:hAnsiTheme="majorHAnsi" w:hint="eastAsia"/>
            <w:sz w:val="22"/>
            <w:szCs w:val="22"/>
            <w:rPrChange w:id="116" w:author="Jiaoda Patent Agency" w:date="2021-05-19T09:48:00Z">
              <w:rPr>
                <w:rFonts w:asciiTheme="majorHAnsi" w:eastAsiaTheme="minorEastAsia" w:hAnsiTheme="majorHAnsi" w:hint="eastAsia"/>
                <w:sz w:val="22"/>
                <w:szCs w:val="22"/>
              </w:rPr>
            </w:rPrChange>
          </w:rPr>
          <w:delText>中的神经网络模型</w:delText>
        </w:r>
        <w:r w:rsidRPr="002C6EFE" w:rsidDel="00175702">
          <w:rPr>
            <w:rFonts w:asciiTheme="majorHAnsi" w:eastAsiaTheme="minorEastAsia" w:hAnsiTheme="majorHAnsi" w:hint="eastAsia"/>
            <w:sz w:val="22"/>
            <w:szCs w:val="22"/>
            <w:rPrChange w:id="117" w:author="Jiaoda Patent Agency" w:date="2021-05-19T09:48:00Z">
              <w:rPr>
                <w:rFonts w:asciiTheme="majorHAnsi" w:eastAsiaTheme="minorEastAsia" w:hAnsiTheme="majorHAnsi" w:hint="eastAsia"/>
                <w:sz w:val="22"/>
                <w:szCs w:val="22"/>
              </w:rPr>
            </w:rPrChange>
          </w:rPr>
          <w:delText>。</w:delText>
        </w:r>
      </w:del>
    </w:p>
    <w:p w14:paraId="47290B55" w14:textId="021E5BDA" w:rsidR="00B74BBB" w:rsidRPr="002C6EFE" w:rsidRDefault="00B74BBB" w:rsidP="00F5382E">
      <w:pPr>
        <w:pStyle w:val="ab"/>
        <w:numPr>
          <w:ilvl w:val="0"/>
          <w:numId w:val="1"/>
        </w:numPr>
        <w:tabs>
          <w:tab w:val="left" w:pos="709"/>
        </w:tabs>
        <w:spacing w:line="360" w:lineRule="auto"/>
        <w:ind w:left="0" w:firstLineChars="0" w:firstLine="0"/>
        <w:rPr>
          <w:rFonts w:asciiTheme="majorHAnsi" w:hAnsiTheme="majorHAnsi"/>
          <w:sz w:val="22"/>
          <w:szCs w:val="22"/>
          <w:rPrChange w:id="118" w:author="Jiaoda Patent Agency" w:date="2021-05-19T09:48:00Z">
            <w:rPr>
              <w:rFonts w:asciiTheme="majorHAnsi" w:hAnsiTheme="majorHAnsi"/>
              <w:sz w:val="22"/>
              <w:szCs w:val="22"/>
            </w:rPr>
          </w:rPrChange>
        </w:rPr>
      </w:pPr>
      <w:del w:id="119" w:author="Jiaoda Patent Agency" w:date="2021-05-19T09:24:00Z">
        <w:r w:rsidRPr="002C6EFE" w:rsidDel="00F5382E">
          <w:rPr>
            <w:rFonts w:asciiTheme="majorHAnsi" w:eastAsiaTheme="minorEastAsia" w:hAnsiTheme="majorHAnsi" w:hint="eastAsia"/>
            <w:sz w:val="22"/>
            <w:szCs w:val="22"/>
            <w:rPrChange w:id="120" w:author="Jiaoda Patent Agency" w:date="2021-05-19T09:48:00Z">
              <w:rPr>
                <w:rFonts w:asciiTheme="majorHAnsi" w:eastAsiaTheme="minorEastAsia" w:hAnsiTheme="majorHAnsi" w:hint="eastAsia"/>
                <w:sz w:val="22"/>
                <w:szCs w:val="22"/>
              </w:rPr>
            </w:rPrChange>
          </w:rPr>
          <w:delText>机器人服务流程步骤如下：</w:delText>
        </w:r>
        <w:r w:rsidR="00A33423" w:rsidRPr="002C6EFE" w:rsidDel="00F5382E">
          <w:rPr>
            <w:rFonts w:asciiTheme="majorHAnsi" w:eastAsiaTheme="minorEastAsia" w:hAnsiTheme="majorHAnsi" w:hint="eastAsia"/>
            <w:sz w:val="22"/>
            <w:szCs w:val="22"/>
            <w:rPrChange w:id="121" w:author="Jiaoda Patent Agency" w:date="2021-05-19T09:48:00Z">
              <w:rPr>
                <w:rFonts w:asciiTheme="majorHAnsi" w:eastAsiaTheme="minorEastAsia" w:hAnsiTheme="majorHAnsi" w:hint="eastAsia"/>
                <w:sz w:val="22"/>
                <w:szCs w:val="22"/>
              </w:rPr>
            </w:rPrChange>
          </w:rPr>
          <w:delText>(</w:delText>
        </w:r>
        <w:r w:rsidRPr="002C6EFE" w:rsidDel="00F5382E">
          <w:rPr>
            <w:rFonts w:asciiTheme="majorHAnsi" w:eastAsiaTheme="minorEastAsia" w:hAnsiTheme="majorHAnsi" w:hint="eastAsia"/>
            <w:sz w:val="22"/>
            <w:szCs w:val="22"/>
            <w:rPrChange w:id="122" w:author="Jiaoda Patent Agency" w:date="2021-05-19T09:48:00Z">
              <w:rPr>
                <w:rFonts w:asciiTheme="majorHAnsi" w:eastAsiaTheme="minorEastAsia" w:hAnsiTheme="majorHAnsi" w:hint="eastAsia"/>
                <w:sz w:val="22"/>
                <w:szCs w:val="22"/>
              </w:rPr>
            </w:rPrChange>
          </w:rPr>
          <w:delText>1</w:delText>
        </w:r>
        <w:r w:rsidR="00A33423" w:rsidRPr="002C6EFE" w:rsidDel="00F5382E">
          <w:rPr>
            <w:rFonts w:asciiTheme="majorHAnsi" w:eastAsiaTheme="minorEastAsia" w:hAnsiTheme="majorHAnsi" w:hint="eastAsia"/>
            <w:sz w:val="22"/>
            <w:szCs w:val="22"/>
            <w:rPrChange w:id="123" w:author="Jiaoda Patent Agency" w:date="2021-05-19T09:48:00Z">
              <w:rPr>
                <w:rFonts w:asciiTheme="majorHAnsi" w:eastAsiaTheme="minorEastAsia" w:hAnsiTheme="majorHAnsi" w:hint="eastAsia"/>
                <w:sz w:val="22"/>
                <w:szCs w:val="22"/>
              </w:rPr>
            </w:rPrChange>
          </w:rPr>
          <w:delText>)</w:delText>
        </w:r>
      </w:del>
      <w:r w:rsidRPr="002C6EFE">
        <w:rPr>
          <w:rFonts w:asciiTheme="majorHAnsi" w:eastAsiaTheme="minorEastAsia" w:hAnsiTheme="majorHAnsi" w:hint="eastAsia"/>
          <w:sz w:val="22"/>
          <w:szCs w:val="22"/>
          <w:rPrChange w:id="124" w:author="Jiaoda Patent Agency" w:date="2021-05-19T09:48:00Z">
            <w:rPr>
              <w:rFonts w:asciiTheme="majorHAnsi" w:eastAsiaTheme="minorEastAsia" w:hAnsiTheme="majorHAnsi" w:hint="eastAsia"/>
              <w:sz w:val="22"/>
              <w:szCs w:val="22"/>
            </w:rPr>
          </w:rPrChange>
        </w:rPr>
        <w:t>交互单元</w:t>
      </w:r>
      <w:del w:id="125" w:author="Jiaoda Patent Agency" w:date="2021-05-19T09:24:00Z">
        <w:r w:rsidR="00B30CC2" w:rsidRPr="002C6EFE" w:rsidDel="005C7C83">
          <w:rPr>
            <w:rFonts w:asciiTheme="majorHAnsi" w:eastAsiaTheme="minorEastAsia" w:hAnsiTheme="majorHAnsi" w:hint="eastAsia"/>
            <w:sz w:val="22"/>
            <w:szCs w:val="22"/>
            <w:rPrChange w:id="126" w:author="Jiaoda Patent Agency" w:date="2021-05-19T09:48:00Z">
              <w:rPr>
                <w:rFonts w:asciiTheme="majorHAnsi" w:eastAsiaTheme="minorEastAsia" w:hAnsiTheme="majorHAnsi" w:hint="eastAsia"/>
                <w:sz w:val="22"/>
                <w:szCs w:val="22"/>
              </w:rPr>
            </w:rPrChange>
          </w:rPr>
          <w:delText>1</w:delText>
        </w:r>
      </w:del>
      <w:r w:rsidRPr="002C6EFE">
        <w:rPr>
          <w:rFonts w:asciiTheme="majorHAnsi" w:eastAsiaTheme="minorEastAsia" w:hAnsiTheme="majorHAnsi" w:hint="eastAsia"/>
          <w:sz w:val="22"/>
          <w:szCs w:val="22"/>
          <w:rPrChange w:id="127" w:author="Jiaoda Patent Agency" w:date="2021-05-19T09:48:00Z">
            <w:rPr>
              <w:rFonts w:asciiTheme="majorHAnsi" w:eastAsiaTheme="minorEastAsia" w:hAnsiTheme="majorHAnsi" w:hint="eastAsia"/>
              <w:sz w:val="22"/>
              <w:szCs w:val="22"/>
            </w:rPr>
          </w:rPrChange>
        </w:rPr>
        <w:t>接收机器人的资源请求，将机器人</w:t>
      </w:r>
      <w:r w:rsidRPr="002C6EFE">
        <w:rPr>
          <w:rFonts w:asciiTheme="majorHAnsi" w:eastAsiaTheme="minorEastAsia" w:hAnsiTheme="majorHAnsi" w:hint="eastAsia"/>
          <w:sz w:val="22"/>
          <w:szCs w:val="22"/>
          <w:rPrChange w:id="128" w:author="Jiaoda Patent Agency" w:date="2021-05-19T09:48:00Z">
            <w:rPr>
              <w:rFonts w:asciiTheme="majorHAnsi" w:eastAsiaTheme="minorEastAsia" w:hAnsiTheme="majorHAnsi" w:hint="eastAsia"/>
              <w:sz w:val="22"/>
              <w:szCs w:val="22"/>
            </w:rPr>
          </w:rPrChange>
        </w:rPr>
        <w:t>ID</w:t>
      </w:r>
      <w:r w:rsidRPr="002C6EFE">
        <w:rPr>
          <w:rFonts w:asciiTheme="majorHAnsi" w:eastAsiaTheme="minorEastAsia" w:hAnsiTheme="majorHAnsi" w:hint="eastAsia"/>
          <w:sz w:val="22"/>
          <w:szCs w:val="22"/>
          <w:rPrChange w:id="129" w:author="Jiaoda Patent Agency" w:date="2021-05-19T09:48:00Z">
            <w:rPr>
              <w:rFonts w:asciiTheme="majorHAnsi" w:eastAsiaTheme="minorEastAsia" w:hAnsiTheme="majorHAnsi" w:hint="eastAsia"/>
              <w:sz w:val="22"/>
              <w:szCs w:val="22"/>
            </w:rPr>
          </w:rPrChange>
        </w:rPr>
        <w:t>和预算发送给诉求预测单元</w:t>
      </w:r>
      <w:del w:id="130" w:author="Jiaoda Patent Agency" w:date="2021-05-19T09:24:00Z">
        <w:r w:rsidR="00B30CC2" w:rsidRPr="002C6EFE" w:rsidDel="005C7C83">
          <w:rPr>
            <w:rFonts w:asciiTheme="majorHAnsi" w:eastAsiaTheme="minorEastAsia" w:hAnsiTheme="majorHAnsi" w:hint="eastAsia"/>
            <w:sz w:val="22"/>
            <w:szCs w:val="22"/>
            <w:rPrChange w:id="131" w:author="Jiaoda Patent Agency" w:date="2021-05-19T09:48:00Z">
              <w:rPr>
                <w:rFonts w:asciiTheme="majorHAnsi" w:eastAsiaTheme="minorEastAsia" w:hAnsiTheme="majorHAnsi" w:hint="eastAsia"/>
                <w:sz w:val="22"/>
                <w:szCs w:val="22"/>
              </w:rPr>
            </w:rPrChange>
          </w:rPr>
          <w:delText>2</w:delText>
        </w:r>
      </w:del>
      <w:r w:rsidRPr="002C6EFE">
        <w:rPr>
          <w:rFonts w:asciiTheme="majorHAnsi" w:eastAsiaTheme="minorEastAsia" w:hAnsiTheme="majorHAnsi" w:hint="eastAsia"/>
          <w:sz w:val="22"/>
          <w:szCs w:val="22"/>
          <w:rPrChange w:id="132" w:author="Jiaoda Patent Agency" w:date="2021-05-19T09:48:00Z">
            <w:rPr>
              <w:rFonts w:asciiTheme="majorHAnsi" w:eastAsiaTheme="minorEastAsia" w:hAnsiTheme="majorHAnsi" w:hint="eastAsia"/>
              <w:sz w:val="22"/>
              <w:szCs w:val="22"/>
            </w:rPr>
          </w:rPrChange>
        </w:rPr>
        <w:t>；</w:t>
      </w:r>
      <w:del w:id="133" w:author="Jiaoda Patent Agency" w:date="2021-05-19T09:24:00Z">
        <w:r w:rsidR="00A33423" w:rsidRPr="002C6EFE" w:rsidDel="00F5382E">
          <w:rPr>
            <w:rFonts w:asciiTheme="majorHAnsi" w:eastAsiaTheme="minorEastAsia" w:hAnsiTheme="majorHAnsi" w:hint="eastAsia"/>
            <w:sz w:val="22"/>
            <w:szCs w:val="22"/>
            <w:rPrChange w:id="134" w:author="Jiaoda Patent Agency" w:date="2021-05-19T09:48:00Z">
              <w:rPr>
                <w:rFonts w:asciiTheme="majorHAnsi" w:eastAsiaTheme="minorEastAsia" w:hAnsiTheme="majorHAnsi" w:hint="eastAsia"/>
                <w:sz w:val="22"/>
                <w:szCs w:val="22"/>
              </w:rPr>
            </w:rPrChange>
          </w:rPr>
          <w:delText>(</w:delText>
        </w:r>
        <w:r w:rsidRPr="002C6EFE" w:rsidDel="00F5382E">
          <w:rPr>
            <w:rFonts w:asciiTheme="majorHAnsi" w:eastAsiaTheme="minorEastAsia" w:hAnsiTheme="majorHAnsi" w:hint="eastAsia"/>
            <w:sz w:val="22"/>
            <w:szCs w:val="22"/>
            <w:rPrChange w:id="135" w:author="Jiaoda Patent Agency" w:date="2021-05-19T09:48:00Z">
              <w:rPr>
                <w:rFonts w:asciiTheme="majorHAnsi" w:eastAsiaTheme="minorEastAsia" w:hAnsiTheme="majorHAnsi" w:hint="eastAsia"/>
                <w:sz w:val="22"/>
                <w:szCs w:val="22"/>
              </w:rPr>
            </w:rPrChange>
          </w:rPr>
          <w:delText>2</w:delText>
        </w:r>
        <w:r w:rsidR="00A33423" w:rsidRPr="002C6EFE" w:rsidDel="00F5382E">
          <w:rPr>
            <w:rFonts w:asciiTheme="majorHAnsi" w:eastAsiaTheme="minorEastAsia" w:hAnsiTheme="majorHAnsi" w:hint="eastAsia"/>
            <w:sz w:val="22"/>
            <w:szCs w:val="22"/>
            <w:rPrChange w:id="136" w:author="Jiaoda Patent Agency" w:date="2021-05-19T09:48:00Z">
              <w:rPr>
                <w:rFonts w:asciiTheme="majorHAnsi" w:eastAsiaTheme="minorEastAsia" w:hAnsiTheme="majorHAnsi" w:hint="eastAsia"/>
                <w:sz w:val="22"/>
                <w:szCs w:val="22"/>
              </w:rPr>
            </w:rPrChange>
          </w:rPr>
          <w:delText>)</w:delText>
        </w:r>
      </w:del>
      <w:r w:rsidR="00B30CC2" w:rsidRPr="002C6EFE">
        <w:rPr>
          <w:rFonts w:asciiTheme="majorHAnsi" w:eastAsiaTheme="minorEastAsia" w:hAnsiTheme="majorHAnsi" w:hint="eastAsia"/>
          <w:sz w:val="22"/>
          <w:szCs w:val="22"/>
          <w:rPrChange w:id="137" w:author="Jiaoda Patent Agency" w:date="2021-05-19T09:48:00Z">
            <w:rPr>
              <w:rFonts w:asciiTheme="majorHAnsi" w:eastAsiaTheme="minorEastAsia" w:hAnsiTheme="majorHAnsi" w:hint="eastAsia"/>
              <w:sz w:val="22"/>
              <w:szCs w:val="22"/>
            </w:rPr>
          </w:rPrChange>
        </w:rPr>
        <w:t>诉求预测单元</w:t>
      </w:r>
      <w:del w:id="138" w:author="Jiaoda Patent Agency" w:date="2021-05-19T09:24:00Z">
        <w:r w:rsidR="00B30CC2" w:rsidRPr="002C6EFE" w:rsidDel="005C7C83">
          <w:rPr>
            <w:rFonts w:asciiTheme="majorHAnsi" w:eastAsiaTheme="minorEastAsia" w:hAnsiTheme="majorHAnsi" w:hint="eastAsia"/>
            <w:sz w:val="22"/>
            <w:szCs w:val="22"/>
            <w:rPrChange w:id="139" w:author="Jiaoda Patent Agency" w:date="2021-05-19T09:48:00Z">
              <w:rPr>
                <w:rFonts w:asciiTheme="majorHAnsi" w:eastAsiaTheme="minorEastAsia" w:hAnsiTheme="majorHAnsi" w:hint="eastAsia"/>
                <w:sz w:val="22"/>
                <w:szCs w:val="22"/>
              </w:rPr>
            </w:rPrChange>
          </w:rPr>
          <w:delText>2</w:delText>
        </w:r>
      </w:del>
      <w:r w:rsidR="00B30CC2" w:rsidRPr="002C6EFE">
        <w:rPr>
          <w:rFonts w:asciiTheme="majorHAnsi" w:eastAsiaTheme="minorEastAsia" w:hAnsiTheme="majorHAnsi" w:hint="eastAsia"/>
          <w:sz w:val="22"/>
          <w:szCs w:val="22"/>
          <w:rPrChange w:id="140" w:author="Jiaoda Patent Agency" w:date="2021-05-19T09:48:00Z">
            <w:rPr>
              <w:rFonts w:asciiTheme="majorHAnsi" w:eastAsiaTheme="minorEastAsia" w:hAnsiTheme="majorHAnsi" w:hint="eastAsia"/>
              <w:sz w:val="22"/>
              <w:szCs w:val="22"/>
            </w:rPr>
          </w:rPrChange>
        </w:rPr>
        <w:t>将机器人</w:t>
      </w:r>
      <w:r w:rsidR="00B30CC2" w:rsidRPr="002C6EFE">
        <w:rPr>
          <w:rFonts w:asciiTheme="majorHAnsi" w:eastAsiaTheme="minorEastAsia" w:hAnsiTheme="majorHAnsi" w:hint="eastAsia"/>
          <w:sz w:val="22"/>
          <w:szCs w:val="22"/>
          <w:rPrChange w:id="141" w:author="Jiaoda Patent Agency" w:date="2021-05-19T09:48:00Z">
            <w:rPr>
              <w:rFonts w:asciiTheme="majorHAnsi" w:eastAsiaTheme="minorEastAsia" w:hAnsiTheme="majorHAnsi" w:hint="eastAsia"/>
              <w:sz w:val="22"/>
              <w:szCs w:val="22"/>
            </w:rPr>
          </w:rPrChange>
        </w:rPr>
        <w:t>ID</w:t>
      </w:r>
      <w:r w:rsidR="00B30CC2" w:rsidRPr="002C6EFE">
        <w:rPr>
          <w:rFonts w:asciiTheme="majorHAnsi" w:eastAsiaTheme="minorEastAsia" w:hAnsiTheme="majorHAnsi" w:hint="eastAsia"/>
          <w:sz w:val="22"/>
          <w:szCs w:val="22"/>
          <w:rPrChange w:id="142" w:author="Jiaoda Patent Agency" w:date="2021-05-19T09:48:00Z">
            <w:rPr>
              <w:rFonts w:asciiTheme="majorHAnsi" w:eastAsiaTheme="minorEastAsia" w:hAnsiTheme="majorHAnsi" w:hint="eastAsia"/>
              <w:sz w:val="22"/>
              <w:szCs w:val="22"/>
            </w:rPr>
          </w:rPrChange>
        </w:rPr>
        <w:t>发送给特征存储单元</w:t>
      </w:r>
      <w:del w:id="143" w:author="Jiaoda Patent Agency" w:date="2021-05-19T09:24:00Z">
        <w:r w:rsidR="00B30CC2" w:rsidRPr="002C6EFE" w:rsidDel="005C7C83">
          <w:rPr>
            <w:rFonts w:asciiTheme="majorHAnsi" w:eastAsiaTheme="minorEastAsia" w:hAnsiTheme="majorHAnsi" w:hint="eastAsia"/>
            <w:sz w:val="22"/>
            <w:szCs w:val="22"/>
            <w:rPrChange w:id="144" w:author="Jiaoda Patent Agency" w:date="2021-05-19T09:48:00Z">
              <w:rPr>
                <w:rFonts w:asciiTheme="majorHAnsi" w:eastAsiaTheme="minorEastAsia" w:hAnsiTheme="majorHAnsi" w:hint="eastAsia"/>
                <w:sz w:val="22"/>
                <w:szCs w:val="22"/>
              </w:rPr>
            </w:rPrChange>
          </w:rPr>
          <w:delText>3</w:delText>
        </w:r>
      </w:del>
      <w:r w:rsidR="00B30CC2" w:rsidRPr="002C6EFE">
        <w:rPr>
          <w:rFonts w:asciiTheme="majorHAnsi" w:eastAsiaTheme="minorEastAsia" w:hAnsiTheme="majorHAnsi" w:hint="eastAsia"/>
          <w:sz w:val="22"/>
          <w:szCs w:val="22"/>
          <w:rPrChange w:id="145" w:author="Jiaoda Patent Agency" w:date="2021-05-19T09:48:00Z">
            <w:rPr>
              <w:rFonts w:asciiTheme="majorHAnsi" w:eastAsiaTheme="minorEastAsia" w:hAnsiTheme="majorHAnsi" w:hint="eastAsia"/>
              <w:sz w:val="22"/>
              <w:szCs w:val="22"/>
            </w:rPr>
          </w:rPrChange>
        </w:rPr>
        <w:t>；</w:t>
      </w:r>
      <w:del w:id="146" w:author="Jiaoda Patent Agency" w:date="2021-05-19T09:24:00Z">
        <w:r w:rsidR="00A33423" w:rsidRPr="002C6EFE" w:rsidDel="00F5382E">
          <w:rPr>
            <w:rFonts w:asciiTheme="majorHAnsi" w:eastAsiaTheme="minorEastAsia" w:hAnsiTheme="majorHAnsi" w:hint="eastAsia"/>
            <w:sz w:val="22"/>
            <w:szCs w:val="22"/>
            <w:rPrChange w:id="147" w:author="Jiaoda Patent Agency" w:date="2021-05-19T09:48:00Z">
              <w:rPr>
                <w:rFonts w:asciiTheme="majorHAnsi" w:eastAsiaTheme="minorEastAsia" w:hAnsiTheme="majorHAnsi" w:hint="eastAsia"/>
                <w:sz w:val="22"/>
                <w:szCs w:val="22"/>
              </w:rPr>
            </w:rPrChange>
          </w:rPr>
          <w:delText>(</w:delText>
        </w:r>
        <w:r w:rsidR="00B30CC2" w:rsidRPr="002C6EFE" w:rsidDel="00F5382E">
          <w:rPr>
            <w:rFonts w:asciiTheme="majorHAnsi" w:eastAsiaTheme="minorEastAsia" w:hAnsiTheme="majorHAnsi" w:hint="eastAsia"/>
            <w:sz w:val="22"/>
            <w:szCs w:val="22"/>
            <w:rPrChange w:id="148" w:author="Jiaoda Patent Agency" w:date="2021-05-19T09:48:00Z">
              <w:rPr>
                <w:rFonts w:asciiTheme="majorHAnsi" w:eastAsiaTheme="minorEastAsia" w:hAnsiTheme="majorHAnsi" w:hint="eastAsia"/>
                <w:sz w:val="22"/>
                <w:szCs w:val="22"/>
              </w:rPr>
            </w:rPrChange>
          </w:rPr>
          <w:delText>3</w:delText>
        </w:r>
        <w:r w:rsidR="00A33423" w:rsidRPr="002C6EFE" w:rsidDel="00F5382E">
          <w:rPr>
            <w:rFonts w:asciiTheme="majorHAnsi" w:eastAsiaTheme="minorEastAsia" w:hAnsiTheme="majorHAnsi" w:hint="eastAsia"/>
            <w:sz w:val="22"/>
            <w:szCs w:val="22"/>
            <w:rPrChange w:id="149" w:author="Jiaoda Patent Agency" w:date="2021-05-19T09:48:00Z">
              <w:rPr>
                <w:rFonts w:asciiTheme="majorHAnsi" w:eastAsiaTheme="minorEastAsia" w:hAnsiTheme="majorHAnsi" w:hint="eastAsia"/>
                <w:sz w:val="22"/>
                <w:szCs w:val="22"/>
              </w:rPr>
            </w:rPrChange>
          </w:rPr>
          <w:delText>)</w:delText>
        </w:r>
      </w:del>
      <w:r w:rsidR="00B30CC2" w:rsidRPr="002C6EFE">
        <w:rPr>
          <w:rFonts w:asciiTheme="majorHAnsi" w:eastAsiaTheme="minorEastAsia" w:hAnsiTheme="majorHAnsi" w:hint="eastAsia"/>
          <w:sz w:val="22"/>
          <w:szCs w:val="22"/>
          <w:rPrChange w:id="150" w:author="Jiaoda Patent Agency" w:date="2021-05-19T09:48:00Z">
            <w:rPr>
              <w:rFonts w:asciiTheme="majorHAnsi" w:eastAsiaTheme="minorEastAsia" w:hAnsiTheme="majorHAnsi" w:hint="eastAsia"/>
              <w:sz w:val="22"/>
              <w:szCs w:val="22"/>
            </w:rPr>
          </w:rPrChange>
        </w:rPr>
        <w:t>特征存储单元</w:t>
      </w:r>
      <w:del w:id="151" w:author="Jiaoda Patent Agency" w:date="2021-05-19T09:24:00Z">
        <w:r w:rsidR="00B30CC2" w:rsidRPr="002C6EFE" w:rsidDel="005C7C83">
          <w:rPr>
            <w:rFonts w:asciiTheme="majorHAnsi" w:eastAsiaTheme="minorEastAsia" w:hAnsiTheme="majorHAnsi" w:hint="eastAsia"/>
            <w:sz w:val="22"/>
            <w:szCs w:val="22"/>
            <w:rPrChange w:id="152" w:author="Jiaoda Patent Agency" w:date="2021-05-19T09:48:00Z">
              <w:rPr>
                <w:rFonts w:asciiTheme="majorHAnsi" w:eastAsiaTheme="minorEastAsia" w:hAnsiTheme="majorHAnsi" w:hint="eastAsia"/>
                <w:sz w:val="22"/>
                <w:szCs w:val="22"/>
              </w:rPr>
            </w:rPrChange>
          </w:rPr>
          <w:delText>3</w:delText>
        </w:r>
      </w:del>
      <w:r w:rsidR="00B30CC2" w:rsidRPr="002C6EFE">
        <w:rPr>
          <w:rFonts w:asciiTheme="majorHAnsi" w:eastAsiaTheme="minorEastAsia" w:hAnsiTheme="majorHAnsi" w:hint="eastAsia"/>
          <w:sz w:val="22"/>
          <w:szCs w:val="22"/>
          <w:rPrChange w:id="153" w:author="Jiaoda Patent Agency" w:date="2021-05-19T09:48:00Z">
            <w:rPr>
              <w:rFonts w:asciiTheme="majorHAnsi" w:eastAsiaTheme="minorEastAsia" w:hAnsiTheme="majorHAnsi" w:hint="eastAsia"/>
              <w:sz w:val="22"/>
              <w:szCs w:val="22"/>
            </w:rPr>
          </w:rPrChange>
        </w:rPr>
        <w:t>将</w:t>
      </w:r>
      <w:r w:rsidR="00AA0B7C" w:rsidRPr="002C6EFE">
        <w:rPr>
          <w:rFonts w:asciiTheme="majorHAnsi" w:eastAsiaTheme="minorEastAsia" w:hAnsiTheme="majorHAnsi" w:hint="eastAsia"/>
          <w:sz w:val="22"/>
          <w:szCs w:val="22"/>
          <w:rPrChange w:id="154" w:author="Jiaoda Patent Agency" w:date="2021-05-19T09:48:00Z">
            <w:rPr>
              <w:rFonts w:asciiTheme="majorHAnsi" w:eastAsiaTheme="minorEastAsia" w:hAnsiTheme="majorHAnsi" w:hint="eastAsia"/>
              <w:sz w:val="22"/>
              <w:szCs w:val="22"/>
            </w:rPr>
          </w:rPrChange>
        </w:rPr>
        <w:t>该</w:t>
      </w:r>
      <w:r w:rsidR="00B30CC2" w:rsidRPr="002C6EFE">
        <w:rPr>
          <w:rFonts w:asciiTheme="majorHAnsi" w:eastAsiaTheme="minorEastAsia" w:hAnsiTheme="majorHAnsi" w:hint="eastAsia"/>
          <w:sz w:val="22"/>
          <w:szCs w:val="22"/>
          <w:rPrChange w:id="155" w:author="Jiaoda Patent Agency" w:date="2021-05-19T09:48:00Z">
            <w:rPr>
              <w:rFonts w:asciiTheme="majorHAnsi" w:eastAsiaTheme="minorEastAsia" w:hAnsiTheme="majorHAnsi" w:hint="eastAsia"/>
              <w:sz w:val="22"/>
              <w:szCs w:val="22"/>
            </w:rPr>
          </w:rPrChange>
        </w:rPr>
        <w:t>机器人特征发送给诉求预测单元</w:t>
      </w:r>
      <w:del w:id="156" w:author="Jiaoda Patent Agency" w:date="2021-05-19T09:24:00Z">
        <w:r w:rsidR="00B30CC2" w:rsidRPr="002C6EFE" w:rsidDel="005C7C83">
          <w:rPr>
            <w:rFonts w:asciiTheme="majorHAnsi" w:eastAsiaTheme="minorEastAsia" w:hAnsiTheme="majorHAnsi" w:hint="eastAsia"/>
            <w:sz w:val="22"/>
            <w:szCs w:val="22"/>
            <w:rPrChange w:id="157" w:author="Jiaoda Patent Agency" w:date="2021-05-19T09:48:00Z">
              <w:rPr>
                <w:rFonts w:asciiTheme="majorHAnsi" w:eastAsiaTheme="minorEastAsia" w:hAnsiTheme="majorHAnsi" w:hint="eastAsia"/>
                <w:sz w:val="22"/>
                <w:szCs w:val="22"/>
              </w:rPr>
            </w:rPrChange>
          </w:rPr>
          <w:delText>2</w:delText>
        </w:r>
      </w:del>
      <w:r w:rsidR="00B30CC2" w:rsidRPr="002C6EFE">
        <w:rPr>
          <w:rFonts w:asciiTheme="majorHAnsi" w:eastAsiaTheme="minorEastAsia" w:hAnsiTheme="majorHAnsi" w:hint="eastAsia"/>
          <w:sz w:val="22"/>
          <w:szCs w:val="22"/>
          <w:rPrChange w:id="158" w:author="Jiaoda Patent Agency" w:date="2021-05-19T09:48:00Z">
            <w:rPr>
              <w:rFonts w:asciiTheme="majorHAnsi" w:eastAsiaTheme="minorEastAsia" w:hAnsiTheme="majorHAnsi" w:hint="eastAsia"/>
              <w:sz w:val="22"/>
              <w:szCs w:val="22"/>
            </w:rPr>
          </w:rPrChange>
        </w:rPr>
        <w:t>；</w:t>
      </w:r>
      <w:del w:id="159" w:author="Jiaoda Patent Agency" w:date="2021-05-19T09:24:00Z">
        <w:r w:rsidR="00A33423" w:rsidRPr="002C6EFE" w:rsidDel="00F5382E">
          <w:rPr>
            <w:rFonts w:asciiTheme="majorHAnsi" w:eastAsiaTheme="minorEastAsia" w:hAnsiTheme="majorHAnsi" w:hint="eastAsia"/>
            <w:sz w:val="22"/>
            <w:szCs w:val="22"/>
            <w:rPrChange w:id="160" w:author="Jiaoda Patent Agency" w:date="2021-05-19T09:48:00Z">
              <w:rPr>
                <w:rFonts w:asciiTheme="majorHAnsi" w:eastAsiaTheme="minorEastAsia" w:hAnsiTheme="majorHAnsi" w:hint="eastAsia"/>
                <w:sz w:val="22"/>
                <w:szCs w:val="22"/>
              </w:rPr>
            </w:rPrChange>
          </w:rPr>
          <w:delText>(</w:delText>
        </w:r>
        <w:r w:rsidR="00B30CC2" w:rsidRPr="002C6EFE" w:rsidDel="00F5382E">
          <w:rPr>
            <w:rFonts w:asciiTheme="majorHAnsi" w:eastAsiaTheme="minorEastAsia" w:hAnsiTheme="majorHAnsi" w:hint="eastAsia"/>
            <w:sz w:val="22"/>
            <w:szCs w:val="22"/>
            <w:rPrChange w:id="161" w:author="Jiaoda Patent Agency" w:date="2021-05-19T09:48:00Z">
              <w:rPr>
                <w:rFonts w:asciiTheme="majorHAnsi" w:eastAsiaTheme="minorEastAsia" w:hAnsiTheme="majorHAnsi" w:hint="eastAsia"/>
                <w:sz w:val="22"/>
                <w:szCs w:val="22"/>
              </w:rPr>
            </w:rPrChange>
          </w:rPr>
          <w:delText>4</w:delText>
        </w:r>
        <w:r w:rsidR="00A33423" w:rsidRPr="002C6EFE" w:rsidDel="00F5382E">
          <w:rPr>
            <w:rFonts w:asciiTheme="majorHAnsi" w:eastAsiaTheme="minorEastAsia" w:hAnsiTheme="majorHAnsi" w:hint="eastAsia"/>
            <w:sz w:val="22"/>
            <w:szCs w:val="22"/>
            <w:rPrChange w:id="162" w:author="Jiaoda Patent Agency" w:date="2021-05-19T09:48:00Z">
              <w:rPr>
                <w:rFonts w:asciiTheme="majorHAnsi" w:eastAsiaTheme="minorEastAsia" w:hAnsiTheme="majorHAnsi" w:hint="eastAsia"/>
                <w:sz w:val="22"/>
                <w:szCs w:val="22"/>
              </w:rPr>
            </w:rPrChange>
          </w:rPr>
          <w:delText>)</w:delText>
        </w:r>
      </w:del>
      <w:r w:rsidR="00B27798" w:rsidRPr="002C6EFE">
        <w:rPr>
          <w:rFonts w:asciiTheme="majorHAnsi" w:eastAsiaTheme="minorEastAsia" w:hAnsiTheme="majorHAnsi" w:hint="eastAsia"/>
          <w:sz w:val="22"/>
          <w:szCs w:val="22"/>
          <w:rPrChange w:id="163" w:author="Jiaoda Patent Agency" w:date="2021-05-19T09:48:00Z">
            <w:rPr>
              <w:rFonts w:asciiTheme="majorHAnsi" w:eastAsiaTheme="minorEastAsia" w:hAnsiTheme="majorHAnsi" w:hint="eastAsia"/>
              <w:sz w:val="22"/>
              <w:szCs w:val="22"/>
            </w:rPr>
          </w:rPrChange>
        </w:rPr>
        <w:t>诉求预测单元</w:t>
      </w:r>
      <w:del w:id="164" w:author="Jiaoda Patent Agency" w:date="2021-05-19T09:24:00Z">
        <w:r w:rsidR="00B27798" w:rsidRPr="002C6EFE" w:rsidDel="005C7C83">
          <w:rPr>
            <w:rFonts w:asciiTheme="majorHAnsi" w:eastAsiaTheme="minorEastAsia" w:hAnsiTheme="majorHAnsi" w:hint="eastAsia"/>
            <w:sz w:val="22"/>
            <w:szCs w:val="22"/>
            <w:rPrChange w:id="165" w:author="Jiaoda Patent Agency" w:date="2021-05-19T09:48:00Z">
              <w:rPr>
                <w:rFonts w:asciiTheme="majorHAnsi" w:eastAsiaTheme="minorEastAsia" w:hAnsiTheme="majorHAnsi" w:hint="eastAsia"/>
                <w:sz w:val="22"/>
                <w:szCs w:val="22"/>
              </w:rPr>
            </w:rPrChange>
          </w:rPr>
          <w:delText>2</w:delText>
        </w:r>
      </w:del>
      <w:r w:rsidR="00B27798" w:rsidRPr="002C6EFE">
        <w:rPr>
          <w:rFonts w:asciiTheme="majorHAnsi" w:eastAsiaTheme="minorEastAsia" w:hAnsiTheme="majorHAnsi" w:hint="eastAsia"/>
          <w:sz w:val="22"/>
          <w:szCs w:val="22"/>
          <w:rPrChange w:id="166" w:author="Jiaoda Patent Agency" w:date="2021-05-19T09:48:00Z">
            <w:rPr>
              <w:rFonts w:asciiTheme="majorHAnsi" w:eastAsiaTheme="minorEastAsia" w:hAnsiTheme="majorHAnsi" w:hint="eastAsia"/>
              <w:sz w:val="22"/>
              <w:szCs w:val="22"/>
            </w:rPr>
          </w:rPrChange>
        </w:rPr>
        <w:t>中的神经网络基于机器人特征预测出机器人的诉求，将诉求与预算发送给资源库；</w:t>
      </w:r>
      <w:del w:id="167" w:author="Jiaoda Patent Agency" w:date="2021-05-19T09:24:00Z">
        <w:r w:rsidR="00A33423" w:rsidRPr="002C6EFE" w:rsidDel="00F5382E">
          <w:rPr>
            <w:rFonts w:asciiTheme="majorHAnsi" w:eastAsiaTheme="minorEastAsia" w:hAnsiTheme="majorHAnsi" w:hint="eastAsia"/>
            <w:sz w:val="22"/>
            <w:szCs w:val="22"/>
            <w:rPrChange w:id="168" w:author="Jiaoda Patent Agency" w:date="2021-05-19T09:48:00Z">
              <w:rPr>
                <w:rFonts w:asciiTheme="majorHAnsi" w:eastAsiaTheme="minorEastAsia" w:hAnsiTheme="majorHAnsi" w:hint="eastAsia"/>
                <w:sz w:val="22"/>
                <w:szCs w:val="22"/>
              </w:rPr>
            </w:rPrChange>
          </w:rPr>
          <w:delText>(</w:delText>
        </w:r>
        <w:r w:rsidR="00B27798" w:rsidRPr="002C6EFE" w:rsidDel="00F5382E">
          <w:rPr>
            <w:rFonts w:asciiTheme="majorHAnsi" w:eastAsiaTheme="minorEastAsia" w:hAnsiTheme="majorHAnsi" w:hint="eastAsia"/>
            <w:sz w:val="22"/>
            <w:szCs w:val="22"/>
            <w:rPrChange w:id="169" w:author="Jiaoda Patent Agency" w:date="2021-05-19T09:48:00Z">
              <w:rPr>
                <w:rFonts w:asciiTheme="majorHAnsi" w:eastAsiaTheme="minorEastAsia" w:hAnsiTheme="majorHAnsi" w:hint="eastAsia"/>
                <w:sz w:val="22"/>
                <w:szCs w:val="22"/>
              </w:rPr>
            </w:rPrChange>
          </w:rPr>
          <w:delText>5</w:delText>
        </w:r>
        <w:r w:rsidR="00A33423" w:rsidRPr="002C6EFE" w:rsidDel="00F5382E">
          <w:rPr>
            <w:rFonts w:asciiTheme="majorHAnsi" w:eastAsiaTheme="minorEastAsia" w:hAnsiTheme="majorHAnsi" w:hint="eastAsia"/>
            <w:sz w:val="22"/>
            <w:szCs w:val="22"/>
            <w:rPrChange w:id="170" w:author="Jiaoda Patent Agency" w:date="2021-05-19T09:48:00Z">
              <w:rPr>
                <w:rFonts w:asciiTheme="majorHAnsi" w:eastAsiaTheme="minorEastAsia" w:hAnsiTheme="majorHAnsi" w:hint="eastAsia"/>
                <w:sz w:val="22"/>
                <w:szCs w:val="22"/>
              </w:rPr>
            </w:rPrChange>
          </w:rPr>
          <w:delText>)</w:delText>
        </w:r>
      </w:del>
      <w:del w:id="171" w:author="Jiaoda Patent Agency" w:date="2021-05-19T09:30:00Z">
        <w:r w:rsidR="00B27798" w:rsidRPr="002C6EFE" w:rsidDel="00CF1A2F">
          <w:rPr>
            <w:rFonts w:asciiTheme="majorHAnsi" w:eastAsiaTheme="minorEastAsia" w:hAnsiTheme="majorHAnsi" w:hint="eastAsia"/>
            <w:sz w:val="22"/>
            <w:szCs w:val="22"/>
            <w:rPrChange w:id="172" w:author="Jiaoda Patent Agency" w:date="2021-05-19T09:48:00Z">
              <w:rPr>
                <w:rFonts w:asciiTheme="majorHAnsi" w:eastAsiaTheme="minorEastAsia" w:hAnsiTheme="majorHAnsi" w:hint="eastAsia"/>
                <w:sz w:val="22"/>
                <w:szCs w:val="22"/>
              </w:rPr>
            </w:rPrChange>
          </w:rPr>
          <w:delText>资源库</w:delText>
        </w:r>
        <w:r w:rsidR="007647E0" w:rsidRPr="002C6EFE" w:rsidDel="00CF1A2F">
          <w:rPr>
            <w:rFonts w:asciiTheme="majorHAnsi" w:eastAsiaTheme="minorEastAsia" w:hAnsiTheme="majorHAnsi" w:hint="eastAsia"/>
            <w:sz w:val="22"/>
            <w:szCs w:val="22"/>
            <w:rPrChange w:id="173" w:author="Jiaoda Patent Agency" w:date="2021-05-19T09:48:00Z">
              <w:rPr>
                <w:rFonts w:asciiTheme="majorHAnsi" w:eastAsiaTheme="minorEastAsia" w:hAnsiTheme="majorHAnsi" w:hint="eastAsia"/>
                <w:sz w:val="22"/>
                <w:szCs w:val="22"/>
              </w:rPr>
            </w:rPrChange>
          </w:rPr>
          <w:delText>计算</w:delText>
        </w:r>
      </w:del>
      <w:del w:id="174" w:author="Jiaoda Patent Agency" w:date="2021-05-19T09:26:00Z">
        <w:r w:rsidR="00B27798" w:rsidRPr="002C6EFE" w:rsidDel="00CF1A2F">
          <w:rPr>
            <w:rFonts w:asciiTheme="majorHAnsi" w:eastAsiaTheme="minorEastAsia" w:hAnsiTheme="majorHAnsi" w:hint="eastAsia"/>
            <w:sz w:val="22"/>
            <w:szCs w:val="22"/>
            <w:rPrChange w:id="175" w:author="Jiaoda Patent Agency" w:date="2021-05-19T09:48:00Z">
              <w:rPr>
                <w:rFonts w:asciiTheme="majorHAnsi" w:eastAsiaTheme="minorEastAsia" w:hAnsiTheme="majorHAnsi" w:hint="eastAsia"/>
                <w:sz w:val="22"/>
                <w:szCs w:val="22"/>
              </w:rPr>
            </w:rPrChange>
          </w:rPr>
          <w:delText>可能分配给机器人的资源</w:delText>
        </w:r>
      </w:del>
      <w:del w:id="176" w:author="Jiaoda Patent Agency" w:date="2021-05-19T09:30:00Z">
        <w:r w:rsidR="00B27798" w:rsidRPr="002C6EFE" w:rsidDel="00CF1A2F">
          <w:rPr>
            <w:rFonts w:asciiTheme="majorHAnsi" w:eastAsiaTheme="minorEastAsia" w:hAnsiTheme="majorHAnsi" w:hint="eastAsia"/>
            <w:sz w:val="22"/>
            <w:szCs w:val="22"/>
            <w:rPrChange w:id="177" w:author="Jiaoda Patent Agency" w:date="2021-05-19T09:48:00Z">
              <w:rPr>
                <w:rFonts w:asciiTheme="majorHAnsi" w:eastAsiaTheme="minorEastAsia" w:hAnsiTheme="majorHAnsi" w:hint="eastAsia"/>
                <w:sz w:val="22"/>
                <w:szCs w:val="22"/>
              </w:rPr>
            </w:rPrChange>
          </w:rPr>
          <w:delText>，发送给诉求预测单元</w:delText>
        </w:r>
      </w:del>
      <w:del w:id="178" w:author="Jiaoda Patent Agency" w:date="2021-05-19T09:24:00Z">
        <w:r w:rsidR="00B27798" w:rsidRPr="002C6EFE" w:rsidDel="005C7C83">
          <w:rPr>
            <w:rFonts w:asciiTheme="majorHAnsi" w:eastAsiaTheme="minorEastAsia" w:hAnsiTheme="majorHAnsi" w:hint="eastAsia"/>
            <w:sz w:val="22"/>
            <w:szCs w:val="22"/>
            <w:rPrChange w:id="179" w:author="Jiaoda Patent Agency" w:date="2021-05-19T09:48:00Z">
              <w:rPr>
                <w:rFonts w:asciiTheme="majorHAnsi" w:eastAsiaTheme="minorEastAsia" w:hAnsiTheme="majorHAnsi" w:hint="eastAsia"/>
                <w:sz w:val="22"/>
                <w:szCs w:val="22"/>
              </w:rPr>
            </w:rPrChange>
          </w:rPr>
          <w:delText>2</w:delText>
        </w:r>
      </w:del>
      <w:del w:id="180" w:author="Jiaoda Patent Agency" w:date="2021-05-19T09:30:00Z">
        <w:r w:rsidR="00B27798" w:rsidRPr="002C6EFE" w:rsidDel="00CF1A2F">
          <w:rPr>
            <w:rFonts w:asciiTheme="majorHAnsi" w:eastAsiaTheme="minorEastAsia" w:hAnsiTheme="majorHAnsi" w:hint="eastAsia"/>
            <w:sz w:val="22"/>
            <w:szCs w:val="22"/>
            <w:rPrChange w:id="181" w:author="Jiaoda Patent Agency" w:date="2021-05-19T09:48:00Z">
              <w:rPr>
                <w:rFonts w:asciiTheme="majorHAnsi" w:eastAsiaTheme="minorEastAsia" w:hAnsiTheme="majorHAnsi" w:hint="eastAsia"/>
                <w:sz w:val="22"/>
                <w:szCs w:val="22"/>
              </w:rPr>
            </w:rPrChange>
          </w:rPr>
          <w:delText>；</w:delText>
        </w:r>
      </w:del>
      <w:del w:id="182" w:author="Jiaoda Patent Agency" w:date="2021-05-19T09:24:00Z">
        <w:r w:rsidR="00A33423" w:rsidRPr="002C6EFE" w:rsidDel="00F5382E">
          <w:rPr>
            <w:rFonts w:asciiTheme="majorHAnsi" w:eastAsiaTheme="minorEastAsia" w:hAnsiTheme="majorHAnsi" w:hint="eastAsia"/>
            <w:sz w:val="22"/>
            <w:szCs w:val="22"/>
            <w:rPrChange w:id="183" w:author="Jiaoda Patent Agency" w:date="2021-05-19T09:48:00Z">
              <w:rPr>
                <w:rFonts w:asciiTheme="majorHAnsi" w:eastAsiaTheme="minorEastAsia" w:hAnsiTheme="majorHAnsi" w:hint="eastAsia"/>
                <w:sz w:val="22"/>
                <w:szCs w:val="22"/>
              </w:rPr>
            </w:rPrChange>
          </w:rPr>
          <w:delText>(</w:delText>
        </w:r>
        <w:r w:rsidR="00B27798" w:rsidRPr="002C6EFE" w:rsidDel="00F5382E">
          <w:rPr>
            <w:rFonts w:asciiTheme="majorHAnsi" w:eastAsiaTheme="minorEastAsia" w:hAnsiTheme="majorHAnsi" w:hint="eastAsia"/>
            <w:sz w:val="22"/>
            <w:szCs w:val="22"/>
            <w:rPrChange w:id="184" w:author="Jiaoda Patent Agency" w:date="2021-05-19T09:48:00Z">
              <w:rPr>
                <w:rFonts w:asciiTheme="majorHAnsi" w:eastAsiaTheme="minorEastAsia" w:hAnsiTheme="majorHAnsi" w:hint="eastAsia"/>
                <w:sz w:val="22"/>
                <w:szCs w:val="22"/>
              </w:rPr>
            </w:rPrChange>
          </w:rPr>
          <w:delText>6</w:delText>
        </w:r>
        <w:r w:rsidR="00A33423" w:rsidRPr="002C6EFE" w:rsidDel="00F5382E">
          <w:rPr>
            <w:rFonts w:asciiTheme="majorHAnsi" w:eastAsiaTheme="minorEastAsia" w:hAnsiTheme="majorHAnsi" w:hint="eastAsia"/>
            <w:sz w:val="22"/>
            <w:szCs w:val="22"/>
            <w:rPrChange w:id="185" w:author="Jiaoda Patent Agency" w:date="2021-05-19T09:48:00Z">
              <w:rPr>
                <w:rFonts w:asciiTheme="majorHAnsi" w:eastAsiaTheme="minorEastAsia" w:hAnsiTheme="majorHAnsi" w:hint="eastAsia"/>
                <w:sz w:val="22"/>
                <w:szCs w:val="22"/>
              </w:rPr>
            </w:rPrChange>
          </w:rPr>
          <w:delText>)</w:delText>
        </w:r>
      </w:del>
      <w:r w:rsidR="00B27798" w:rsidRPr="002C6EFE">
        <w:rPr>
          <w:rFonts w:asciiTheme="majorHAnsi" w:eastAsiaTheme="minorEastAsia" w:hAnsiTheme="majorHAnsi" w:hint="eastAsia"/>
          <w:sz w:val="22"/>
          <w:szCs w:val="22"/>
          <w:rPrChange w:id="186" w:author="Jiaoda Patent Agency" w:date="2021-05-19T09:48:00Z">
            <w:rPr>
              <w:rFonts w:asciiTheme="majorHAnsi" w:eastAsiaTheme="minorEastAsia" w:hAnsiTheme="majorHAnsi" w:hint="eastAsia"/>
              <w:sz w:val="22"/>
              <w:szCs w:val="22"/>
            </w:rPr>
          </w:rPrChange>
        </w:rPr>
        <w:t>诉求预测单元</w:t>
      </w:r>
      <w:ins w:id="187" w:author="Jiaoda Patent Agency" w:date="2021-05-19T09:30:00Z">
        <w:r w:rsidR="00CF1A2F" w:rsidRPr="002C6EFE">
          <w:rPr>
            <w:rFonts w:asciiTheme="majorHAnsi" w:eastAsiaTheme="minorEastAsia" w:hAnsiTheme="majorHAnsi" w:hint="eastAsia"/>
            <w:sz w:val="22"/>
            <w:szCs w:val="22"/>
            <w:rPrChange w:id="188" w:author="Jiaoda Patent Agency" w:date="2021-05-19T09:48:00Z">
              <w:rPr>
                <w:rFonts w:asciiTheme="majorHAnsi" w:eastAsiaTheme="minorEastAsia" w:hAnsiTheme="majorHAnsi" w:hint="eastAsia"/>
                <w:sz w:val="22"/>
                <w:szCs w:val="22"/>
              </w:rPr>
            </w:rPrChange>
          </w:rPr>
          <w:t>根据来自资源库的</w:t>
        </w:r>
      </w:ins>
      <w:del w:id="189" w:author="Jiaoda Patent Agency" w:date="2021-05-19T09:24:00Z">
        <w:r w:rsidR="00B27798" w:rsidRPr="002C6EFE" w:rsidDel="005C7C83">
          <w:rPr>
            <w:rFonts w:asciiTheme="majorHAnsi" w:eastAsiaTheme="minorEastAsia" w:hAnsiTheme="majorHAnsi" w:hint="eastAsia"/>
            <w:sz w:val="22"/>
            <w:szCs w:val="22"/>
            <w:rPrChange w:id="190" w:author="Jiaoda Patent Agency" w:date="2021-05-19T09:48:00Z">
              <w:rPr>
                <w:rFonts w:asciiTheme="majorHAnsi" w:eastAsiaTheme="minorEastAsia" w:hAnsiTheme="majorHAnsi" w:hint="eastAsia"/>
                <w:sz w:val="22"/>
                <w:szCs w:val="22"/>
              </w:rPr>
            </w:rPrChange>
          </w:rPr>
          <w:delText>2</w:delText>
        </w:r>
      </w:del>
      <w:del w:id="191" w:author="Jiaoda Patent Agency" w:date="2021-05-19T09:30:00Z">
        <w:r w:rsidR="00B27798" w:rsidRPr="002C6EFE" w:rsidDel="00CF1A2F">
          <w:rPr>
            <w:rFonts w:asciiTheme="majorHAnsi" w:eastAsiaTheme="minorEastAsia" w:hAnsiTheme="majorHAnsi" w:hint="eastAsia"/>
            <w:sz w:val="22"/>
            <w:szCs w:val="22"/>
            <w:rPrChange w:id="192" w:author="Jiaoda Patent Agency" w:date="2021-05-19T09:48:00Z">
              <w:rPr>
                <w:rFonts w:asciiTheme="majorHAnsi" w:eastAsiaTheme="minorEastAsia" w:hAnsiTheme="majorHAnsi" w:hint="eastAsia"/>
                <w:sz w:val="22"/>
                <w:szCs w:val="22"/>
              </w:rPr>
            </w:rPrChange>
          </w:rPr>
          <w:delText>将</w:delText>
        </w:r>
      </w:del>
      <w:r w:rsidR="00B27798" w:rsidRPr="002C6EFE">
        <w:rPr>
          <w:rFonts w:asciiTheme="majorHAnsi" w:eastAsiaTheme="minorEastAsia" w:hAnsiTheme="majorHAnsi" w:hint="eastAsia"/>
          <w:sz w:val="22"/>
          <w:szCs w:val="22"/>
          <w:rPrChange w:id="193" w:author="Jiaoda Patent Agency" w:date="2021-05-19T09:48:00Z">
            <w:rPr>
              <w:rFonts w:asciiTheme="majorHAnsi" w:eastAsiaTheme="minorEastAsia" w:hAnsiTheme="majorHAnsi" w:hint="eastAsia"/>
              <w:sz w:val="22"/>
              <w:szCs w:val="22"/>
            </w:rPr>
          </w:rPrChange>
        </w:rPr>
        <w:t>资源预测结果发送给交互单元</w:t>
      </w:r>
      <w:del w:id="194" w:author="Jiaoda Patent Agency" w:date="2021-05-19T09:24:00Z">
        <w:r w:rsidR="00B27798" w:rsidRPr="002C6EFE" w:rsidDel="005C7C83">
          <w:rPr>
            <w:rFonts w:asciiTheme="majorHAnsi" w:eastAsiaTheme="minorEastAsia" w:hAnsiTheme="majorHAnsi" w:hint="eastAsia"/>
            <w:sz w:val="22"/>
            <w:szCs w:val="22"/>
            <w:rPrChange w:id="195" w:author="Jiaoda Patent Agency" w:date="2021-05-19T09:48:00Z">
              <w:rPr>
                <w:rFonts w:asciiTheme="majorHAnsi" w:eastAsiaTheme="minorEastAsia" w:hAnsiTheme="majorHAnsi" w:hint="eastAsia"/>
                <w:sz w:val="22"/>
                <w:szCs w:val="22"/>
              </w:rPr>
            </w:rPrChange>
          </w:rPr>
          <w:delText>1</w:delText>
        </w:r>
      </w:del>
      <w:r w:rsidR="00B27798" w:rsidRPr="002C6EFE">
        <w:rPr>
          <w:rFonts w:asciiTheme="majorHAnsi" w:eastAsiaTheme="minorEastAsia" w:hAnsiTheme="majorHAnsi" w:hint="eastAsia"/>
          <w:sz w:val="22"/>
          <w:szCs w:val="22"/>
          <w:rPrChange w:id="196" w:author="Jiaoda Patent Agency" w:date="2021-05-19T09:48:00Z">
            <w:rPr>
              <w:rFonts w:asciiTheme="majorHAnsi" w:eastAsiaTheme="minorEastAsia" w:hAnsiTheme="majorHAnsi" w:hint="eastAsia"/>
              <w:sz w:val="22"/>
              <w:szCs w:val="22"/>
            </w:rPr>
          </w:rPrChange>
        </w:rPr>
        <w:t>，交互单元</w:t>
      </w:r>
      <w:del w:id="197" w:author="Jiaoda Patent Agency" w:date="2021-05-19T09:24:00Z">
        <w:r w:rsidR="00B27798" w:rsidRPr="002C6EFE" w:rsidDel="005C7C83">
          <w:rPr>
            <w:rFonts w:asciiTheme="majorHAnsi" w:eastAsiaTheme="minorEastAsia" w:hAnsiTheme="majorHAnsi" w:hint="eastAsia"/>
            <w:sz w:val="22"/>
            <w:szCs w:val="22"/>
            <w:rPrChange w:id="198" w:author="Jiaoda Patent Agency" w:date="2021-05-19T09:48:00Z">
              <w:rPr>
                <w:rFonts w:asciiTheme="majorHAnsi" w:eastAsiaTheme="minorEastAsia" w:hAnsiTheme="majorHAnsi" w:hint="eastAsia"/>
                <w:sz w:val="22"/>
                <w:szCs w:val="22"/>
              </w:rPr>
            </w:rPrChange>
          </w:rPr>
          <w:delText>1</w:delText>
        </w:r>
      </w:del>
      <w:r w:rsidR="00B27798" w:rsidRPr="002C6EFE">
        <w:rPr>
          <w:rFonts w:asciiTheme="majorHAnsi" w:eastAsiaTheme="minorEastAsia" w:hAnsiTheme="majorHAnsi" w:hint="eastAsia"/>
          <w:sz w:val="22"/>
          <w:szCs w:val="22"/>
          <w:rPrChange w:id="199" w:author="Jiaoda Patent Agency" w:date="2021-05-19T09:48:00Z">
            <w:rPr>
              <w:rFonts w:asciiTheme="majorHAnsi" w:eastAsiaTheme="minorEastAsia" w:hAnsiTheme="majorHAnsi" w:hint="eastAsia"/>
              <w:sz w:val="22"/>
              <w:szCs w:val="22"/>
            </w:rPr>
          </w:rPrChange>
        </w:rPr>
        <w:t>询问机器人是否采纳；</w:t>
      </w:r>
      <w:del w:id="200" w:author="Jiaoda Patent Agency" w:date="2021-05-19T09:24:00Z">
        <w:r w:rsidR="00A33423" w:rsidRPr="002C6EFE" w:rsidDel="00F5382E">
          <w:rPr>
            <w:rFonts w:asciiTheme="majorHAnsi" w:eastAsiaTheme="minorEastAsia" w:hAnsiTheme="majorHAnsi" w:hint="eastAsia"/>
            <w:sz w:val="22"/>
            <w:szCs w:val="22"/>
            <w:rPrChange w:id="201" w:author="Jiaoda Patent Agency" w:date="2021-05-19T09:48:00Z">
              <w:rPr>
                <w:rFonts w:asciiTheme="majorHAnsi" w:eastAsiaTheme="minorEastAsia" w:hAnsiTheme="majorHAnsi" w:hint="eastAsia"/>
                <w:sz w:val="22"/>
                <w:szCs w:val="22"/>
              </w:rPr>
            </w:rPrChange>
          </w:rPr>
          <w:delText>(</w:delText>
        </w:r>
        <w:r w:rsidR="00B27798" w:rsidRPr="002C6EFE" w:rsidDel="00F5382E">
          <w:rPr>
            <w:rFonts w:asciiTheme="majorHAnsi" w:eastAsiaTheme="minorEastAsia" w:hAnsiTheme="majorHAnsi" w:hint="eastAsia"/>
            <w:sz w:val="22"/>
            <w:szCs w:val="22"/>
            <w:rPrChange w:id="202" w:author="Jiaoda Patent Agency" w:date="2021-05-19T09:48:00Z">
              <w:rPr>
                <w:rFonts w:asciiTheme="majorHAnsi" w:eastAsiaTheme="minorEastAsia" w:hAnsiTheme="majorHAnsi" w:hint="eastAsia"/>
                <w:sz w:val="22"/>
                <w:szCs w:val="22"/>
              </w:rPr>
            </w:rPrChange>
          </w:rPr>
          <w:delText>7</w:delText>
        </w:r>
        <w:r w:rsidR="00A33423" w:rsidRPr="002C6EFE" w:rsidDel="00F5382E">
          <w:rPr>
            <w:rFonts w:asciiTheme="majorHAnsi" w:eastAsiaTheme="minorEastAsia" w:hAnsiTheme="majorHAnsi" w:hint="eastAsia"/>
            <w:sz w:val="22"/>
            <w:szCs w:val="22"/>
            <w:rPrChange w:id="203" w:author="Jiaoda Patent Agency" w:date="2021-05-19T09:48:00Z">
              <w:rPr>
                <w:rFonts w:asciiTheme="majorHAnsi" w:eastAsiaTheme="minorEastAsia" w:hAnsiTheme="majorHAnsi" w:hint="eastAsia"/>
                <w:sz w:val="22"/>
                <w:szCs w:val="22"/>
              </w:rPr>
            </w:rPrChange>
          </w:rPr>
          <w:delText>)</w:delText>
        </w:r>
        <w:r w:rsidR="00B27798" w:rsidRPr="002C6EFE" w:rsidDel="005C7C83">
          <w:rPr>
            <w:rFonts w:asciiTheme="majorHAnsi" w:eastAsiaTheme="minorEastAsia" w:hAnsiTheme="majorHAnsi" w:hint="eastAsia"/>
            <w:sz w:val="22"/>
            <w:szCs w:val="22"/>
            <w:rPrChange w:id="204" w:author="Jiaoda Patent Agency" w:date="2021-05-19T09:48:00Z">
              <w:rPr>
                <w:rFonts w:asciiTheme="majorHAnsi" w:eastAsiaTheme="minorEastAsia" w:hAnsiTheme="majorHAnsi" w:hint="eastAsia"/>
                <w:sz w:val="22"/>
                <w:szCs w:val="22"/>
              </w:rPr>
            </w:rPrChange>
          </w:rPr>
          <w:delText>若</w:delText>
        </w:r>
      </w:del>
      <w:ins w:id="205" w:author="Jiaoda Patent Agency" w:date="2021-05-19T09:24:00Z">
        <w:r w:rsidR="005C7C83" w:rsidRPr="002C6EFE">
          <w:rPr>
            <w:rFonts w:asciiTheme="majorHAnsi" w:eastAsiaTheme="minorEastAsia" w:hAnsiTheme="majorHAnsi" w:hint="eastAsia"/>
            <w:sz w:val="22"/>
            <w:szCs w:val="22"/>
            <w:rPrChange w:id="206" w:author="Jiaoda Patent Agency" w:date="2021-05-19T09:48:00Z">
              <w:rPr>
                <w:rFonts w:asciiTheme="majorHAnsi" w:eastAsiaTheme="minorEastAsia" w:hAnsiTheme="majorHAnsi" w:hint="eastAsia"/>
                <w:sz w:val="22"/>
                <w:szCs w:val="22"/>
              </w:rPr>
            </w:rPrChange>
          </w:rPr>
          <w:t>并在</w:t>
        </w:r>
      </w:ins>
      <w:r w:rsidR="00B27798" w:rsidRPr="002C6EFE">
        <w:rPr>
          <w:rFonts w:asciiTheme="majorHAnsi" w:eastAsiaTheme="minorEastAsia" w:hAnsiTheme="majorHAnsi" w:hint="eastAsia"/>
          <w:sz w:val="22"/>
          <w:szCs w:val="22"/>
          <w:rPrChange w:id="207" w:author="Jiaoda Patent Agency" w:date="2021-05-19T09:48:00Z">
            <w:rPr>
              <w:rFonts w:asciiTheme="majorHAnsi" w:eastAsiaTheme="minorEastAsia" w:hAnsiTheme="majorHAnsi" w:hint="eastAsia"/>
              <w:sz w:val="22"/>
              <w:szCs w:val="22"/>
            </w:rPr>
          </w:rPrChange>
        </w:rPr>
        <w:t>机器人采纳该资源调度结果</w:t>
      </w:r>
      <w:ins w:id="208" w:author="Jiaoda Patent Agency" w:date="2021-05-19T09:24:00Z">
        <w:r w:rsidR="005C7C83" w:rsidRPr="002C6EFE">
          <w:rPr>
            <w:rFonts w:asciiTheme="majorHAnsi" w:eastAsiaTheme="minorEastAsia" w:hAnsiTheme="majorHAnsi" w:hint="eastAsia"/>
            <w:sz w:val="22"/>
            <w:szCs w:val="22"/>
            <w:rPrChange w:id="209" w:author="Jiaoda Patent Agency" w:date="2021-05-19T09:48:00Z">
              <w:rPr>
                <w:rFonts w:asciiTheme="majorHAnsi" w:eastAsiaTheme="minorEastAsia" w:hAnsiTheme="majorHAnsi" w:hint="eastAsia"/>
                <w:sz w:val="22"/>
                <w:szCs w:val="22"/>
              </w:rPr>
            </w:rPrChange>
          </w:rPr>
          <w:t>时</w:t>
        </w:r>
      </w:ins>
      <w:r w:rsidR="00B27798" w:rsidRPr="002C6EFE">
        <w:rPr>
          <w:rFonts w:asciiTheme="majorHAnsi" w:eastAsiaTheme="minorEastAsia" w:hAnsiTheme="majorHAnsi" w:hint="eastAsia"/>
          <w:sz w:val="22"/>
          <w:szCs w:val="22"/>
          <w:rPrChange w:id="210" w:author="Jiaoda Patent Agency" w:date="2021-05-19T09:48:00Z">
            <w:rPr>
              <w:rFonts w:asciiTheme="majorHAnsi" w:eastAsiaTheme="minorEastAsia" w:hAnsiTheme="majorHAnsi" w:hint="eastAsia"/>
              <w:sz w:val="22"/>
              <w:szCs w:val="22"/>
            </w:rPr>
          </w:rPrChange>
        </w:rPr>
        <w:t>，</w:t>
      </w:r>
      <w:del w:id="211" w:author="Jiaoda Patent Agency" w:date="2021-05-19T09:24:00Z">
        <w:r w:rsidR="00B27798" w:rsidRPr="002C6EFE" w:rsidDel="00CF1A2F">
          <w:rPr>
            <w:rFonts w:asciiTheme="majorHAnsi" w:eastAsiaTheme="minorEastAsia" w:hAnsiTheme="majorHAnsi" w:hint="eastAsia"/>
            <w:sz w:val="22"/>
            <w:szCs w:val="22"/>
            <w:rPrChange w:id="212" w:author="Jiaoda Patent Agency" w:date="2021-05-19T09:48:00Z">
              <w:rPr>
                <w:rFonts w:asciiTheme="majorHAnsi" w:eastAsiaTheme="minorEastAsia" w:hAnsiTheme="majorHAnsi" w:hint="eastAsia"/>
                <w:sz w:val="22"/>
                <w:szCs w:val="22"/>
              </w:rPr>
            </w:rPrChange>
          </w:rPr>
          <w:delText>交互单元</w:delText>
        </w:r>
        <w:r w:rsidR="00B27798" w:rsidRPr="002C6EFE" w:rsidDel="005C7C83">
          <w:rPr>
            <w:rFonts w:asciiTheme="majorHAnsi" w:eastAsiaTheme="minorEastAsia" w:hAnsiTheme="majorHAnsi" w:hint="eastAsia"/>
            <w:sz w:val="22"/>
            <w:szCs w:val="22"/>
            <w:rPrChange w:id="213" w:author="Jiaoda Patent Agency" w:date="2021-05-19T09:48:00Z">
              <w:rPr>
                <w:rFonts w:asciiTheme="majorHAnsi" w:eastAsiaTheme="minorEastAsia" w:hAnsiTheme="majorHAnsi" w:hint="eastAsia"/>
                <w:sz w:val="22"/>
                <w:szCs w:val="22"/>
              </w:rPr>
            </w:rPrChange>
          </w:rPr>
          <w:delText>1</w:delText>
        </w:r>
      </w:del>
      <w:r w:rsidR="00B27798" w:rsidRPr="002C6EFE">
        <w:rPr>
          <w:rFonts w:asciiTheme="majorHAnsi" w:eastAsiaTheme="minorEastAsia" w:hAnsiTheme="majorHAnsi" w:hint="eastAsia"/>
          <w:sz w:val="22"/>
          <w:szCs w:val="22"/>
          <w:rPrChange w:id="214" w:author="Jiaoda Patent Agency" w:date="2021-05-19T09:48:00Z">
            <w:rPr>
              <w:rFonts w:asciiTheme="majorHAnsi" w:eastAsiaTheme="minorEastAsia" w:hAnsiTheme="majorHAnsi" w:hint="eastAsia"/>
              <w:sz w:val="22"/>
              <w:szCs w:val="22"/>
            </w:rPr>
          </w:rPrChange>
        </w:rPr>
        <w:t>将机器人授权的资源调度结果发送给资源调度单元</w:t>
      </w:r>
      <w:del w:id="215" w:author="Jiaoda Patent Agency" w:date="2021-05-19T09:24:00Z">
        <w:r w:rsidR="00B27798" w:rsidRPr="002C6EFE" w:rsidDel="005C7C83">
          <w:rPr>
            <w:rFonts w:asciiTheme="majorHAnsi" w:eastAsiaTheme="minorEastAsia" w:hAnsiTheme="majorHAnsi" w:hint="eastAsia"/>
            <w:sz w:val="22"/>
            <w:szCs w:val="22"/>
            <w:rPrChange w:id="216" w:author="Jiaoda Patent Agency" w:date="2021-05-19T09:48:00Z">
              <w:rPr>
                <w:rFonts w:asciiTheme="majorHAnsi" w:eastAsiaTheme="minorEastAsia" w:hAnsiTheme="majorHAnsi" w:hint="eastAsia"/>
                <w:sz w:val="22"/>
                <w:szCs w:val="22"/>
              </w:rPr>
            </w:rPrChange>
          </w:rPr>
          <w:delText>4</w:delText>
        </w:r>
      </w:del>
      <w:r w:rsidR="00B27798" w:rsidRPr="002C6EFE">
        <w:rPr>
          <w:rFonts w:asciiTheme="majorHAnsi" w:eastAsiaTheme="minorEastAsia" w:hAnsiTheme="majorHAnsi" w:hint="eastAsia"/>
          <w:sz w:val="22"/>
          <w:szCs w:val="22"/>
          <w:rPrChange w:id="217" w:author="Jiaoda Patent Agency" w:date="2021-05-19T09:48:00Z">
            <w:rPr>
              <w:rFonts w:asciiTheme="majorHAnsi" w:eastAsiaTheme="minorEastAsia" w:hAnsiTheme="majorHAnsi" w:hint="eastAsia"/>
              <w:sz w:val="22"/>
              <w:szCs w:val="22"/>
            </w:rPr>
          </w:rPrChange>
        </w:rPr>
        <w:t>；</w:t>
      </w:r>
      <w:del w:id="218" w:author="Jiaoda Patent Agency" w:date="2021-05-19T09:24:00Z">
        <w:r w:rsidR="00A33423" w:rsidRPr="002C6EFE" w:rsidDel="00F5382E">
          <w:rPr>
            <w:rFonts w:asciiTheme="majorHAnsi" w:eastAsiaTheme="minorEastAsia" w:hAnsiTheme="majorHAnsi" w:hint="eastAsia"/>
            <w:sz w:val="22"/>
            <w:szCs w:val="22"/>
            <w:rPrChange w:id="219" w:author="Jiaoda Patent Agency" w:date="2021-05-19T09:48:00Z">
              <w:rPr>
                <w:rFonts w:asciiTheme="majorHAnsi" w:eastAsiaTheme="minorEastAsia" w:hAnsiTheme="majorHAnsi" w:hint="eastAsia"/>
                <w:sz w:val="22"/>
                <w:szCs w:val="22"/>
              </w:rPr>
            </w:rPrChange>
          </w:rPr>
          <w:delText>(</w:delText>
        </w:r>
        <w:r w:rsidR="00B27798" w:rsidRPr="002C6EFE" w:rsidDel="00F5382E">
          <w:rPr>
            <w:rFonts w:asciiTheme="majorHAnsi" w:eastAsiaTheme="minorEastAsia" w:hAnsiTheme="majorHAnsi" w:hint="eastAsia"/>
            <w:sz w:val="22"/>
            <w:szCs w:val="22"/>
            <w:rPrChange w:id="220" w:author="Jiaoda Patent Agency" w:date="2021-05-19T09:48:00Z">
              <w:rPr>
                <w:rFonts w:asciiTheme="majorHAnsi" w:eastAsiaTheme="minorEastAsia" w:hAnsiTheme="majorHAnsi" w:hint="eastAsia"/>
                <w:sz w:val="22"/>
                <w:szCs w:val="22"/>
              </w:rPr>
            </w:rPrChange>
          </w:rPr>
          <w:delText>8</w:delText>
        </w:r>
        <w:r w:rsidR="00A33423" w:rsidRPr="002C6EFE" w:rsidDel="00F5382E">
          <w:rPr>
            <w:rFonts w:asciiTheme="majorHAnsi" w:eastAsiaTheme="minorEastAsia" w:hAnsiTheme="majorHAnsi" w:hint="eastAsia"/>
            <w:sz w:val="22"/>
            <w:szCs w:val="22"/>
            <w:rPrChange w:id="221" w:author="Jiaoda Patent Agency" w:date="2021-05-19T09:48:00Z">
              <w:rPr>
                <w:rFonts w:asciiTheme="majorHAnsi" w:eastAsiaTheme="minorEastAsia" w:hAnsiTheme="majorHAnsi" w:hint="eastAsia"/>
                <w:sz w:val="22"/>
                <w:szCs w:val="22"/>
              </w:rPr>
            </w:rPrChange>
          </w:rPr>
          <w:delText>)</w:delText>
        </w:r>
      </w:del>
      <w:r w:rsidR="00B27798" w:rsidRPr="002C6EFE">
        <w:rPr>
          <w:rFonts w:asciiTheme="majorHAnsi" w:eastAsiaTheme="minorEastAsia" w:hAnsiTheme="majorHAnsi" w:hint="eastAsia"/>
          <w:sz w:val="22"/>
          <w:szCs w:val="22"/>
          <w:rPrChange w:id="222" w:author="Jiaoda Patent Agency" w:date="2021-05-19T09:48:00Z">
            <w:rPr>
              <w:rFonts w:asciiTheme="majorHAnsi" w:eastAsiaTheme="minorEastAsia" w:hAnsiTheme="majorHAnsi" w:hint="eastAsia"/>
              <w:sz w:val="22"/>
              <w:szCs w:val="22"/>
            </w:rPr>
          </w:rPrChange>
        </w:rPr>
        <w:t>资源调度单元</w:t>
      </w:r>
      <w:del w:id="223" w:author="Jiaoda Patent Agency" w:date="2021-05-19T09:24:00Z">
        <w:r w:rsidR="00B27798" w:rsidRPr="002C6EFE" w:rsidDel="005C7C83">
          <w:rPr>
            <w:rFonts w:asciiTheme="majorHAnsi" w:eastAsiaTheme="minorEastAsia" w:hAnsiTheme="majorHAnsi" w:hint="eastAsia"/>
            <w:sz w:val="22"/>
            <w:szCs w:val="22"/>
            <w:rPrChange w:id="224" w:author="Jiaoda Patent Agency" w:date="2021-05-19T09:48:00Z">
              <w:rPr>
                <w:rFonts w:asciiTheme="majorHAnsi" w:eastAsiaTheme="minorEastAsia" w:hAnsiTheme="majorHAnsi" w:hint="eastAsia"/>
                <w:sz w:val="22"/>
                <w:szCs w:val="22"/>
              </w:rPr>
            </w:rPrChange>
          </w:rPr>
          <w:delText>4</w:delText>
        </w:r>
      </w:del>
      <w:r w:rsidR="00B27798" w:rsidRPr="002C6EFE">
        <w:rPr>
          <w:rFonts w:asciiTheme="majorHAnsi" w:eastAsiaTheme="minorEastAsia" w:hAnsiTheme="majorHAnsi" w:hint="eastAsia"/>
          <w:sz w:val="22"/>
          <w:szCs w:val="22"/>
          <w:rPrChange w:id="225" w:author="Jiaoda Patent Agency" w:date="2021-05-19T09:48:00Z">
            <w:rPr>
              <w:rFonts w:asciiTheme="majorHAnsi" w:eastAsiaTheme="minorEastAsia" w:hAnsiTheme="majorHAnsi" w:hint="eastAsia"/>
              <w:sz w:val="22"/>
              <w:szCs w:val="22"/>
            </w:rPr>
          </w:rPrChange>
        </w:rPr>
        <w:t>发送资源申请请求给资源库；</w:t>
      </w:r>
      <w:del w:id="226" w:author="Jiaoda Patent Agency" w:date="2021-05-19T09:25:00Z">
        <w:r w:rsidR="00A33423" w:rsidRPr="002C6EFE" w:rsidDel="00CF1A2F">
          <w:rPr>
            <w:rFonts w:asciiTheme="majorHAnsi" w:eastAsiaTheme="minorEastAsia" w:hAnsiTheme="majorHAnsi" w:hint="eastAsia"/>
            <w:sz w:val="22"/>
            <w:szCs w:val="22"/>
            <w:rPrChange w:id="227" w:author="Jiaoda Patent Agency" w:date="2021-05-19T09:48:00Z">
              <w:rPr>
                <w:rFonts w:asciiTheme="majorHAnsi" w:eastAsiaTheme="minorEastAsia" w:hAnsiTheme="majorHAnsi" w:hint="eastAsia"/>
                <w:sz w:val="22"/>
                <w:szCs w:val="22"/>
              </w:rPr>
            </w:rPrChange>
          </w:rPr>
          <w:delText>(</w:delText>
        </w:r>
      </w:del>
      <w:del w:id="228" w:author="Jiaoda Patent Agency" w:date="2021-05-19T09:24:00Z">
        <w:r w:rsidR="00B27798" w:rsidRPr="002C6EFE" w:rsidDel="005C7C83">
          <w:rPr>
            <w:rFonts w:asciiTheme="majorHAnsi" w:eastAsiaTheme="minorEastAsia" w:hAnsiTheme="majorHAnsi"/>
            <w:sz w:val="22"/>
            <w:szCs w:val="22"/>
            <w:rPrChange w:id="229" w:author="Jiaoda Patent Agency" w:date="2021-05-19T09:48:00Z">
              <w:rPr>
                <w:rFonts w:asciiTheme="majorHAnsi" w:eastAsiaTheme="minorEastAsia" w:hAnsiTheme="majorHAnsi"/>
                <w:sz w:val="22"/>
                <w:szCs w:val="22"/>
              </w:rPr>
            </w:rPrChange>
          </w:rPr>
          <w:delText>9</w:delText>
        </w:r>
        <w:r w:rsidR="00A33423" w:rsidRPr="002C6EFE" w:rsidDel="00CF1A2F">
          <w:rPr>
            <w:rFonts w:asciiTheme="majorHAnsi" w:eastAsiaTheme="minorEastAsia" w:hAnsiTheme="majorHAnsi" w:hint="eastAsia"/>
            <w:sz w:val="22"/>
            <w:szCs w:val="22"/>
            <w:rPrChange w:id="230" w:author="Jiaoda Patent Agency" w:date="2021-05-19T09:48:00Z">
              <w:rPr>
                <w:rFonts w:asciiTheme="majorHAnsi" w:eastAsiaTheme="minorEastAsia" w:hAnsiTheme="majorHAnsi" w:hint="eastAsia"/>
                <w:sz w:val="22"/>
                <w:szCs w:val="22"/>
              </w:rPr>
            </w:rPrChange>
          </w:rPr>
          <w:delText>)</w:delText>
        </w:r>
      </w:del>
      <w:del w:id="231" w:author="Jiaoda Patent Agency" w:date="2021-05-19T09:30:00Z">
        <w:r w:rsidR="00B27798" w:rsidRPr="002C6EFE" w:rsidDel="00CF1A2F">
          <w:rPr>
            <w:rFonts w:asciiTheme="majorHAnsi" w:eastAsiaTheme="minorEastAsia" w:hAnsiTheme="majorHAnsi" w:hint="eastAsia"/>
            <w:sz w:val="22"/>
            <w:szCs w:val="22"/>
            <w:rPrChange w:id="232" w:author="Jiaoda Patent Agency" w:date="2021-05-19T09:48:00Z">
              <w:rPr>
                <w:rFonts w:asciiTheme="majorHAnsi" w:eastAsiaTheme="minorEastAsia" w:hAnsiTheme="majorHAnsi" w:hint="eastAsia"/>
                <w:sz w:val="22"/>
                <w:szCs w:val="22"/>
              </w:rPr>
            </w:rPrChange>
          </w:rPr>
          <w:delText>资源库分配相应的资源给资源调度单元</w:delText>
        </w:r>
      </w:del>
      <w:del w:id="233" w:author="Jiaoda Patent Agency" w:date="2021-05-19T09:24:00Z">
        <w:r w:rsidR="00B27798" w:rsidRPr="002C6EFE" w:rsidDel="005C7C83">
          <w:rPr>
            <w:rFonts w:asciiTheme="majorHAnsi" w:eastAsiaTheme="minorEastAsia" w:hAnsiTheme="majorHAnsi" w:hint="eastAsia"/>
            <w:sz w:val="22"/>
            <w:szCs w:val="22"/>
            <w:rPrChange w:id="234" w:author="Jiaoda Patent Agency" w:date="2021-05-19T09:48:00Z">
              <w:rPr>
                <w:rFonts w:asciiTheme="majorHAnsi" w:eastAsiaTheme="minorEastAsia" w:hAnsiTheme="majorHAnsi" w:hint="eastAsia"/>
                <w:sz w:val="22"/>
                <w:szCs w:val="22"/>
              </w:rPr>
            </w:rPrChange>
          </w:rPr>
          <w:delText>4</w:delText>
        </w:r>
      </w:del>
      <w:del w:id="235" w:author="Jiaoda Patent Agency" w:date="2021-05-19T09:30:00Z">
        <w:r w:rsidR="00B27798" w:rsidRPr="002C6EFE" w:rsidDel="00CF1A2F">
          <w:rPr>
            <w:rFonts w:asciiTheme="majorHAnsi" w:eastAsiaTheme="minorEastAsia" w:hAnsiTheme="majorHAnsi" w:hint="eastAsia"/>
            <w:sz w:val="22"/>
            <w:szCs w:val="22"/>
            <w:rPrChange w:id="236" w:author="Jiaoda Patent Agency" w:date="2021-05-19T09:48:00Z">
              <w:rPr>
                <w:rFonts w:asciiTheme="majorHAnsi" w:eastAsiaTheme="minorEastAsia" w:hAnsiTheme="majorHAnsi" w:hint="eastAsia"/>
                <w:sz w:val="22"/>
                <w:szCs w:val="22"/>
              </w:rPr>
            </w:rPrChange>
          </w:rPr>
          <w:delText>；</w:delText>
        </w:r>
      </w:del>
      <w:del w:id="237" w:author="Jiaoda Patent Agency" w:date="2021-05-19T09:24:00Z">
        <w:r w:rsidR="00A33423" w:rsidRPr="002C6EFE" w:rsidDel="00F5382E">
          <w:rPr>
            <w:rFonts w:asciiTheme="majorHAnsi" w:eastAsiaTheme="minorEastAsia" w:hAnsiTheme="majorHAnsi" w:hint="eastAsia"/>
            <w:sz w:val="22"/>
            <w:szCs w:val="22"/>
            <w:rPrChange w:id="238" w:author="Jiaoda Patent Agency" w:date="2021-05-19T09:48:00Z">
              <w:rPr>
                <w:rFonts w:asciiTheme="majorHAnsi" w:eastAsiaTheme="minorEastAsia" w:hAnsiTheme="majorHAnsi" w:hint="eastAsia"/>
                <w:sz w:val="22"/>
                <w:szCs w:val="22"/>
              </w:rPr>
            </w:rPrChange>
          </w:rPr>
          <w:delText>(</w:delText>
        </w:r>
        <w:r w:rsidR="00B27798" w:rsidRPr="002C6EFE" w:rsidDel="00F5382E">
          <w:rPr>
            <w:rFonts w:asciiTheme="majorHAnsi" w:eastAsiaTheme="minorEastAsia" w:hAnsiTheme="majorHAnsi" w:hint="eastAsia"/>
            <w:sz w:val="22"/>
            <w:szCs w:val="22"/>
            <w:rPrChange w:id="239" w:author="Jiaoda Patent Agency" w:date="2021-05-19T09:48:00Z">
              <w:rPr>
                <w:rFonts w:asciiTheme="majorHAnsi" w:eastAsiaTheme="minorEastAsia" w:hAnsiTheme="majorHAnsi" w:hint="eastAsia"/>
                <w:sz w:val="22"/>
                <w:szCs w:val="22"/>
              </w:rPr>
            </w:rPrChange>
          </w:rPr>
          <w:delText>1</w:delText>
        </w:r>
        <w:r w:rsidR="00B27798" w:rsidRPr="002C6EFE" w:rsidDel="00F5382E">
          <w:rPr>
            <w:rFonts w:asciiTheme="majorHAnsi" w:eastAsiaTheme="minorEastAsia" w:hAnsiTheme="majorHAnsi"/>
            <w:sz w:val="22"/>
            <w:szCs w:val="22"/>
            <w:rPrChange w:id="240" w:author="Jiaoda Patent Agency" w:date="2021-05-19T09:48:00Z">
              <w:rPr>
                <w:rFonts w:asciiTheme="majorHAnsi" w:eastAsiaTheme="minorEastAsia" w:hAnsiTheme="majorHAnsi"/>
                <w:sz w:val="22"/>
                <w:szCs w:val="22"/>
              </w:rPr>
            </w:rPrChange>
          </w:rPr>
          <w:delText>0</w:delText>
        </w:r>
        <w:r w:rsidR="00A33423" w:rsidRPr="002C6EFE" w:rsidDel="00F5382E">
          <w:rPr>
            <w:rFonts w:asciiTheme="majorHAnsi" w:eastAsiaTheme="minorEastAsia" w:hAnsiTheme="majorHAnsi" w:hint="eastAsia"/>
            <w:sz w:val="22"/>
            <w:szCs w:val="22"/>
            <w:rPrChange w:id="241" w:author="Jiaoda Patent Agency" w:date="2021-05-19T09:48:00Z">
              <w:rPr>
                <w:rFonts w:asciiTheme="majorHAnsi" w:eastAsiaTheme="minorEastAsia" w:hAnsiTheme="majorHAnsi" w:hint="eastAsia"/>
                <w:sz w:val="22"/>
                <w:szCs w:val="22"/>
              </w:rPr>
            </w:rPrChange>
          </w:rPr>
          <w:delText>)</w:delText>
        </w:r>
      </w:del>
      <w:r w:rsidR="00B27798" w:rsidRPr="002C6EFE">
        <w:rPr>
          <w:rFonts w:asciiTheme="majorHAnsi" w:eastAsiaTheme="minorEastAsia" w:hAnsiTheme="majorHAnsi" w:hint="eastAsia"/>
          <w:sz w:val="22"/>
          <w:szCs w:val="22"/>
          <w:rPrChange w:id="242" w:author="Jiaoda Patent Agency" w:date="2021-05-19T09:48:00Z">
            <w:rPr>
              <w:rFonts w:asciiTheme="majorHAnsi" w:eastAsiaTheme="minorEastAsia" w:hAnsiTheme="majorHAnsi" w:hint="eastAsia"/>
              <w:sz w:val="22"/>
              <w:szCs w:val="22"/>
            </w:rPr>
          </w:rPrChange>
        </w:rPr>
        <w:t>资源调度单元</w:t>
      </w:r>
      <w:del w:id="243" w:author="Jiaoda Patent Agency" w:date="2021-05-19T09:24:00Z">
        <w:r w:rsidR="00B27798" w:rsidRPr="002C6EFE" w:rsidDel="005C7C83">
          <w:rPr>
            <w:rFonts w:asciiTheme="majorHAnsi" w:eastAsiaTheme="minorEastAsia" w:hAnsiTheme="majorHAnsi" w:hint="eastAsia"/>
            <w:sz w:val="22"/>
            <w:szCs w:val="22"/>
            <w:rPrChange w:id="244" w:author="Jiaoda Patent Agency" w:date="2021-05-19T09:48:00Z">
              <w:rPr>
                <w:rFonts w:asciiTheme="majorHAnsi" w:eastAsiaTheme="minorEastAsia" w:hAnsiTheme="majorHAnsi" w:hint="eastAsia"/>
                <w:sz w:val="22"/>
                <w:szCs w:val="22"/>
              </w:rPr>
            </w:rPrChange>
          </w:rPr>
          <w:delText>4</w:delText>
        </w:r>
      </w:del>
      <w:r w:rsidR="00B27798" w:rsidRPr="002C6EFE">
        <w:rPr>
          <w:rFonts w:asciiTheme="majorHAnsi" w:eastAsiaTheme="minorEastAsia" w:hAnsiTheme="majorHAnsi" w:hint="eastAsia"/>
          <w:sz w:val="22"/>
          <w:szCs w:val="22"/>
          <w:rPrChange w:id="245" w:author="Jiaoda Patent Agency" w:date="2021-05-19T09:48:00Z">
            <w:rPr>
              <w:rFonts w:asciiTheme="majorHAnsi" w:eastAsiaTheme="minorEastAsia" w:hAnsiTheme="majorHAnsi" w:hint="eastAsia"/>
              <w:sz w:val="22"/>
              <w:szCs w:val="22"/>
            </w:rPr>
          </w:rPrChange>
        </w:rPr>
        <w:t>将资源发送给机器人；</w:t>
      </w:r>
      <w:del w:id="246" w:author="Jiaoda Patent Agency" w:date="2021-05-19T09:24:00Z">
        <w:r w:rsidR="00A33423" w:rsidRPr="002C6EFE" w:rsidDel="00F5382E">
          <w:rPr>
            <w:rFonts w:asciiTheme="majorHAnsi" w:eastAsiaTheme="minorEastAsia" w:hAnsiTheme="majorHAnsi" w:hint="eastAsia"/>
            <w:sz w:val="22"/>
            <w:szCs w:val="22"/>
            <w:rPrChange w:id="247" w:author="Jiaoda Patent Agency" w:date="2021-05-19T09:48:00Z">
              <w:rPr>
                <w:rFonts w:asciiTheme="majorHAnsi" w:eastAsiaTheme="minorEastAsia" w:hAnsiTheme="majorHAnsi" w:hint="eastAsia"/>
                <w:sz w:val="22"/>
                <w:szCs w:val="22"/>
              </w:rPr>
            </w:rPrChange>
          </w:rPr>
          <w:delText>(</w:delText>
        </w:r>
        <w:r w:rsidR="00B27798" w:rsidRPr="002C6EFE" w:rsidDel="00F5382E">
          <w:rPr>
            <w:rFonts w:asciiTheme="majorHAnsi" w:eastAsiaTheme="minorEastAsia" w:hAnsiTheme="majorHAnsi" w:hint="eastAsia"/>
            <w:sz w:val="22"/>
            <w:szCs w:val="22"/>
            <w:rPrChange w:id="248" w:author="Jiaoda Patent Agency" w:date="2021-05-19T09:48:00Z">
              <w:rPr>
                <w:rFonts w:asciiTheme="majorHAnsi" w:eastAsiaTheme="minorEastAsia" w:hAnsiTheme="majorHAnsi" w:hint="eastAsia"/>
                <w:sz w:val="22"/>
                <w:szCs w:val="22"/>
              </w:rPr>
            </w:rPrChange>
          </w:rPr>
          <w:delText>1</w:delText>
        </w:r>
        <w:r w:rsidR="00B27798" w:rsidRPr="002C6EFE" w:rsidDel="00F5382E">
          <w:rPr>
            <w:rFonts w:asciiTheme="majorHAnsi" w:eastAsiaTheme="minorEastAsia" w:hAnsiTheme="majorHAnsi"/>
            <w:sz w:val="22"/>
            <w:szCs w:val="22"/>
            <w:rPrChange w:id="249" w:author="Jiaoda Patent Agency" w:date="2021-05-19T09:48:00Z">
              <w:rPr>
                <w:rFonts w:asciiTheme="majorHAnsi" w:eastAsiaTheme="minorEastAsia" w:hAnsiTheme="majorHAnsi"/>
                <w:sz w:val="22"/>
                <w:szCs w:val="22"/>
              </w:rPr>
            </w:rPrChange>
          </w:rPr>
          <w:delText>1</w:delText>
        </w:r>
        <w:r w:rsidR="00A33423" w:rsidRPr="002C6EFE" w:rsidDel="00F5382E">
          <w:rPr>
            <w:rFonts w:asciiTheme="majorHAnsi" w:eastAsiaTheme="minorEastAsia" w:hAnsiTheme="majorHAnsi" w:hint="eastAsia"/>
            <w:sz w:val="22"/>
            <w:szCs w:val="22"/>
            <w:rPrChange w:id="250" w:author="Jiaoda Patent Agency" w:date="2021-05-19T09:48:00Z">
              <w:rPr>
                <w:rFonts w:asciiTheme="majorHAnsi" w:eastAsiaTheme="minorEastAsia" w:hAnsiTheme="majorHAnsi" w:hint="eastAsia"/>
                <w:sz w:val="22"/>
                <w:szCs w:val="22"/>
              </w:rPr>
            </w:rPrChange>
          </w:rPr>
          <w:delText>)</w:delText>
        </w:r>
      </w:del>
      <w:r w:rsidR="00C6671B" w:rsidRPr="002C6EFE">
        <w:rPr>
          <w:rFonts w:asciiTheme="majorHAnsi" w:eastAsiaTheme="minorEastAsia" w:hAnsiTheme="majorHAnsi" w:hint="eastAsia"/>
          <w:sz w:val="22"/>
          <w:szCs w:val="22"/>
          <w:rPrChange w:id="251" w:author="Jiaoda Patent Agency" w:date="2021-05-19T09:48:00Z">
            <w:rPr>
              <w:rFonts w:asciiTheme="majorHAnsi" w:eastAsiaTheme="minorEastAsia" w:hAnsiTheme="majorHAnsi" w:hint="eastAsia"/>
              <w:sz w:val="22"/>
              <w:szCs w:val="22"/>
            </w:rPr>
          </w:rPrChange>
        </w:rPr>
        <w:t>该轮交互结束，</w:t>
      </w:r>
      <w:r w:rsidR="00B27798" w:rsidRPr="002C6EFE">
        <w:rPr>
          <w:rFonts w:asciiTheme="majorHAnsi" w:eastAsiaTheme="minorEastAsia" w:hAnsiTheme="majorHAnsi" w:hint="eastAsia"/>
          <w:sz w:val="22"/>
          <w:szCs w:val="22"/>
          <w:rPrChange w:id="252" w:author="Jiaoda Patent Agency" w:date="2021-05-19T09:48:00Z">
            <w:rPr>
              <w:rFonts w:asciiTheme="majorHAnsi" w:eastAsiaTheme="minorEastAsia" w:hAnsiTheme="majorHAnsi" w:hint="eastAsia"/>
              <w:sz w:val="22"/>
              <w:szCs w:val="22"/>
            </w:rPr>
          </w:rPrChange>
        </w:rPr>
        <w:t>交互单元</w:t>
      </w:r>
      <w:del w:id="253" w:author="Jiaoda Patent Agency" w:date="2021-05-19T09:24:00Z">
        <w:r w:rsidR="00C6671B" w:rsidRPr="002C6EFE" w:rsidDel="005C7C83">
          <w:rPr>
            <w:rFonts w:asciiTheme="majorHAnsi" w:eastAsiaTheme="minorEastAsia" w:hAnsiTheme="majorHAnsi" w:hint="eastAsia"/>
            <w:sz w:val="22"/>
            <w:szCs w:val="22"/>
            <w:rPrChange w:id="254" w:author="Jiaoda Patent Agency" w:date="2021-05-19T09:48:00Z">
              <w:rPr>
                <w:rFonts w:asciiTheme="majorHAnsi" w:eastAsiaTheme="minorEastAsia" w:hAnsiTheme="majorHAnsi" w:hint="eastAsia"/>
                <w:sz w:val="22"/>
                <w:szCs w:val="22"/>
              </w:rPr>
            </w:rPrChange>
          </w:rPr>
          <w:delText>1</w:delText>
        </w:r>
      </w:del>
      <w:r w:rsidR="00B27798" w:rsidRPr="002C6EFE">
        <w:rPr>
          <w:rFonts w:asciiTheme="majorHAnsi" w:eastAsiaTheme="minorEastAsia" w:hAnsiTheme="majorHAnsi" w:hint="eastAsia"/>
          <w:sz w:val="22"/>
          <w:szCs w:val="22"/>
          <w:rPrChange w:id="255" w:author="Jiaoda Patent Agency" w:date="2021-05-19T09:48:00Z">
            <w:rPr>
              <w:rFonts w:asciiTheme="majorHAnsi" w:eastAsiaTheme="minorEastAsia" w:hAnsiTheme="majorHAnsi" w:hint="eastAsia"/>
              <w:sz w:val="22"/>
              <w:szCs w:val="22"/>
            </w:rPr>
          </w:rPrChange>
        </w:rPr>
        <w:t>将最新一轮的交互数据发送给特征存储单元</w:t>
      </w:r>
      <w:del w:id="256" w:author="Jiaoda Patent Agency" w:date="2021-05-19T09:24:00Z">
        <w:r w:rsidR="00C6671B" w:rsidRPr="002C6EFE" w:rsidDel="005C7C83">
          <w:rPr>
            <w:rFonts w:asciiTheme="majorHAnsi" w:eastAsiaTheme="minorEastAsia" w:hAnsiTheme="majorHAnsi" w:hint="eastAsia"/>
            <w:sz w:val="22"/>
            <w:szCs w:val="22"/>
            <w:rPrChange w:id="257" w:author="Jiaoda Patent Agency" w:date="2021-05-19T09:48:00Z">
              <w:rPr>
                <w:rFonts w:asciiTheme="majorHAnsi" w:eastAsiaTheme="minorEastAsia" w:hAnsiTheme="majorHAnsi" w:hint="eastAsia"/>
                <w:sz w:val="22"/>
                <w:szCs w:val="22"/>
              </w:rPr>
            </w:rPrChange>
          </w:rPr>
          <w:delText>3</w:delText>
        </w:r>
      </w:del>
      <w:r w:rsidR="00B27798" w:rsidRPr="002C6EFE">
        <w:rPr>
          <w:rFonts w:asciiTheme="majorHAnsi" w:eastAsiaTheme="minorEastAsia" w:hAnsiTheme="majorHAnsi" w:hint="eastAsia"/>
          <w:sz w:val="22"/>
          <w:szCs w:val="22"/>
          <w:rPrChange w:id="258" w:author="Jiaoda Patent Agency" w:date="2021-05-19T09:48:00Z">
            <w:rPr>
              <w:rFonts w:asciiTheme="majorHAnsi" w:eastAsiaTheme="minorEastAsia" w:hAnsiTheme="majorHAnsi" w:hint="eastAsia"/>
              <w:sz w:val="22"/>
              <w:szCs w:val="22"/>
            </w:rPr>
          </w:rPrChange>
        </w:rPr>
        <w:t>。</w:t>
      </w:r>
    </w:p>
    <w:p w14:paraId="202A8FDD" w14:textId="00C2D9A2" w:rsidR="00B74BBB" w:rsidRPr="002C6EFE" w:rsidRDefault="00CF1A2F" w:rsidP="00B74BBB">
      <w:pPr>
        <w:pStyle w:val="ab"/>
        <w:numPr>
          <w:ilvl w:val="0"/>
          <w:numId w:val="1"/>
        </w:numPr>
        <w:tabs>
          <w:tab w:val="left" w:pos="709"/>
        </w:tabs>
        <w:spacing w:line="360" w:lineRule="auto"/>
        <w:ind w:left="0" w:firstLineChars="0" w:firstLine="0"/>
        <w:rPr>
          <w:rFonts w:asciiTheme="majorHAnsi" w:hAnsiTheme="majorHAnsi"/>
          <w:sz w:val="22"/>
          <w:szCs w:val="22"/>
          <w:rPrChange w:id="259" w:author="Jiaoda Patent Agency" w:date="2021-05-19T09:48:00Z">
            <w:rPr>
              <w:rFonts w:asciiTheme="majorHAnsi" w:hAnsiTheme="majorHAnsi"/>
              <w:sz w:val="22"/>
              <w:szCs w:val="22"/>
            </w:rPr>
          </w:rPrChange>
        </w:rPr>
      </w:pPr>
      <w:ins w:id="260" w:author="Jiaoda Patent Agency" w:date="2021-05-19T09:25:00Z">
        <w:r w:rsidRPr="002C6EFE">
          <w:rPr>
            <w:rFonts w:asciiTheme="majorHAnsi" w:eastAsiaTheme="minorEastAsia" w:hAnsiTheme="majorHAnsi" w:hint="eastAsia"/>
            <w:sz w:val="22"/>
            <w:szCs w:val="22"/>
            <w:rPrChange w:id="261" w:author="Jiaoda Patent Agency" w:date="2021-05-19T09:48:00Z">
              <w:rPr>
                <w:rFonts w:asciiTheme="majorHAnsi" w:eastAsiaTheme="minorEastAsia" w:hAnsiTheme="majorHAnsi" w:hint="eastAsia"/>
                <w:sz w:val="22"/>
                <w:szCs w:val="22"/>
              </w:rPr>
            </w:rPrChange>
          </w:rPr>
          <w:t>所述的</w:t>
        </w:r>
        <w:r w:rsidRPr="002C6EFE">
          <w:rPr>
            <w:rFonts w:asciiTheme="majorHAnsi" w:eastAsiaTheme="minorEastAsia" w:hAnsiTheme="majorHAnsi" w:hint="eastAsia"/>
            <w:sz w:val="22"/>
            <w:szCs w:val="22"/>
            <w:rPrChange w:id="262" w:author="Jiaoda Patent Agency" w:date="2021-05-19T09:48:00Z">
              <w:rPr>
                <w:rFonts w:asciiTheme="majorHAnsi" w:eastAsiaTheme="minorEastAsia" w:hAnsiTheme="majorHAnsi" w:hint="eastAsia"/>
                <w:sz w:val="22"/>
                <w:szCs w:val="22"/>
              </w:rPr>
            </w:rPrChange>
          </w:rPr>
          <w:t>神经网络模型</w:t>
        </w:r>
        <w:r w:rsidRPr="002C6EFE">
          <w:rPr>
            <w:rFonts w:asciiTheme="majorHAnsi" w:eastAsiaTheme="minorEastAsia" w:hAnsiTheme="majorHAnsi" w:hint="eastAsia"/>
            <w:sz w:val="22"/>
            <w:szCs w:val="22"/>
            <w:rPrChange w:id="263" w:author="Jiaoda Patent Agency" w:date="2021-05-19T09:48:00Z">
              <w:rPr>
                <w:rFonts w:asciiTheme="majorHAnsi" w:eastAsiaTheme="minorEastAsia" w:hAnsiTheme="majorHAnsi" w:hint="eastAsia"/>
                <w:sz w:val="22"/>
                <w:szCs w:val="22"/>
              </w:rPr>
            </w:rPrChange>
          </w:rPr>
          <w:t>，通过以下方式进行</w:t>
        </w:r>
      </w:ins>
      <w:del w:id="264" w:author="Jiaoda Patent Agency" w:date="2021-05-19T09:25:00Z">
        <w:r w:rsidR="00B74BBB" w:rsidRPr="002C6EFE" w:rsidDel="00CF1A2F">
          <w:rPr>
            <w:rFonts w:asciiTheme="majorHAnsi" w:eastAsiaTheme="minorEastAsia" w:hAnsiTheme="majorHAnsi" w:hint="eastAsia"/>
            <w:sz w:val="22"/>
            <w:szCs w:val="22"/>
            <w:rPrChange w:id="265" w:author="Jiaoda Patent Agency" w:date="2021-05-19T09:48:00Z">
              <w:rPr>
                <w:rFonts w:asciiTheme="majorHAnsi" w:eastAsiaTheme="minorEastAsia" w:hAnsiTheme="majorHAnsi" w:hint="eastAsia"/>
                <w:sz w:val="22"/>
                <w:szCs w:val="22"/>
              </w:rPr>
            </w:rPrChange>
          </w:rPr>
          <w:delText>模型</w:delText>
        </w:r>
      </w:del>
      <w:r w:rsidR="00B74BBB" w:rsidRPr="002C6EFE">
        <w:rPr>
          <w:rFonts w:asciiTheme="majorHAnsi" w:eastAsiaTheme="minorEastAsia" w:hAnsiTheme="majorHAnsi" w:hint="eastAsia"/>
          <w:sz w:val="22"/>
          <w:szCs w:val="22"/>
          <w:rPrChange w:id="266" w:author="Jiaoda Patent Agency" w:date="2021-05-19T09:48:00Z">
            <w:rPr>
              <w:rFonts w:asciiTheme="majorHAnsi" w:eastAsiaTheme="minorEastAsia" w:hAnsiTheme="majorHAnsi" w:hint="eastAsia"/>
              <w:sz w:val="22"/>
              <w:szCs w:val="22"/>
            </w:rPr>
          </w:rPrChange>
        </w:rPr>
        <w:t>训练</w:t>
      </w:r>
      <w:del w:id="267" w:author="Jiaoda Patent Agency" w:date="2021-05-19T09:25:00Z">
        <w:r w:rsidR="00B74BBB" w:rsidRPr="002C6EFE" w:rsidDel="00CF1A2F">
          <w:rPr>
            <w:rFonts w:asciiTheme="majorHAnsi" w:eastAsiaTheme="minorEastAsia" w:hAnsiTheme="majorHAnsi" w:hint="eastAsia"/>
            <w:sz w:val="22"/>
            <w:szCs w:val="22"/>
            <w:rPrChange w:id="268" w:author="Jiaoda Patent Agency" w:date="2021-05-19T09:48:00Z">
              <w:rPr>
                <w:rFonts w:asciiTheme="majorHAnsi" w:eastAsiaTheme="minorEastAsia" w:hAnsiTheme="majorHAnsi" w:hint="eastAsia"/>
                <w:sz w:val="22"/>
                <w:szCs w:val="22"/>
              </w:rPr>
            </w:rPrChange>
          </w:rPr>
          <w:delText>流程中步骤如下</w:delText>
        </w:r>
      </w:del>
      <w:r w:rsidR="00B74BBB" w:rsidRPr="002C6EFE">
        <w:rPr>
          <w:rFonts w:asciiTheme="majorHAnsi" w:eastAsiaTheme="minorEastAsia" w:hAnsiTheme="majorHAnsi" w:hint="eastAsia"/>
          <w:sz w:val="22"/>
          <w:szCs w:val="22"/>
          <w:rPrChange w:id="269" w:author="Jiaoda Patent Agency" w:date="2021-05-19T09:48:00Z">
            <w:rPr>
              <w:rFonts w:asciiTheme="majorHAnsi" w:eastAsiaTheme="minorEastAsia" w:hAnsiTheme="majorHAnsi" w:hint="eastAsia"/>
              <w:sz w:val="22"/>
              <w:szCs w:val="22"/>
            </w:rPr>
          </w:rPrChange>
        </w:rPr>
        <w:t>：</w:t>
      </w:r>
      <w:del w:id="270" w:author="Jiaoda Patent Agency" w:date="2021-05-19T09:25:00Z">
        <w:r w:rsidR="00A33423" w:rsidRPr="002C6EFE" w:rsidDel="00CF1A2F">
          <w:rPr>
            <w:rFonts w:asciiTheme="majorHAnsi" w:eastAsiaTheme="minorEastAsia" w:hAnsiTheme="majorHAnsi" w:hint="eastAsia"/>
            <w:sz w:val="22"/>
            <w:szCs w:val="22"/>
            <w:rPrChange w:id="271" w:author="Jiaoda Patent Agency" w:date="2021-05-19T09:48:00Z">
              <w:rPr>
                <w:rFonts w:asciiTheme="majorHAnsi" w:eastAsiaTheme="minorEastAsia" w:hAnsiTheme="majorHAnsi" w:hint="eastAsia"/>
                <w:sz w:val="22"/>
                <w:szCs w:val="22"/>
              </w:rPr>
            </w:rPrChange>
          </w:rPr>
          <w:delText>(</w:delText>
        </w:r>
        <w:r w:rsidR="00B74BBB" w:rsidRPr="002C6EFE" w:rsidDel="00CF1A2F">
          <w:rPr>
            <w:rFonts w:asciiTheme="majorHAnsi" w:eastAsiaTheme="minorEastAsia" w:hAnsiTheme="majorHAnsi" w:hint="eastAsia"/>
            <w:sz w:val="22"/>
            <w:szCs w:val="22"/>
            <w:rPrChange w:id="272" w:author="Jiaoda Patent Agency" w:date="2021-05-19T09:48:00Z">
              <w:rPr>
                <w:rFonts w:asciiTheme="majorHAnsi" w:eastAsiaTheme="minorEastAsia" w:hAnsiTheme="majorHAnsi" w:hint="eastAsia"/>
                <w:sz w:val="22"/>
                <w:szCs w:val="22"/>
              </w:rPr>
            </w:rPrChange>
          </w:rPr>
          <w:delText>a</w:delText>
        </w:r>
        <w:r w:rsidR="00A33423" w:rsidRPr="002C6EFE" w:rsidDel="00CF1A2F">
          <w:rPr>
            <w:rFonts w:asciiTheme="majorHAnsi" w:eastAsiaTheme="minorEastAsia" w:hAnsiTheme="majorHAnsi" w:hint="eastAsia"/>
            <w:sz w:val="22"/>
            <w:szCs w:val="22"/>
            <w:rPrChange w:id="273" w:author="Jiaoda Patent Agency" w:date="2021-05-19T09:48:00Z">
              <w:rPr>
                <w:rFonts w:asciiTheme="majorHAnsi" w:eastAsiaTheme="minorEastAsia" w:hAnsiTheme="majorHAnsi" w:hint="eastAsia"/>
                <w:sz w:val="22"/>
                <w:szCs w:val="22"/>
              </w:rPr>
            </w:rPrChange>
          </w:rPr>
          <w:delText>)</w:delText>
        </w:r>
      </w:del>
      <w:r w:rsidR="00B74BBB" w:rsidRPr="002C6EFE">
        <w:rPr>
          <w:rFonts w:asciiTheme="majorHAnsi" w:eastAsiaTheme="minorEastAsia" w:hAnsiTheme="majorHAnsi" w:hint="eastAsia"/>
          <w:sz w:val="22"/>
          <w:szCs w:val="22"/>
          <w:rPrChange w:id="274" w:author="Jiaoda Patent Agency" w:date="2021-05-19T09:48:00Z">
            <w:rPr>
              <w:rFonts w:asciiTheme="majorHAnsi" w:eastAsiaTheme="minorEastAsia" w:hAnsiTheme="majorHAnsi" w:hint="eastAsia"/>
              <w:sz w:val="22"/>
              <w:szCs w:val="22"/>
            </w:rPr>
          </w:rPrChange>
        </w:rPr>
        <w:t>网络训练单元</w:t>
      </w:r>
      <w:del w:id="275" w:author="Jiaoda Patent Agency" w:date="2021-05-19T09:25:00Z">
        <w:r w:rsidR="00B74BBB" w:rsidRPr="002C6EFE" w:rsidDel="00CF1A2F">
          <w:rPr>
            <w:rFonts w:asciiTheme="majorHAnsi" w:eastAsiaTheme="minorEastAsia" w:hAnsiTheme="majorHAnsi" w:hint="eastAsia"/>
            <w:sz w:val="22"/>
            <w:szCs w:val="22"/>
            <w:rPrChange w:id="276" w:author="Jiaoda Patent Agency" w:date="2021-05-19T09:48:00Z">
              <w:rPr>
                <w:rFonts w:asciiTheme="majorHAnsi" w:eastAsiaTheme="minorEastAsia" w:hAnsiTheme="majorHAnsi" w:hint="eastAsia"/>
                <w:sz w:val="22"/>
                <w:szCs w:val="22"/>
              </w:rPr>
            </w:rPrChange>
          </w:rPr>
          <w:delText>5</w:delText>
        </w:r>
      </w:del>
      <w:r w:rsidR="00B74BBB" w:rsidRPr="002C6EFE">
        <w:rPr>
          <w:rFonts w:asciiTheme="majorHAnsi" w:eastAsiaTheme="minorEastAsia" w:hAnsiTheme="majorHAnsi" w:hint="eastAsia"/>
          <w:sz w:val="22"/>
          <w:szCs w:val="22"/>
          <w:rPrChange w:id="277" w:author="Jiaoda Patent Agency" w:date="2021-05-19T09:48:00Z">
            <w:rPr>
              <w:rFonts w:asciiTheme="majorHAnsi" w:eastAsiaTheme="minorEastAsia" w:hAnsiTheme="majorHAnsi" w:hint="eastAsia"/>
              <w:sz w:val="22"/>
              <w:szCs w:val="22"/>
            </w:rPr>
          </w:rPrChange>
        </w:rPr>
        <w:t>向特征存储单元</w:t>
      </w:r>
      <w:del w:id="278" w:author="Jiaoda Patent Agency" w:date="2021-05-19T09:25:00Z">
        <w:r w:rsidR="00B74BBB" w:rsidRPr="002C6EFE" w:rsidDel="00CF1A2F">
          <w:rPr>
            <w:rFonts w:asciiTheme="majorHAnsi" w:eastAsiaTheme="minorEastAsia" w:hAnsiTheme="majorHAnsi" w:hint="eastAsia"/>
            <w:sz w:val="22"/>
            <w:szCs w:val="22"/>
            <w:rPrChange w:id="279" w:author="Jiaoda Patent Agency" w:date="2021-05-19T09:48:00Z">
              <w:rPr>
                <w:rFonts w:asciiTheme="majorHAnsi" w:eastAsiaTheme="minorEastAsia" w:hAnsiTheme="majorHAnsi" w:hint="eastAsia"/>
                <w:sz w:val="22"/>
                <w:szCs w:val="22"/>
              </w:rPr>
            </w:rPrChange>
          </w:rPr>
          <w:delText>3</w:delText>
        </w:r>
      </w:del>
      <w:r w:rsidR="00B74BBB" w:rsidRPr="002C6EFE">
        <w:rPr>
          <w:rFonts w:asciiTheme="majorHAnsi" w:eastAsiaTheme="minorEastAsia" w:hAnsiTheme="majorHAnsi" w:hint="eastAsia"/>
          <w:sz w:val="22"/>
          <w:szCs w:val="22"/>
          <w:rPrChange w:id="280" w:author="Jiaoda Patent Agency" w:date="2021-05-19T09:48:00Z">
            <w:rPr>
              <w:rFonts w:asciiTheme="majorHAnsi" w:eastAsiaTheme="minorEastAsia" w:hAnsiTheme="majorHAnsi" w:hint="eastAsia"/>
              <w:sz w:val="22"/>
              <w:szCs w:val="22"/>
            </w:rPr>
          </w:rPrChange>
        </w:rPr>
        <w:t>发送数据</w:t>
      </w:r>
      <w:r w:rsidR="00B74BBB" w:rsidRPr="002C6EFE">
        <w:rPr>
          <w:rFonts w:asciiTheme="majorHAnsi" w:eastAsiaTheme="minorEastAsia" w:hAnsiTheme="majorHAnsi" w:hint="eastAsia"/>
          <w:sz w:val="22"/>
          <w:szCs w:val="22"/>
          <w:rPrChange w:id="281" w:author="Jiaoda Patent Agency" w:date="2021-05-19T09:48:00Z">
            <w:rPr>
              <w:rFonts w:asciiTheme="majorHAnsi" w:eastAsiaTheme="minorEastAsia" w:hAnsiTheme="majorHAnsi" w:hint="eastAsia"/>
              <w:sz w:val="22"/>
              <w:szCs w:val="22"/>
            </w:rPr>
          </w:rPrChange>
        </w:rPr>
        <w:lastRenderedPageBreak/>
        <w:t>请求；</w:t>
      </w:r>
      <w:del w:id="282" w:author="Jiaoda Patent Agency" w:date="2021-05-19T09:25:00Z">
        <w:r w:rsidR="00A33423" w:rsidRPr="002C6EFE" w:rsidDel="00CF1A2F">
          <w:rPr>
            <w:rFonts w:asciiTheme="majorHAnsi" w:eastAsiaTheme="minorEastAsia" w:hAnsiTheme="majorHAnsi" w:hint="eastAsia"/>
            <w:sz w:val="22"/>
            <w:szCs w:val="22"/>
            <w:rPrChange w:id="283" w:author="Jiaoda Patent Agency" w:date="2021-05-19T09:48:00Z">
              <w:rPr>
                <w:rFonts w:asciiTheme="majorHAnsi" w:eastAsiaTheme="minorEastAsia" w:hAnsiTheme="majorHAnsi" w:hint="eastAsia"/>
                <w:sz w:val="22"/>
                <w:szCs w:val="22"/>
              </w:rPr>
            </w:rPrChange>
          </w:rPr>
          <w:delText>(</w:delText>
        </w:r>
        <w:r w:rsidR="00B74BBB" w:rsidRPr="002C6EFE" w:rsidDel="00CF1A2F">
          <w:rPr>
            <w:rFonts w:asciiTheme="majorHAnsi" w:eastAsiaTheme="minorEastAsia" w:hAnsiTheme="majorHAnsi" w:hint="eastAsia"/>
            <w:sz w:val="22"/>
            <w:szCs w:val="22"/>
            <w:rPrChange w:id="284" w:author="Jiaoda Patent Agency" w:date="2021-05-19T09:48:00Z">
              <w:rPr>
                <w:rFonts w:asciiTheme="majorHAnsi" w:eastAsiaTheme="minorEastAsia" w:hAnsiTheme="majorHAnsi" w:hint="eastAsia"/>
                <w:sz w:val="22"/>
                <w:szCs w:val="22"/>
              </w:rPr>
            </w:rPrChange>
          </w:rPr>
          <w:delText>b</w:delText>
        </w:r>
        <w:r w:rsidR="00A33423" w:rsidRPr="002C6EFE" w:rsidDel="00CF1A2F">
          <w:rPr>
            <w:rFonts w:asciiTheme="majorHAnsi" w:eastAsiaTheme="minorEastAsia" w:hAnsiTheme="majorHAnsi" w:hint="eastAsia"/>
            <w:sz w:val="22"/>
            <w:szCs w:val="22"/>
            <w:rPrChange w:id="285" w:author="Jiaoda Patent Agency" w:date="2021-05-19T09:48:00Z">
              <w:rPr>
                <w:rFonts w:asciiTheme="majorHAnsi" w:eastAsiaTheme="minorEastAsia" w:hAnsiTheme="majorHAnsi" w:hint="eastAsia"/>
                <w:sz w:val="22"/>
                <w:szCs w:val="22"/>
              </w:rPr>
            </w:rPrChange>
          </w:rPr>
          <w:delText>)</w:delText>
        </w:r>
      </w:del>
      <w:r w:rsidR="00B74BBB" w:rsidRPr="002C6EFE">
        <w:rPr>
          <w:rFonts w:asciiTheme="majorHAnsi" w:eastAsiaTheme="minorEastAsia" w:hAnsiTheme="majorHAnsi" w:hint="eastAsia"/>
          <w:sz w:val="22"/>
          <w:szCs w:val="22"/>
          <w:rPrChange w:id="286" w:author="Jiaoda Patent Agency" w:date="2021-05-19T09:48:00Z">
            <w:rPr>
              <w:rFonts w:asciiTheme="majorHAnsi" w:eastAsiaTheme="minorEastAsia" w:hAnsiTheme="majorHAnsi" w:hint="eastAsia"/>
              <w:sz w:val="22"/>
              <w:szCs w:val="22"/>
            </w:rPr>
          </w:rPrChange>
        </w:rPr>
        <w:t>特征存储单元将训练数据发送给网络训练单元</w:t>
      </w:r>
      <w:del w:id="287" w:author="Jiaoda Patent Agency" w:date="2021-05-19T09:25:00Z">
        <w:r w:rsidR="00B74BBB" w:rsidRPr="002C6EFE" w:rsidDel="00CF1A2F">
          <w:rPr>
            <w:rFonts w:asciiTheme="majorHAnsi" w:eastAsiaTheme="minorEastAsia" w:hAnsiTheme="majorHAnsi" w:hint="eastAsia"/>
            <w:sz w:val="22"/>
            <w:szCs w:val="22"/>
            <w:rPrChange w:id="288" w:author="Jiaoda Patent Agency" w:date="2021-05-19T09:48:00Z">
              <w:rPr>
                <w:rFonts w:asciiTheme="majorHAnsi" w:eastAsiaTheme="minorEastAsia" w:hAnsiTheme="majorHAnsi" w:hint="eastAsia"/>
                <w:sz w:val="22"/>
                <w:szCs w:val="22"/>
              </w:rPr>
            </w:rPrChange>
          </w:rPr>
          <w:delText>5</w:delText>
        </w:r>
      </w:del>
      <w:r w:rsidR="00B74BBB" w:rsidRPr="002C6EFE">
        <w:rPr>
          <w:rFonts w:asciiTheme="majorHAnsi" w:hAnsiTheme="majorHAnsi" w:hint="eastAsia"/>
          <w:sz w:val="22"/>
          <w:szCs w:val="22"/>
          <w:rPrChange w:id="289" w:author="Jiaoda Patent Agency" w:date="2021-05-19T09:48:00Z">
            <w:rPr>
              <w:rFonts w:asciiTheme="majorHAnsi" w:hAnsiTheme="majorHAnsi" w:hint="eastAsia"/>
              <w:sz w:val="22"/>
              <w:szCs w:val="22"/>
            </w:rPr>
          </w:rPrChange>
        </w:rPr>
        <w:t>；</w:t>
      </w:r>
      <w:del w:id="290" w:author="Jiaoda Patent Agency" w:date="2021-05-19T09:25:00Z">
        <w:r w:rsidR="00A33423" w:rsidRPr="002C6EFE" w:rsidDel="00CF1A2F">
          <w:rPr>
            <w:rFonts w:asciiTheme="majorHAnsi" w:hAnsiTheme="majorHAnsi" w:hint="eastAsia"/>
            <w:sz w:val="22"/>
            <w:szCs w:val="22"/>
            <w:rPrChange w:id="291" w:author="Jiaoda Patent Agency" w:date="2021-05-19T09:48:00Z">
              <w:rPr>
                <w:rFonts w:asciiTheme="majorHAnsi" w:hAnsiTheme="majorHAnsi" w:hint="eastAsia"/>
                <w:sz w:val="22"/>
                <w:szCs w:val="22"/>
              </w:rPr>
            </w:rPrChange>
          </w:rPr>
          <w:delText>(</w:delText>
        </w:r>
        <w:r w:rsidR="001C61E3" w:rsidRPr="002C6EFE" w:rsidDel="00CF1A2F">
          <w:rPr>
            <w:rFonts w:asciiTheme="majorHAnsi" w:hAnsiTheme="majorHAnsi" w:hint="eastAsia"/>
            <w:sz w:val="22"/>
            <w:szCs w:val="22"/>
            <w:rPrChange w:id="292" w:author="Jiaoda Patent Agency" w:date="2021-05-19T09:48:00Z">
              <w:rPr>
                <w:rFonts w:asciiTheme="majorHAnsi" w:hAnsiTheme="majorHAnsi" w:hint="eastAsia"/>
                <w:sz w:val="22"/>
                <w:szCs w:val="22"/>
              </w:rPr>
            </w:rPrChange>
          </w:rPr>
          <w:delText>c</w:delText>
        </w:r>
        <w:r w:rsidR="00A33423" w:rsidRPr="002C6EFE" w:rsidDel="00CF1A2F">
          <w:rPr>
            <w:rFonts w:asciiTheme="majorHAnsi" w:hAnsiTheme="majorHAnsi" w:hint="eastAsia"/>
            <w:sz w:val="22"/>
            <w:szCs w:val="22"/>
            <w:rPrChange w:id="293" w:author="Jiaoda Patent Agency" w:date="2021-05-19T09:48:00Z">
              <w:rPr>
                <w:rFonts w:asciiTheme="majorHAnsi" w:hAnsiTheme="majorHAnsi" w:hint="eastAsia"/>
                <w:sz w:val="22"/>
                <w:szCs w:val="22"/>
              </w:rPr>
            </w:rPrChange>
          </w:rPr>
          <w:delText>)</w:delText>
        </w:r>
      </w:del>
      <w:r w:rsidR="00B74BBB" w:rsidRPr="002C6EFE">
        <w:rPr>
          <w:rFonts w:asciiTheme="majorHAnsi" w:hAnsiTheme="majorHAnsi" w:hint="eastAsia"/>
          <w:sz w:val="22"/>
          <w:szCs w:val="22"/>
          <w:rPrChange w:id="294" w:author="Jiaoda Patent Agency" w:date="2021-05-19T09:48:00Z">
            <w:rPr>
              <w:rFonts w:asciiTheme="majorHAnsi" w:hAnsiTheme="majorHAnsi" w:hint="eastAsia"/>
              <w:sz w:val="22"/>
              <w:szCs w:val="22"/>
            </w:rPr>
          </w:rPrChange>
        </w:rPr>
        <w:t>网络训练单元训练神经网络模型，并更新诉求预测单元</w:t>
      </w:r>
      <w:del w:id="295" w:author="Jiaoda Patent Agency" w:date="2021-05-19T09:25:00Z">
        <w:r w:rsidR="00B74BBB" w:rsidRPr="002C6EFE" w:rsidDel="00CF1A2F">
          <w:rPr>
            <w:rFonts w:asciiTheme="majorHAnsi" w:hAnsiTheme="majorHAnsi" w:hint="eastAsia"/>
            <w:sz w:val="22"/>
            <w:szCs w:val="22"/>
            <w:rPrChange w:id="296" w:author="Jiaoda Patent Agency" w:date="2021-05-19T09:48:00Z">
              <w:rPr>
                <w:rFonts w:asciiTheme="majorHAnsi" w:hAnsiTheme="majorHAnsi" w:hint="eastAsia"/>
                <w:sz w:val="22"/>
                <w:szCs w:val="22"/>
              </w:rPr>
            </w:rPrChange>
          </w:rPr>
          <w:delText>2</w:delText>
        </w:r>
      </w:del>
      <w:r w:rsidR="00B74BBB" w:rsidRPr="002C6EFE">
        <w:rPr>
          <w:rFonts w:asciiTheme="majorHAnsi" w:hAnsiTheme="majorHAnsi" w:hint="eastAsia"/>
          <w:sz w:val="22"/>
          <w:szCs w:val="22"/>
          <w:rPrChange w:id="297" w:author="Jiaoda Patent Agency" w:date="2021-05-19T09:48:00Z">
            <w:rPr>
              <w:rFonts w:asciiTheme="majorHAnsi" w:hAnsiTheme="majorHAnsi" w:hint="eastAsia"/>
              <w:sz w:val="22"/>
              <w:szCs w:val="22"/>
            </w:rPr>
          </w:rPrChange>
        </w:rPr>
        <w:t>中的神经网络模型。</w:t>
      </w:r>
    </w:p>
    <w:p w14:paraId="0D18307E" w14:textId="78CE1258" w:rsidR="00FF2220" w:rsidRPr="002C6EFE" w:rsidDel="00CF1A2F" w:rsidRDefault="00FF2220" w:rsidP="00B74BBB">
      <w:pPr>
        <w:pStyle w:val="ab"/>
        <w:numPr>
          <w:ilvl w:val="0"/>
          <w:numId w:val="1"/>
        </w:numPr>
        <w:tabs>
          <w:tab w:val="left" w:pos="709"/>
        </w:tabs>
        <w:spacing w:line="360" w:lineRule="auto"/>
        <w:ind w:left="0" w:firstLineChars="0" w:firstLine="0"/>
        <w:rPr>
          <w:moveFrom w:id="298" w:author="Jiaoda Patent Agency" w:date="2021-05-19T09:30:00Z"/>
          <w:rFonts w:asciiTheme="majorHAnsi" w:hAnsiTheme="majorHAnsi"/>
          <w:sz w:val="22"/>
          <w:szCs w:val="22"/>
          <w:rPrChange w:id="299" w:author="Jiaoda Patent Agency" w:date="2021-05-19T09:48:00Z">
            <w:rPr>
              <w:moveFrom w:id="300" w:author="Jiaoda Patent Agency" w:date="2021-05-19T09:30:00Z"/>
              <w:rFonts w:asciiTheme="majorHAnsi" w:hAnsiTheme="majorHAnsi"/>
              <w:sz w:val="22"/>
              <w:szCs w:val="22"/>
            </w:rPr>
          </w:rPrChange>
        </w:rPr>
      </w:pPr>
      <w:moveFromRangeStart w:id="301" w:author="Jiaoda Patent Agency" w:date="2021-05-19T09:30:00Z" w:name="move72309070"/>
      <w:moveFrom w:id="302" w:author="Jiaoda Patent Agency" w:date="2021-05-19T09:30:00Z">
        <w:r w:rsidRPr="002C6EFE" w:rsidDel="00CF1A2F">
          <w:rPr>
            <w:rFonts w:asciiTheme="majorHAnsi" w:hAnsiTheme="majorHAnsi" w:hint="eastAsia"/>
            <w:sz w:val="22"/>
            <w:szCs w:val="22"/>
            <w:rPrChange w:id="303" w:author="Jiaoda Patent Agency" w:date="2021-05-19T09:48:00Z">
              <w:rPr>
                <w:rFonts w:asciiTheme="majorHAnsi" w:hAnsiTheme="majorHAnsi" w:hint="eastAsia"/>
                <w:sz w:val="22"/>
                <w:szCs w:val="22"/>
              </w:rPr>
            </w:rPrChange>
          </w:rPr>
          <w:t>资源库</w:t>
        </w:r>
        <w:r w:rsidR="001C61E3" w:rsidRPr="002C6EFE" w:rsidDel="00CF1A2F">
          <w:rPr>
            <w:rFonts w:asciiTheme="majorHAnsi" w:hAnsiTheme="majorHAnsi" w:hint="eastAsia"/>
            <w:sz w:val="22"/>
            <w:szCs w:val="22"/>
            <w:rPrChange w:id="304" w:author="Jiaoda Patent Agency" w:date="2021-05-19T09:48:00Z">
              <w:rPr>
                <w:rFonts w:asciiTheme="majorHAnsi" w:hAnsiTheme="majorHAnsi" w:hint="eastAsia"/>
                <w:sz w:val="22"/>
                <w:szCs w:val="22"/>
              </w:rPr>
            </w:rPrChange>
          </w:rPr>
          <w:t>处理两类任务</w:t>
        </w:r>
        <w:r w:rsidR="00A33423" w:rsidRPr="002C6EFE" w:rsidDel="00CF1A2F">
          <w:rPr>
            <w:rFonts w:asciiTheme="majorHAnsi" w:hAnsiTheme="majorHAnsi" w:hint="eastAsia"/>
            <w:sz w:val="22"/>
            <w:szCs w:val="22"/>
            <w:rPrChange w:id="305" w:author="Jiaoda Patent Agency" w:date="2021-05-19T09:48:00Z">
              <w:rPr>
                <w:rFonts w:asciiTheme="majorHAnsi" w:hAnsiTheme="majorHAnsi" w:hint="eastAsia"/>
                <w:sz w:val="22"/>
                <w:szCs w:val="22"/>
              </w:rPr>
            </w:rPrChange>
          </w:rPr>
          <w:t>(</w:t>
        </w:r>
        <w:r w:rsidR="001C61E3" w:rsidRPr="002C6EFE" w:rsidDel="00CF1A2F">
          <w:rPr>
            <w:rFonts w:asciiTheme="majorHAnsi" w:hAnsiTheme="majorHAnsi" w:hint="eastAsia"/>
            <w:sz w:val="22"/>
            <w:szCs w:val="22"/>
            <w:rPrChange w:id="306" w:author="Jiaoda Patent Agency" w:date="2021-05-19T09:48:00Z">
              <w:rPr>
                <w:rFonts w:asciiTheme="majorHAnsi" w:hAnsiTheme="majorHAnsi" w:hint="eastAsia"/>
                <w:sz w:val="22"/>
                <w:szCs w:val="22"/>
              </w:rPr>
            </w:rPrChange>
          </w:rPr>
          <w:t>1</w:t>
        </w:r>
        <w:r w:rsidR="00A33423" w:rsidRPr="002C6EFE" w:rsidDel="00CF1A2F">
          <w:rPr>
            <w:rFonts w:asciiTheme="majorHAnsi" w:hAnsiTheme="majorHAnsi" w:hint="eastAsia"/>
            <w:sz w:val="22"/>
            <w:szCs w:val="22"/>
            <w:rPrChange w:id="307" w:author="Jiaoda Patent Agency" w:date="2021-05-19T09:48:00Z">
              <w:rPr>
                <w:rFonts w:asciiTheme="majorHAnsi" w:hAnsiTheme="majorHAnsi" w:hint="eastAsia"/>
                <w:sz w:val="22"/>
                <w:szCs w:val="22"/>
              </w:rPr>
            </w:rPrChange>
          </w:rPr>
          <w:t>)</w:t>
        </w:r>
        <w:r w:rsidR="001C61E3" w:rsidRPr="002C6EFE" w:rsidDel="00CF1A2F">
          <w:rPr>
            <w:rFonts w:asciiTheme="majorHAnsi" w:hAnsiTheme="majorHAnsi" w:hint="eastAsia"/>
            <w:sz w:val="22"/>
            <w:szCs w:val="22"/>
            <w:rPrChange w:id="308" w:author="Jiaoda Patent Agency" w:date="2021-05-19T09:48:00Z">
              <w:rPr>
                <w:rFonts w:asciiTheme="majorHAnsi" w:hAnsiTheme="majorHAnsi" w:hint="eastAsia"/>
                <w:sz w:val="22"/>
                <w:szCs w:val="22"/>
              </w:rPr>
            </w:rPrChange>
          </w:rPr>
          <w:t>接收资源预测请求，</w:t>
        </w:r>
        <w:r w:rsidR="0012124C" w:rsidRPr="002C6EFE" w:rsidDel="00CF1A2F">
          <w:rPr>
            <w:rFonts w:asciiTheme="majorHAnsi" w:hAnsiTheme="majorHAnsi" w:hint="eastAsia"/>
            <w:sz w:val="22"/>
            <w:szCs w:val="22"/>
            <w:rPrChange w:id="309" w:author="Jiaoda Patent Agency" w:date="2021-05-19T09:48:00Z">
              <w:rPr>
                <w:rFonts w:asciiTheme="majorHAnsi" w:hAnsiTheme="majorHAnsi" w:hint="eastAsia"/>
                <w:sz w:val="22"/>
                <w:szCs w:val="22"/>
              </w:rPr>
            </w:rPrChange>
          </w:rPr>
          <w:t>根据机器人诉求和预算，预测可能分配给该机器人的最优资源配置</w:t>
        </w:r>
        <w:r w:rsidR="00D8347F" w:rsidRPr="002C6EFE" w:rsidDel="00CF1A2F">
          <w:rPr>
            <w:rFonts w:asciiTheme="majorHAnsi" w:hAnsiTheme="majorHAnsi" w:hint="eastAsia"/>
            <w:sz w:val="22"/>
            <w:szCs w:val="22"/>
            <w:rPrChange w:id="310" w:author="Jiaoda Patent Agency" w:date="2021-05-19T09:48:00Z">
              <w:rPr>
                <w:rFonts w:asciiTheme="majorHAnsi" w:hAnsiTheme="majorHAnsi" w:hint="eastAsia"/>
                <w:sz w:val="22"/>
                <w:szCs w:val="22"/>
              </w:rPr>
            </w:rPrChange>
          </w:rPr>
          <w:t>。</w:t>
        </w:r>
        <w:r w:rsidR="00A33423" w:rsidRPr="002C6EFE" w:rsidDel="00CF1A2F">
          <w:rPr>
            <w:rFonts w:asciiTheme="majorHAnsi" w:hAnsiTheme="majorHAnsi" w:hint="eastAsia"/>
            <w:sz w:val="22"/>
            <w:szCs w:val="22"/>
            <w:rPrChange w:id="311" w:author="Jiaoda Patent Agency" w:date="2021-05-19T09:48:00Z">
              <w:rPr>
                <w:rFonts w:asciiTheme="majorHAnsi" w:hAnsiTheme="majorHAnsi" w:hint="eastAsia"/>
                <w:sz w:val="22"/>
                <w:szCs w:val="22"/>
              </w:rPr>
            </w:rPrChange>
          </w:rPr>
          <w:t>(</w:t>
        </w:r>
        <w:r w:rsidR="0012124C" w:rsidRPr="002C6EFE" w:rsidDel="00CF1A2F">
          <w:rPr>
            <w:rFonts w:asciiTheme="majorHAnsi" w:hAnsiTheme="majorHAnsi" w:hint="eastAsia"/>
            <w:sz w:val="22"/>
            <w:szCs w:val="22"/>
            <w:rPrChange w:id="312" w:author="Jiaoda Patent Agency" w:date="2021-05-19T09:48:00Z">
              <w:rPr>
                <w:rFonts w:asciiTheme="majorHAnsi" w:hAnsiTheme="majorHAnsi" w:hint="eastAsia"/>
                <w:sz w:val="22"/>
                <w:szCs w:val="22"/>
              </w:rPr>
            </w:rPrChange>
          </w:rPr>
          <w:t>2</w:t>
        </w:r>
        <w:r w:rsidR="00A33423" w:rsidRPr="002C6EFE" w:rsidDel="00CF1A2F">
          <w:rPr>
            <w:rFonts w:asciiTheme="majorHAnsi" w:hAnsiTheme="majorHAnsi" w:hint="eastAsia"/>
            <w:sz w:val="22"/>
            <w:szCs w:val="22"/>
            <w:rPrChange w:id="313" w:author="Jiaoda Patent Agency" w:date="2021-05-19T09:48:00Z">
              <w:rPr>
                <w:rFonts w:asciiTheme="majorHAnsi" w:hAnsiTheme="majorHAnsi" w:hint="eastAsia"/>
                <w:sz w:val="22"/>
                <w:szCs w:val="22"/>
              </w:rPr>
            </w:rPrChange>
          </w:rPr>
          <w:t>)</w:t>
        </w:r>
        <w:r w:rsidR="00B50137" w:rsidRPr="002C6EFE" w:rsidDel="00CF1A2F">
          <w:rPr>
            <w:rFonts w:asciiTheme="majorHAnsi" w:hAnsiTheme="majorHAnsi" w:hint="eastAsia"/>
            <w:sz w:val="22"/>
            <w:szCs w:val="22"/>
            <w:rPrChange w:id="314" w:author="Jiaoda Patent Agency" w:date="2021-05-19T09:48:00Z">
              <w:rPr>
                <w:rFonts w:asciiTheme="majorHAnsi" w:hAnsiTheme="majorHAnsi" w:hint="eastAsia"/>
                <w:sz w:val="22"/>
                <w:szCs w:val="22"/>
              </w:rPr>
            </w:rPrChange>
          </w:rPr>
          <w:t>接收资源调度单元的资源申请，基于资源申请分配资源。</w:t>
        </w:r>
      </w:moveFrom>
    </w:p>
    <w:moveFromRangeEnd w:id="301"/>
    <w:p w14:paraId="5DC62368" w14:textId="454BEEE2" w:rsidR="00754B9E" w:rsidRPr="002C6EFE" w:rsidRDefault="00416CD8" w:rsidP="007A5174">
      <w:pPr>
        <w:pStyle w:val="ab"/>
        <w:tabs>
          <w:tab w:val="left" w:pos="709"/>
        </w:tabs>
        <w:spacing w:line="360" w:lineRule="auto"/>
        <w:ind w:firstLineChars="0" w:firstLine="0"/>
        <w:rPr>
          <w:rFonts w:asciiTheme="majorHAnsi" w:hAnsiTheme="majorHAnsi"/>
          <w:sz w:val="22"/>
          <w:szCs w:val="22"/>
          <w:rPrChange w:id="315" w:author="Jiaoda Patent Agency" w:date="2021-05-19T09:48:00Z">
            <w:rPr>
              <w:rFonts w:asciiTheme="majorHAnsi" w:hAnsiTheme="majorHAnsi"/>
              <w:sz w:val="22"/>
              <w:szCs w:val="22"/>
            </w:rPr>
          </w:rPrChange>
        </w:rPr>
      </w:pPr>
      <w:r w:rsidRPr="002C6EFE">
        <w:rPr>
          <w:rFonts w:asciiTheme="majorHAnsi" w:hAnsiTheme="majorHAnsi"/>
          <w:b/>
          <w:sz w:val="22"/>
          <w:szCs w:val="22"/>
          <w:rPrChange w:id="316" w:author="Jiaoda Patent Agency" w:date="2021-05-19T09:48:00Z">
            <w:rPr>
              <w:rFonts w:asciiTheme="majorHAnsi" w:hAnsiTheme="majorHAnsi"/>
              <w:b/>
              <w:sz w:val="22"/>
              <w:szCs w:val="22"/>
            </w:rPr>
          </w:rPrChange>
        </w:rPr>
        <w:t>技术效果</w:t>
      </w:r>
    </w:p>
    <w:p w14:paraId="6BABB26B" w14:textId="497B2B12" w:rsidR="005B1AB3" w:rsidRPr="002C6EFE" w:rsidRDefault="00774D26" w:rsidP="005B1AB3">
      <w:pPr>
        <w:pStyle w:val="ab"/>
        <w:numPr>
          <w:ilvl w:val="0"/>
          <w:numId w:val="1"/>
        </w:numPr>
        <w:tabs>
          <w:tab w:val="left" w:pos="709"/>
        </w:tabs>
        <w:spacing w:line="360" w:lineRule="auto"/>
        <w:ind w:left="0" w:firstLineChars="0" w:firstLine="0"/>
        <w:jc w:val="left"/>
        <w:rPr>
          <w:rFonts w:asciiTheme="majorHAnsi" w:hAnsiTheme="majorHAnsi"/>
          <w:sz w:val="22"/>
          <w:szCs w:val="22"/>
          <w:rPrChange w:id="317" w:author="Jiaoda Patent Agency" w:date="2021-05-19T09:48:00Z">
            <w:rPr>
              <w:rFonts w:asciiTheme="majorHAnsi" w:hAnsiTheme="majorHAnsi"/>
              <w:sz w:val="22"/>
              <w:szCs w:val="22"/>
            </w:rPr>
          </w:rPrChange>
        </w:rPr>
      </w:pPr>
      <w:r w:rsidRPr="002C6EFE">
        <w:rPr>
          <w:rFonts w:asciiTheme="majorHAnsi" w:hAnsiTheme="majorHAnsi"/>
          <w:sz w:val="22"/>
          <w:szCs w:val="22"/>
          <w:rPrChange w:id="318" w:author="Jiaoda Patent Agency" w:date="2021-05-19T09:48:00Z">
            <w:rPr>
              <w:rFonts w:asciiTheme="majorHAnsi" w:hAnsiTheme="majorHAnsi"/>
              <w:sz w:val="22"/>
              <w:szCs w:val="22"/>
            </w:rPr>
          </w:rPrChange>
        </w:rPr>
        <w:t>本发明整体解决</w:t>
      </w:r>
      <w:r w:rsidR="00994C7C" w:rsidRPr="002C6EFE">
        <w:rPr>
          <w:rFonts w:asciiTheme="majorHAnsi" w:hAnsiTheme="majorHAnsi"/>
          <w:sz w:val="22"/>
          <w:szCs w:val="22"/>
          <w:rPrChange w:id="319" w:author="Jiaoda Patent Agency" w:date="2021-05-19T09:48:00Z">
            <w:rPr>
              <w:rFonts w:asciiTheme="majorHAnsi" w:hAnsiTheme="majorHAnsi"/>
              <w:sz w:val="22"/>
              <w:szCs w:val="22"/>
            </w:rPr>
          </w:rPrChange>
        </w:rPr>
        <w:t>了现有</w:t>
      </w:r>
      <w:r w:rsidRPr="002C6EFE">
        <w:rPr>
          <w:rFonts w:asciiTheme="majorHAnsi" w:hAnsiTheme="majorHAnsi"/>
          <w:sz w:val="22"/>
          <w:szCs w:val="22"/>
          <w:rPrChange w:id="320" w:author="Jiaoda Patent Agency" w:date="2021-05-19T09:48:00Z">
            <w:rPr>
              <w:rFonts w:asciiTheme="majorHAnsi" w:hAnsiTheme="majorHAnsi"/>
              <w:sz w:val="22"/>
              <w:szCs w:val="22"/>
            </w:rPr>
          </w:rPrChange>
        </w:rPr>
        <w:t>技术</w:t>
      </w:r>
      <w:r w:rsidR="00C57B78" w:rsidRPr="002C6EFE">
        <w:rPr>
          <w:rFonts w:asciiTheme="majorHAnsi" w:hAnsiTheme="majorHAnsi" w:hint="eastAsia"/>
          <w:sz w:val="22"/>
          <w:szCs w:val="22"/>
          <w:rPrChange w:id="321" w:author="Jiaoda Patent Agency" w:date="2021-05-19T09:48:00Z">
            <w:rPr>
              <w:rFonts w:asciiTheme="majorHAnsi" w:hAnsiTheme="majorHAnsi" w:hint="eastAsia"/>
              <w:sz w:val="22"/>
              <w:szCs w:val="22"/>
            </w:rPr>
          </w:rPrChange>
        </w:rPr>
        <w:t>中由于机器人通信或者表达能力限制或者由于资源分发系统</w:t>
      </w:r>
      <w:r w:rsidR="00090986" w:rsidRPr="002C6EFE">
        <w:rPr>
          <w:rFonts w:asciiTheme="majorHAnsi" w:hAnsiTheme="majorHAnsi" w:hint="eastAsia"/>
          <w:sz w:val="22"/>
          <w:szCs w:val="22"/>
          <w:rPrChange w:id="322" w:author="Jiaoda Patent Agency" w:date="2021-05-19T09:48:00Z">
            <w:rPr>
              <w:rFonts w:asciiTheme="majorHAnsi" w:hAnsiTheme="majorHAnsi" w:hint="eastAsia"/>
              <w:sz w:val="22"/>
              <w:szCs w:val="22"/>
            </w:rPr>
          </w:rPrChange>
        </w:rPr>
        <w:t>存储处理能力和计算能力</w:t>
      </w:r>
      <w:r w:rsidR="00C57B78" w:rsidRPr="002C6EFE">
        <w:rPr>
          <w:rFonts w:asciiTheme="majorHAnsi" w:hAnsiTheme="majorHAnsi" w:hint="eastAsia"/>
          <w:sz w:val="22"/>
          <w:szCs w:val="22"/>
          <w:rPrChange w:id="323" w:author="Jiaoda Patent Agency" w:date="2021-05-19T09:48:00Z">
            <w:rPr>
              <w:rFonts w:asciiTheme="majorHAnsi" w:hAnsiTheme="majorHAnsi" w:hint="eastAsia"/>
              <w:sz w:val="22"/>
              <w:szCs w:val="22"/>
            </w:rPr>
          </w:rPrChange>
        </w:rPr>
        <w:t>限制下，机器人诉求难以明确表达，进而难以得到个性化满足，从而导致系统资源分配效率低下的缺点。</w:t>
      </w:r>
    </w:p>
    <w:p w14:paraId="44A0C416" w14:textId="4D6771FF" w:rsidR="00D15A1B" w:rsidRPr="002C6EFE" w:rsidRDefault="00D15A1B" w:rsidP="00A260B0">
      <w:pPr>
        <w:pStyle w:val="ab"/>
        <w:numPr>
          <w:ilvl w:val="0"/>
          <w:numId w:val="1"/>
        </w:numPr>
        <w:tabs>
          <w:tab w:val="left" w:pos="709"/>
        </w:tabs>
        <w:spacing w:line="360" w:lineRule="auto"/>
        <w:ind w:left="0" w:firstLineChars="0" w:firstLine="0"/>
        <w:jc w:val="left"/>
        <w:rPr>
          <w:rFonts w:asciiTheme="majorHAnsi" w:hAnsiTheme="majorHAnsi"/>
          <w:sz w:val="22"/>
          <w:szCs w:val="22"/>
          <w:rPrChange w:id="324" w:author="Jiaoda Patent Agency" w:date="2021-05-19T09:48:00Z">
            <w:rPr>
              <w:rFonts w:asciiTheme="majorHAnsi" w:hAnsiTheme="majorHAnsi"/>
              <w:sz w:val="22"/>
              <w:szCs w:val="22"/>
            </w:rPr>
          </w:rPrChange>
        </w:rPr>
      </w:pPr>
      <w:r w:rsidRPr="002C6EFE">
        <w:rPr>
          <w:rFonts w:asciiTheme="majorHAnsi" w:hAnsiTheme="majorHAnsi"/>
          <w:sz w:val="22"/>
          <w:szCs w:val="22"/>
          <w:rPrChange w:id="325" w:author="Jiaoda Patent Agency" w:date="2021-05-19T09:48:00Z">
            <w:rPr>
              <w:rFonts w:asciiTheme="majorHAnsi" w:hAnsiTheme="majorHAnsi"/>
              <w:sz w:val="22"/>
              <w:szCs w:val="22"/>
            </w:rPr>
          </w:rPrChange>
        </w:rPr>
        <w:t>与现有技术相比，</w:t>
      </w:r>
      <w:r w:rsidR="00390B05" w:rsidRPr="002C6EFE">
        <w:rPr>
          <w:rFonts w:asciiTheme="majorHAnsi" w:hAnsiTheme="majorHAnsi"/>
          <w:sz w:val="22"/>
          <w:szCs w:val="22"/>
          <w:rPrChange w:id="326" w:author="Jiaoda Patent Agency" w:date="2021-05-19T09:48:00Z">
            <w:rPr>
              <w:rFonts w:asciiTheme="majorHAnsi" w:hAnsiTheme="majorHAnsi"/>
              <w:sz w:val="22"/>
              <w:szCs w:val="22"/>
            </w:rPr>
          </w:rPrChange>
        </w:rPr>
        <w:t>本发明</w:t>
      </w:r>
      <w:r w:rsidR="00C57B78" w:rsidRPr="002C6EFE">
        <w:rPr>
          <w:rFonts w:asciiTheme="minorHAnsi" w:eastAsiaTheme="minorEastAsia" w:hAnsiTheme="minorHAnsi" w:cstheme="minorBidi" w:hint="eastAsia"/>
          <w:sz w:val="22"/>
          <w:szCs w:val="22"/>
          <w:rPrChange w:id="327" w:author="Jiaoda Patent Agency" w:date="2021-05-19T09:48:00Z">
            <w:rPr>
              <w:rFonts w:asciiTheme="minorHAnsi" w:eastAsiaTheme="minorEastAsia" w:hAnsiTheme="minorHAnsi" w:cstheme="minorBidi" w:hint="eastAsia"/>
              <w:sz w:val="22"/>
              <w:szCs w:val="22"/>
            </w:rPr>
          </w:rPrChange>
        </w:rPr>
        <w:t>通过对机器人诉求和优化目标进行建模，我们推荐给机器人其</w:t>
      </w:r>
      <w:r w:rsidR="00C57B78" w:rsidRPr="002C6EFE">
        <w:rPr>
          <w:rFonts w:asciiTheme="minorHAnsi" w:eastAsiaTheme="minorEastAsia" w:hAnsiTheme="minorHAnsi" w:cstheme="minorBidi"/>
          <w:sz w:val="22"/>
          <w:szCs w:val="22"/>
          <w:rPrChange w:id="328" w:author="Jiaoda Patent Agency" w:date="2021-05-19T09:48:00Z">
            <w:rPr>
              <w:rFonts w:asciiTheme="minorHAnsi" w:eastAsiaTheme="minorEastAsia" w:hAnsiTheme="minorHAnsi" w:cstheme="minorBidi"/>
              <w:sz w:val="22"/>
              <w:szCs w:val="22"/>
            </w:rPr>
          </w:rPrChange>
        </w:rPr>
        <w:t>可以</w:t>
      </w:r>
      <w:r w:rsidR="00C57B78" w:rsidRPr="002C6EFE">
        <w:rPr>
          <w:rFonts w:asciiTheme="minorHAnsi" w:eastAsiaTheme="minorEastAsia" w:hAnsiTheme="minorHAnsi" w:cstheme="minorBidi" w:hint="eastAsia"/>
          <w:sz w:val="22"/>
          <w:szCs w:val="22"/>
          <w:rPrChange w:id="329" w:author="Jiaoda Patent Agency" w:date="2021-05-19T09:48:00Z">
            <w:rPr>
              <w:rFonts w:asciiTheme="minorHAnsi" w:eastAsiaTheme="minorEastAsia" w:hAnsiTheme="minorHAnsi" w:cstheme="minorBidi" w:hint="eastAsia"/>
              <w:sz w:val="22"/>
              <w:szCs w:val="22"/>
            </w:rPr>
          </w:rPrChange>
        </w:rPr>
        <w:t>分配到</w:t>
      </w:r>
      <w:r w:rsidR="00C57B78" w:rsidRPr="002C6EFE">
        <w:rPr>
          <w:rFonts w:asciiTheme="minorHAnsi" w:eastAsiaTheme="minorEastAsia" w:hAnsiTheme="minorHAnsi" w:cstheme="minorBidi"/>
          <w:sz w:val="22"/>
          <w:szCs w:val="22"/>
          <w:rPrChange w:id="330" w:author="Jiaoda Patent Agency" w:date="2021-05-19T09:48:00Z">
            <w:rPr>
              <w:rFonts w:asciiTheme="minorHAnsi" w:eastAsiaTheme="minorEastAsia" w:hAnsiTheme="minorHAnsi" w:cstheme="minorBidi"/>
              <w:sz w:val="22"/>
              <w:szCs w:val="22"/>
            </w:rPr>
          </w:rPrChange>
        </w:rPr>
        <w:t>的资源</w:t>
      </w:r>
      <w:r w:rsidR="00C57B78" w:rsidRPr="002C6EFE">
        <w:rPr>
          <w:rFonts w:asciiTheme="minorHAnsi" w:eastAsiaTheme="minorEastAsia" w:hAnsiTheme="minorHAnsi" w:cstheme="minorBidi" w:hint="eastAsia"/>
          <w:sz w:val="22"/>
          <w:szCs w:val="22"/>
          <w:rPrChange w:id="331" w:author="Jiaoda Patent Agency" w:date="2021-05-19T09:48:00Z">
            <w:rPr>
              <w:rFonts w:asciiTheme="minorHAnsi" w:eastAsiaTheme="minorEastAsia" w:hAnsiTheme="minorHAnsi" w:cstheme="minorBidi" w:hint="eastAsia"/>
              <w:sz w:val="22"/>
              <w:szCs w:val="22"/>
            </w:rPr>
          </w:rPrChange>
        </w:rPr>
        <w:t>，</w:t>
      </w:r>
      <w:r w:rsidR="00C57B78" w:rsidRPr="002C6EFE">
        <w:rPr>
          <w:rFonts w:asciiTheme="minorHAnsi" w:eastAsiaTheme="minorEastAsia" w:hAnsiTheme="minorHAnsi" w:cstheme="minorBidi"/>
          <w:sz w:val="22"/>
          <w:szCs w:val="22"/>
          <w:rPrChange w:id="332" w:author="Jiaoda Patent Agency" w:date="2021-05-19T09:48:00Z">
            <w:rPr>
              <w:rFonts w:asciiTheme="minorHAnsi" w:eastAsiaTheme="minorEastAsia" w:hAnsiTheme="minorHAnsi" w:cstheme="minorBidi"/>
              <w:sz w:val="22"/>
              <w:szCs w:val="22"/>
            </w:rPr>
          </w:rPrChange>
        </w:rPr>
        <w:t>并通过机器人的反馈</w:t>
      </w:r>
      <w:r w:rsidR="00C57B78" w:rsidRPr="002C6EFE">
        <w:rPr>
          <w:rFonts w:asciiTheme="minorHAnsi" w:eastAsiaTheme="minorEastAsia" w:hAnsiTheme="minorHAnsi" w:cstheme="minorBidi" w:hint="eastAsia"/>
          <w:sz w:val="22"/>
          <w:szCs w:val="22"/>
          <w:rPrChange w:id="333" w:author="Jiaoda Patent Agency" w:date="2021-05-19T09:48:00Z">
            <w:rPr>
              <w:rFonts w:asciiTheme="minorHAnsi" w:eastAsiaTheme="minorEastAsia" w:hAnsiTheme="minorHAnsi" w:cstheme="minorBidi" w:hint="eastAsia"/>
              <w:sz w:val="22"/>
              <w:szCs w:val="22"/>
            </w:rPr>
          </w:rPrChange>
        </w:rPr>
        <w:t>获取</w:t>
      </w:r>
      <w:r w:rsidR="00C57B78" w:rsidRPr="002C6EFE">
        <w:rPr>
          <w:rFonts w:asciiTheme="minorHAnsi" w:eastAsiaTheme="minorEastAsia" w:hAnsiTheme="minorHAnsi" w:cstheme="minorBidi"/>
          <w:sz w:val="22"/>
          <w:szCs w:val="22"/>
          <w:rPrChange w:id="334" w:author="Jiaoda Patent Agency" w:date="2021-05-19T09:48:00Z">
            <w:rPr>
              <w:rFonts w:asciiTheme="minorHAnsi" w:eastAsiaTheme="minorEastAsia" w:hAnsiTheme="minorHAnsi" w:cstheme="minorBidi"/>
              <w:sz w:val="22"/>
              <w:szCs w:val="22"/>
            </w:rPr>
          </w:rPrChange>
        </w:rPr>
        <w:t>资源分配的合理性。</w:t>
      </w:r>
      <w:r w:rsidR="00C57B78" w:rsidRPr="002C6EFE">
        <w:rPr>
          <w:rFonts w:asciiTheme="minorHAnsi" w:eastAsiaTheme="minorEastAsia" w:hAnsiTheme="minorHAnsi" w:cstheme="minorBidi" w:hint="eastAsia"/>
          <w:sz w:val="22"/>
          <w:szCs w:val="22"/>
          <w:rPrChange w:id="335" w:author="Jiaoda Patent Agency" w:date="2021-05-19T09:48:00Z">
            <w:rPr>
              <w:rFonts w:asciiTheme="minorHAnsi" w:eastAsiaTheme="minorEastAsia" w:hAnsiTheme="minorHAnsi" w:cstheme="minorBidi" w:hint="eastAsia"/>
              <w:sz w:val="22"/>
              <w:szCs w:val="22"/>
            </w:rPr>
          </w:rPrChange>
        </w:rPr>
        <w:t>我们设计的</w:t>
      </w:r>
      <w:r w:rsidR="00C57B78" w:rsidRPr="002C6EFE">
        <w:rPr>
          <w:rFonts w:asciiTheme="minorHAnsi" w:eastAsiaTheme="minorEastAsia" w:hAnsiTheme="minorHAnsi" w:cstheme="minorBidi"/>
          <w:sz w:val="22"/>
          <w:szCs w:val="22"/>
          <w:rPrChange w:id="336" w:author="Jiaoda Patent Agency" w:date="2021-05-19T09:48:00Z">
            <w:rPr>
              <w:rFonts w:asciiTheme="minorHAnsi" w:eastAsiaTheme="minorEastAsia" w:hAnsiTheme="minorHAnsi" w:cstheme="minorBidi"/>
              <w:sz w:val="22"/>
              <w:szCs w:val="22"/>
            </w:rPr>
          </w:rPrChange>
        </w:rPr>
        <w:t>系统可以依据</w:t>
      </w:r>
      <w:r w:rsidR="00C57B78" w:rsidRPr="002C6EFE">
        <w:rPr>
          <w:rFonts w:asciiTheme="minorHAnsi" w:eastAsiaTheme="minorEastAsia" w:hAnsiTheme="minorHAnsi" w:cstheme="minorBidi" w:hint="eastAsia"/>
          <w:sz w:val="22"/>
          <w:szCs w:val="22"/>
          <w:rPrChange w:id="337" w:author="Jiaoda Patent Agency" w:date="2021-05-19T09:48:00Z">
            <w:rPr>
              <w:rFonts w:asciiTheme="minorHAnsi" w:eastAsiaTheme="minorEastAsia" w:hAnsiTheme="minorHAnsi" w:cstheme="minorBidi" w:hint="eastAsia"/>
              <w:sz w:val="22"/>
              <w:szCs w:val="22"/>
            </w:rPr>
          </w:rPrChange>
        </w:rPr>
        <w:t>机器人</w:t>
      </w:r>
      <w:r w:rsidR="00C57B78" w:rsidRPr="002C6EFE">
        <w:rPr>
          <w:rFonts w:asciiTheme="minorHAnsi" w:eastAsiaTheme="minorEastAsia" w:hAnsiTheme="minorHAnsi" w:cstheme="minorBidi"/>
          <w:sz w:val="22"/>
          <w:szCs w:val="22"/>
          <w:rPrChange w:id="338" w:author="Jiaoda Patent Agency" w:date="2021-05-19T09:48:00Z">
            <w:rPr>
              <w:rFonts w:asciiTheme="minorHAnsi" w:eastAsiaTheme="minorEastAsia" w:hAnsiTheme="minorHAnsi" w:cstheme="minorBidi"/>
              <w:sz w:val="22"/>
              <w:szCs w:val="22"/>
            </w:rPr>
          </w:rPrChange>
        </w:rPr>
        <w:t>的采纳行为，收集</w:t>
      </w:r>
      <w:r w:rsidR="00C57B78" w:rsidRPr="002C6EFE">
        <w:rPr>
          <w:rFonts w:asciiTheme="minorHAnsi" w:eastAsiaTheme="minorEastAsia" w:hAnsiTheme="minorHAnsi" w:cstheme="minorBidi" w:hint="eastAsia"/>
          <w:sz w:val="22"/>
          <w:szCs w:val="22"/>
          <w:rPrChange w:id="339" w:author="Jiaoda Patent Agency" w:date="2021-05-19T09:48:00Z">
            <w:rPr>
              <w:rFonts w:asciiTheme="minorHAnsi" w:eastAsiaTheme="minorEastAsia" w:hAnsiTheme="minorHAnsi" w:cstheme="minorBidi" w:hint="eastAsia"/>
              <w:sz w:val="22"/>
              <w:szCs w:val="22"/>
            </w:rPr>
          </w:rPrChange>
        </w:rPr>
        <w:t>机器人对不同</w:t>
      </w:r>
      <w:r w:rsidR="00C57B78" w:rsidRPr="002C6EFE">
        <w:rPr>
          <w:rFonts w:asciiTheme="minorHAnsi" w:eastAsiaTheme="minorEastAsia" w:hAnsiTheme="minorHAnsi" w:cstheme="minorBidi"/>
          <w:sz w:val="22"/>
          <w:szCs w:val="22"/>
          <w:rPrChange w:id="340" w:author="Jiaoda Patent Agency" w:date="2021-05-19T09:48:00Z">
            <w:rPr>
              <w:rFonts w:asciiTheme="minorHAnsi" w:eastAsiaTheme="minorEastAsia" w:hAnsiTheme="minorHAnsi" w:cstheme="minorBidi"/>
              <w:sz w:val="22"/>
              <w:szCs w:val="22"/>
            </w:rPr>
          </w:rPrChange>
        </w:rPr>
        <w:t>资源的</w:t>
      </w:r>
      <w:r w:rsidR="00C57B78" w:rsidRPr="002C6EFE">
        <w:rPr>
          <w:rFonts w:asciiTheme="minorHAnsi" w:eastAsiaTheme="minorEastAsia" w:hAnsiTheme="minorHAnsi" w:cstheme="minorBidi" w:hint="eastAsia"/>
          <w:sz w:val="22"/>
          <w:szCs w:val="22"/>
          <w:rPrChange w:id="341" w:author="Jiaoda Patent Agency" w:date="2021-05-19T09:48:00Z">
            <w:rPr>
              <w:rFonts w:asciiTheme="minorHAnsi" w:eastAsiaTheme="minorEastAsia" w:hAnsiTheme="minorHAnsi" w:cstheme="minorBidi" w:hint="eastAsia"/>
              <w:sz w:val="22"/>
              <w:szCs w:val="22"/>
            </w:rPr>
          </w:rPrChange>
        </w:rPr>
        <w:t>需求</w:t>
      </w:r>
      <w:r w:rsidR="00C57B78" w:rsidRPr="002C6EFE">
        <w:rPr>
          <w:rFonts w:asciiTheme="minorHAnsi" w:eastAsiaTheme="minorEastAsia" w:hAnsiTheme="minorHAnsi" w:cstheme="minorBidi"/>
          <w:sz w:val="22"/>
          <w:szCs w:val="22"/>
          <w:rPrChange w:id="342" w:author="Jiaoda Patent Agency" w:date="2021-05-19T09:48:00Z">
            <w:rPr>
              <w:rFonts w:asciiTheme="minorHAnsi" w:eastAsiaTheme="minorEastAsia" w:hAnsiTheme="minorHAnsi" w:cstheme="minorBidi"/>
              <w:sz w:val="22"/>
              <w:szCs w:val="22"/>
            </w:rPr>
          </w:rPrChange>
        </w:rPr>
        <w:t>信息，</w:t>
      </w:r>
      <w:r w:rsidR="00C57B78" w:rsidRPr="002C6EFE">
        <w:rPr>
          <w:rFonts w:asciiTheme="minorHAnsi" w:eastAsiaTheme="minorEastAsia" w:hAnsiTheme="minorHAnsi" w:cstheme="minorBidi" w:hint="eastAsia"/>
          <w:sz w:val="22"/>
          <w:szCs w:val="22"/>
          <w:rPrChange w:id="343" w:author="Jiaoda Patent Agency" w:date="2021-05-19T09:48:00Z">
            <w:rPr>
              <w:rFonts w:asciiTheme="minorHAnsi" w:eastAsiaTheme="minorEastAsia" w:hAnsiTheme="minorHAnsi" w:cstheme="minorBidi" w:hint="eastAsia"/>
              <w:sz w:val="22"/>
              <w:szCs w:val="22"/>
            </w:rPr>
          </w:rPrChange>
        </w:rPr>
        <w:t>打破服务器端与机器人之间信息不对称的僵局。</w:t>
      </w:r>
    </w:p>
    <w:bookmarkEnd w:id="3"/>
    <w:p w14:paraId="6827196A" w14:textId="17BAD8A9" w:rsidR="00754B9E" w:rsidRPr="002C6EFE" w:rsidRDefault="00416CD8" w:rsidP="00A260B0">
      <w:pPr>
        <w:pStyle w:val="ab"/>
        <w:tabs>
          <w:tab w:val="left" w:pos="709"/>
        </w:tabs>
        <w:spacing w:line="360" w:lineRule="auto"/>
        <w:ind w:firstLineChars="0" w:firstLine="0"/>
        <w:jc w:val="left"/>
        <w:rPr>
          <w:rFonts w:asciiTheme="majorHAnsi" w:hAnsiTheme="majorHAnsi"/>
          <w:b/>
          <w:sz w:val="22"/>
          <w:szCs w:val="22"/>
          <w:rPrChange w:id="344" w:author="Jiaoda Patent Agency" w:date="2021-05-19T09:48:00Z">
            <w:rPr>
              <w:rFonts w:asciiTheme="majorHAnsi" w:hAnsiTheme="majorHAnsi"/>
              <w:b/>
              <w:sz w:val="22"/>
              <w:szCs w:val="22"/>
            </w:rPr>
          </w:rPrChange>
        </w:rPr>
      </w:pPr>
      <w:r w:rsidRPr="002C6EFE">
        <w:rPr>
          <w:rFonts w:asciiTheme="majorHAnsi" w:hAnsiTheme="majorHAnsi"/>
          <w:b/>
          <w:sz w:val="22"/>
          <w:szCs w:val="22"/>
          <w:rPrChange w:id="345" w:author="Jiaoda Patent Agency" w:date="2021-05-19T09:48:00Z">
            <w:rPr>
              <w:rFonts w:asciiTheme="majorHAnsi" w:hAnsiTheme="majorHAnsi"/>
              <w:b/>
              <w:sz w:val="22"/>
              <w:szCs w:val="22"/>
            </w:rPr>
          </w:rPrChange>
        </w:rPr>
        <w:t>附图说明</w:t>
      </w:r>
    </w:p>
    <w:p w14:paraId="0623DDA9" w14:textId="120CD403" w:rsidR="00AA2BDD" w:rsidRPr="002C6EFE" w:rsidRDefault="00416CD8" w:rsidP="005731F8">
      <w:pPr>
        <w:pStyle w:val="ab"/>
        <w:numPr>
          <w:ilvl w:val="0"/>
          <w:numId w:val="1"/>
        </w:numPr>
        <w:tabs>
          <w:tab w:val="left" w:pos="709"/>
        </w:tabs>
        <w:spacing w:line="360" w:lineRule="auto"/>
        <w:ind w:left="0" w:firstLineChars="0" w:firstLine="0"/>
        <w:rPr>
          <w:rFonts w:asciiTheme="majorHAnsi" w:hAnsiTheme="majorHAnsi"/>
          <w:sz w:val="22"/>
          <w:szCs w:val="22"/>
          <w:rPrChange w:id="346" w:author="Jiaoda Patent Agency" w:date="2021-05-19T09:48:00Z">
            <w:rPr>
              <w:rFonts w:asciiTheme="majorHAnsi" w:hAnsiTheme="majorHAnsi"/>
              <w:sz w:val="22"/>
              <w:szCs w:val="22"/>
            </w:rPr>
          </w:rPrChange>
        </w:rPr>
      </w:pPr>
      <w:r w:rsidRPr="002C6EFE">
        <w:rPr>
          <w:rFonts w:asciiTheme="majorHAnsi" w:hAnsiTheme="majorHAnsi"/>
          <w:sz w:val="22"/>
          <w:szCs w:val="22"/>
          <w:rPrChange w:id="347" w:author="Jiaoda Patent Agency" w:date="2021-05-19T09:48:00Z">
            <w:rPr>
              <w:rFonts w:asciiTheme="majorHAnsi" w:hAnsiTheme="majorHAnsi"/>
              <w:sz w:val="22"/>
              <w:szCs w:val="22"/>
            </w:rPr>
          </w:rPrChange>
        </w:rPr>
        <w:t>图</w:t>
      </w:r>
      <w:r w:rsidRPr="002C6EFE">
        <w:rPr>
          <w:rFonts w:asciiTheme="majorHAnsi" w:hAnsiTheme="majorHAnsi"/>
          <w:sz w:val="22"/>
          <w:szCs w:val="22"/>
          <w:rPrChange w:id="348" w:author="Jiaoda Patent Agency" w:date="2021-05-19T09:48:00Z">
            <w:rPr>
              <w:rFonts w:asciiTheme="majorHAnsi" w:hAnsiTheme="majorHAnsi"/>
              <w:sz w:val="22"/>
              <w:szCs w:val="22"/>
            </w:rPr>
          </w:rPrChange>
        </w:rPr>
        <w:t>1</w:t>
      </w:r>
      <w:bookmarkStart w:id="349" w:name="OLE_LINK3"/>
      <w:r w:rsidR="00AA2BDD" w:rsidRPr="002C6EFE">
        <w:rPr>
          <w:rFonts w:asciiTheme="majorHAnsi" w:hAnsiTheme="majorHAnsi"/>
          <w:sz w:val="22"/>
          <w:szCs w:val="22"/>
          <w:rPrChange w:id="350" w:author="Jiaoda Patent Agency" w:date="2021-05-19T09:48:00Z">
            <w:rPr>
              <w:rFonts w:asciiTheme="majorHAnsi" w:hAnsiTheme="majorHAnsi"/>
              <w:sz w:val="22"/>
              <w:szCs w:val="22"/>
            </w:rPr>
          </w:rPrChange>
        </w:rPr>
        <w:t>为本发明系统示意图；</w:t>
      </w:r>
    </w:p>
    <w:p w14:paraId="112E2EC4" w14:textId="78271D13" w:rsidR="00C51D09" w:rsidRPr="002C6EFE" w:rsidRDefault="00C51D09" w:rsidP="005731F8">
      <w:pPr>
        <w:pStyle w:val="ab"/>
        <w:numPr>
          <w:ilvl w:val="0"/>
          <w:numId w:val="1"/>
        </w:numPr>
        <w:tabs>
          <w:tab w:val="left" w:pos="709"/>
        </w:tabs>
        <w:spacing w:line="360" w:lineRule="auto"/>
        <w:ind w:left="0" w:firstLineChars="0" w:firstLine="0"/>
        <w:rPr>
          <w:rFonts w:asciiTheme="majorHAnsi" w:hAnsiTheme="majorHAnsi"/>
          <w:sz w:val="22"/>
          <w:szCs w:val="22"/>
          <w:rPrChange w:id="351" w:author="Jiaoda Patent Agency" w:date="2021-05-19T09:48:00Z">
            <w:rPr>
              <w:rFonts w:asciiTheme="majorHAnsi" w:hAnsiTheme="majorHAnsi"/>
              <w:sz w:val="22"/>
              <w:szCs w:val="22"/>
            </w:rPr>
          </w:rPrChange>
        </w:rPr>
      </w:pPr>
      <w:r w:rsidRPr="002C6EFE">
        <w:rPr>
          <w:rFonts w:asciiTheme="majorHAnsi" w:hAnsiTheme="majorHAnsi" w:hint="eastAsia"/>
          <w:sz w:val="22"/>
          <w:szCs w:val="22"/>
          <w:rPrChange w:id="352" w:author="Jiaoda Patent Agency" w:date="2021-05-19T09:48:00Z">
            <w:rPr>
              <w:rFonts w:asciiTheme="majorHAnsi" w:hAnsiTheme="majorHAnsi" w:hint="eastAsia"/>
              <w:sz w:val="22"/>
              <w:szCs w:val="22"/>
            </w:rPr>
          </w:rPrChange>
        </w:rPr>
        <w:t>图</w:t>
      </w:r>
      <w:r w:rsidRPr="002C6EFE">
        <w:rPr>
          <w:rFonts w:asciiTheme="majorHAnsi" w:hAnsiTheme="majorHAnsi" w:hint="eastAsia"/>
          <w:sz w:val="22"/>
          <w:szCs w:val="22"/>
          <w:rPrChange w:id="353" w:author="Jiaoda Patent Agency" w:date="2021-05-19T09:48:00Z">
            <w:rPr>
              <w:rFonts w:asciiTheme="majorHAnsi" w:hAnsiTheme="majorHAnsi" w:hint="eastAsia"/>
              <w:sz w:val="22"/>
              <w:szCs w:val="22"/>
            </w:rPr>
          </w:rPrChange>
        </w:rPr>
        <w:t>2</w:t>
      </w:r>
      <w:r w:rsidRPr="002C6EFE">
        <w:rPr>
          <w:rFonts w:asciiTheme="majorHAnsi" w:hAnsiTheme="majorHAnsi" w:hint="eastAsia"/>
          <w:sz w:val="22"/>
          <w:szCs w:val="22"/>
          <w:rPrChange w:id="354" w:author="Jiaoda Patent Agency" w:date="2021-05-19T09:48:00Z">
            <w:rPr>
              <w:rFonts w:asciiTheme="majorHAnsi" w:hAnsiTheme="majorHAnsi" w:hint="eastAsia"/>
              <w:sz w:val="22"/>
              <w:szCs w:val="22"/>
            </w:rPr>
          </w:rPrChange>
        </w:rPr>
        <w:t>为内容分发系统内部结构示意图；</w:t>
      </w:r>
    </w:p>
    <w:p w14:paraId="74FFA1D5" w14:textId="3C1C0312" w:rsidR="00AA2BDD" w:rsidRPr="002C6EFE" w:rsidRDefault="00AA2BDD" w:rsidP="005731F8">
      <w:pPr>
        <w:pStyle w:val="ab"/>
        <w:numPr>
          <w:ilvl w:val="0"/>
          <w:numId w:val="1"/>
        </w:numPr>
        <w:tabs>
          <w:tab w:val="left" w:pos="709"/>
        </w:tabs>
        <w:spacing w:line="360" w:lineRule="auto"/>
        <w:ind w:left="0" w:firstLineChars="0" w:firstLine="0"/>
        <w:rPr>
          <w:rFonts w:asciiTheme="majorHAnsi" w:hAnsiTheme="majorHAnsi"/>
          <w:sz w:val="22"/>
          <w:szCs w:val="22"/>
          <w:rPrChange w:id="355" w:author="Jiaoda Patent Agency" w:date="2021-05-19T09:48:00Z">
            <w:rPr>
              <w:rFonts w:asciiTheme="majorHAnsi" w:hAnsiTheme="majorHAnsi"/>
              <w:sz w:val="22"/>
              <w:szCs w:val="22"/>
            </w:rPr>
          </w:rPrChange>
        </w:rPr>
      </w:pPr>
      <w:r w:rsidRPr="002C6EFE">
        <w:rPr>
          <w:rFonts w:asciiTheme="majorHAnsi" w:hAnsiTheme="majorHAnsi"/>
          <w:sz w:val="22"/>
          <w:szCs w:val="22"/>
          <w:rPrChange w:id="356" w:author="Jiaoda Patent Agency" w:date="2021-05-19T09:48:00Z">
            <w:rPr>
              <w:rFonts w:asciiTheme="majorHAnsi" w:hAnsiTheme="majorHAnsi"/>
              <w:sz w:val="22"/>
              <w:szCs w:val="22"/>
            </w:rPr>
          </w:rPrChange>
        </w:rPr>
        <w:t>图</w:t>
      </w:r>
      <w:r w:rsidR="00C51D09" w:rsidRPr="002C6EFE">
        <w:rPr>
          <w:rFonts w:asciiTheme="majorHAnsi" w:hAnsiTheme="majorHAnsi"/>
          <w:sz w:val="22"/>
          <w:szCs w:val="22"/>
          <w:rPrChange w:id="357" w:author="Jiaoda Patent Agency" w:date="2021-05-19T09:48:00Z">
            <w:rPr>
              <w:rFonts w:asciiTheme="majorHAnsi" w:hAnsiTheme="majorHAnsi"/>
              <w:sz w:val="22"/>
              <w:szCs w:val="22"/>
            </w:rPr>
          </w:rPrChange>
        </w:rPr>
        <w:t>3</w:t>
      </w:r>
      <w:r w:rsidRPr="002C6EFE">
        <w:rPr>
          <w:rFonts w:asciiTheme="majorHAnsi" w:hAnsiTheme="majorHAnsi"/>
          <w:sz w:val="22"/>
          <w:szCs w:val="22"/>
          <w:rPrChange w:id="358" w:author="Jiaoda Patent Agency" w:date="2021-05-19T09:48:00Z">
            <w:rPr>
              <w:rFonts w:asciiTheme="majorHAnsi" w:hAnsiTheme="majorHAnsi"/>
              <w:sz w:val="22"/>
              <w:szCs w:val="22"/>
            </w:rPr>
          </w:rPrChange>
        </w:rPr>
        <w:t>为实施例模型对比实验结果示意图；</w:t>
      </w:r>
    </w:p>
    <w:p w14:paraId="0DF11804" w14:textId="5CA1B4CD" w:rsidR="00AA2BDD" w:rsidRPr="002C6EFE" w:rsidRDefault="00AA2BDD" w:rsidP="005731F8">
      <w:pPr>
        <w:pStyle w:val="ab"/>
        <w:numPr>
          <w:ilvl w:val="0"/>
          <w:numId w:val="1"/>
        </w:numPr>
        <w:tabs>
          <w:tab w:val="left" w:pos="709"/>
        </w:tabs>
        <w:spacing w:line="360" w:lineRule="auto"/>
        <w:ind w:left="0" w:firstLineChars="0" w:firstLine="0"/>
        <w:rPr>
          <w:rFonts w:asciiTheme="majorHAnsi" w:hAnsiTheme="majorHAnsi"/>
          <w:sz w:val="22"/>
          <w:szCs w:val="22"/>
          <w:rPrChange w:id="359" w:author="Jiaoda Patent Agency" w:date="2021-05-19T09:48:00Z">
            <w:rPr>
              <w:rFonts w:asciiTheme="majorHAnsi" w:hAnsiTheme="majorHAnsi"/>
              <w:sz w:val="22"/>
              <w:szCs w:val="22"/>
            </w:rPr>
          </w:rPrChange>
        </w:rPr>
      </w:pPr>
      <w:r w:rsidRPr="002C6EFE">
        <w:rPr>
          <w:rFonts w:asciiTheme="majorHAnsi" w:hAnsiTheme="majorHAnsi"/>
          <w:sz w:val="22"/>
          <w:szCs w:val="22"/>
          <w:rPrChange w:id="360" w:author="Jiaoda Patent Agency" w:date="2021-05-19T09:48:00Z">
            <w:rPr>
              <w:rFonts w:asciiTheme="majorHAnsi" w:hAnsiTheme="majorHAnsi"/>
              <w:sz w:val="22"/>
              <w:szCs w:val="22"/>
            </w:rPr>
          </w:rPrChange>
        </w:rPr>
        <w:t>图中：</w:t>
      </w:r>
      <w:r w:rsidRPr="002C6EFE">
        <w:rPr>
          <w:rFonts w:asciiTheme="majorHAnsi" w:hAnsiTheme="majorHAnsi"/>
          <w:sz w:val="22"/>
          <w:szCs w:val="22"/>
          <w:rPrChange w:id="361" w:author="Jiaoda Patent Agency" w:date="2021-05-19T09:48:00Z">
            <w:rPr>
              <w:rFonts w:asciiTheme="majorHAnsi" w:hAnsiTheme="majorHAnsi"/>
              <w:sz w:val="22"/>
              <w:szCs w:val="22"/>
            </w:rPr>
          </w:rPrChange>
        </w:rPr>
        <w:t>a)</w:t>
      </w:r>
      <w:r w:rsidRPr="002C6EFE">
        <w:rPr>
          <w:rFonts w:asciiTheme="majorHAnsi" w:hAnsiTheme="majorHAnsi"/>
          <w:sz w:val="22"/>
          <w:szCs w:val="22"/>
          <w:rPrChange w:id="362" w:author="Jiaoda Patent Agency" w:date="2021-05-19T09:48:00Z">
            <w:rPr>
              <w:rFonts w:asciiTheme="majorHAnsi" w:hAnsiTheme="majorHAnsi"/>
              <w:sz w:val="22"/>
              <w:szCs w:val="22"/>
            </w:rPr>
          </w:rPrChange>
        </w:rPr>
        <w:t>不同比例</w:t>
      </w:r>
      <w:r w:rsidRPr="002C6EFE">
        <w:rPr>
          <w:rFonts w:asciiTheme="majorHAnsi" w:hAnsiTheme="majorHAnsi"/>
          <w:sz w:val="22"/>
          <w:szCs w:val="22"/>
          <w:rPrChange w:id="363" w:author="Jiaoda Patent Agency" w:date="2021-05-19T09:48:00Z">
            <w:rPr>
              <w:rFonts w:asciiTheme="majorHAnsi" w:hAnsiTheme="majorHAnsi"/>
              <w:sz w:val="22"/>
              <w:szCs w:val="22"/>
            </w:rPr>
          </w:rPrChange>
        </w:rPr>
        <w:t>Dropout</w:t>
      </w:r>
      <w:r w:rsidRPr="002C6EFE">
        <w:rPr>
          <w:rFonts w:asciiTheme="majorHAnsi" w:hAnsiTheme="majorHAnsi"/>
          <w:sz w:val="22"/>
          <w:szCs w:val="22"/>
          <w:rPrChange w:id="364" w:author="Jiaoda Patent Agency" w:date="2021-05-19T09:48:00Z">
            <w:rPr>
              <w:rFonts w:asciiTheme="majorHAnsi" w:hAnsiTheme="majorHAnsi"/>
              <w:sz w:val="22"/>
              <w:szCs w:val="22"/>
            </w:rPr>
          </w:rPrChange>
        </w:rPr>
        <w:t>下的累积期望遗憾</w:t>
      </w:r>
      <w:r w:rsidR="00D96880" w:rsidRPr="002C6EFE">
        <w:rPr>
          <w:rFonts w:asciiTheme="majorHAnsi" w:hAnsiTheme="majorHAnsi"/>
          <w:sz w:val="22"/>
          <w:szCs w:val="22"/>
          <w:rPrChange w:id="365" w:author="Jiaoda Patent Agency" w:date="2021-05-19T09:48:00Z">
            <w:rPr>
              <w:rFonts w:asciiTheme="majorHAnsi" w:hAnsiTheme="majorHAnsi"/>
              <w:sz w:val="22"/>
              <w:szCs w:val="22"/>
            </w:rPr>
          </w:rPrChange>
        </w:rPr>
        <w:t>，</w:t>
      </w:r>
      <w:r w:rsidRPr="002C6EFE">
        <w:rPr>
          <w:rFonts w:asciiTheme="majorHAnsi" w:hAnsiTheme="majorHAnsi"/>
          <w:sz w:val="22"/>
          <w:szCs w:val="22"/>
          <w:rPrChange w:id="366" w:author="Jiaoda Patent Agency" w:date="2021-05-19T09:48:00Z">
            <w:rPr>
              <w:rFonts w:asciiTheme="majorHAnsi" w:hAnsiTheme="majorHAnsi"/>
              <w:sz w:val="22"/>
              <w:szCs w:val="22"/>
            </w:rPr>
          </w:rPrChange>
        </w:rPr>
        <w:t>b)</w:t>
      </w:r>
      <w:r w:rsidRPr="002C6EFE">
        <w:rPr>
          <w:rFonts w:asciiTheme="majorHAnsi" w:hAnsiTheme="majorHAnsi"/>
          <w:sz w:val="22"/>
          <w:szCs w:val="22"/>
          <w:rPrChange w:id="367" w:author="Jiaoda Patent Agency" w:date="2021-05-19T09:48:00Z">
            <w:rPr>
              <w:rFonts w:asciiTheme="majorHAnsi" w:hAnsiTheme="majorHAnsi"/>
              <w:sz w:val="22"/>
              <w:szCs w:val="22"/>
            </w:rPr>
          </w:rPrChange>
        </w:rPr>
        <w:t>不同比例</w:t>
      </w:r>
      <w:r w:rsidRPr="002C6EFE">
        <w:rPr>
          <w:rFonts w:asciiTheme="majorHAnsi" w:hAnsiTheme="majorHAnsi"/>
          <w:sz w:val="22"/>
          <w:szCs w:val="22"/>
          <w:rPrChange w:id="368" w:author="Jiaoda Patent Agency" w:date="2021-05-19T09:48:00Z">
            <w:rPr>
              <w:rFonts w:asciiTheme="majorHAnsi" w:hAnsiTheme="majorHAnsi"/>
              <w:sz w:val="22"/>
              <w:szCs w:val="22"/>
            </w:rPr>
          </w:rPrChange>
        </w:rPr>
        <w:t>Dropout</w:t>
      </w:r>
      <w:r w:rsidRPr="002C6EFE">
        <w:rPr>
          <w:rFonts w:asciiTheme="majorHAnsi" w:hAnsiTheme="majorHAnsi"/>
          <w:sz w:val="22"/>
          <w:szCs w:val="22"/>
          <w:rPrChange w:id="369" w:author="Jiaoda Patent Agency" w:date="2021-05-19T09:48:00Z">
            <w:rPr>
              <w:rFonts w:asciiTheme="majorHAnsi" w:hAnsiTheme="majorHAnsi"/>
              <w:sz w:val="22"/>
              <w:szCs w:val="22"/>
            </w:rPr>
          </w:rPrChange>
        </w:rPr>
        <w:t>下的累积采纳率</w:t>
      </w:r>
      <w:r w:rsidR="00D96880" w:rsidRPr="002C6EFE">
        <w:rPr>
          <w:rFonts w:asciiTheme="majorHAnsi" w:hAnsiTheme="majorHAnsi"/>
          <w:sz w:val="22"/>
          <w:szCs w:val="22"/>
          <w:rPrChange w:id="370" w:author="Jiaoda Patent Agency" w:date="2021-05-19T09:48:00Z">
            <w:rPr>
              <w:rFonts w:asciiTheme="majorHAnsi" w:hAnsiTheme="majorHAnsi"/>
              <w:sz w:val="22"/>
              <w:szCs w:val="22"/>
            </w:rPr>
          </w:rPrChange>
        </w:rPr>
        <w:t>；</w:t>
      </w:r>
    </w:p>
    <w:p w14:paraId="4873D370" w14:textId="58C4D42E" w:rsidR="00AA2BDD" w:rsidRPr="002C6EFE" w:rsidRDefault="00AA2BDD" w:rsidP="005731F8">
      <w:pPr>
        <w:pStyle w:val="ab"/>
        <w:numPr>
          <w:ilvl w:val="0"/>
          <w:numId w:val="1"/>
        </w:numPr>
        <w:tabs>
          <w:tab w:val="left" w:pos="709"/>
        </w:tabs>
        <w:spacing w:line="360" w:lineRule="auto"/>
        <w:ind w:left="0" w:firstLineChars="0" w:firstLine="0"/>
        <w:rPr>
          <w:rFonts w:asciiTheme="majorHAnsi" w:hAnsiTheme="majorHAnsi"/>
          <w:sz w:val="22"/>
          <w:szCs w:val="22"/>
          <w:rPrChange w:id="371" w:author="Jiaoda Patent Agency" w:date="2021-05-19T09:48:00Z">
            <w:rPr>
              <w:rFonts w:asciiTheme="majorHAnsi" w:hAnsiTheme="majorHAnsi"/>
              <w:sz w:val="22"/>
              <w:szCs w:val="22"/>
            </w:rPr>
          </w:rPrChange>
        </w:rPr>
      </w:pPr>
      <w:r w:rsidRPr="002C6EFE">
        <w:rPr>
          <w:rFonts w:asciiTheme="majorHAnsi" w:hAnsiTheme="majorHAnsi"/>
          <w:sz w:val="22"/>
          <w:szCs w:val="22"/>
          <w:rPrChange w:id="372" w:author="Jiaoda Patent Agency" w:date="2021-05-19T09:48:00Z">
            <w:rPr>
              <w:rFonts w:asciiTheme="majorHAnsi" w:hAnsiTheme="majorHAnsi"/>
              <w:sz w:val="22"/>
              <w:szCs w:val="22"/>
            </w:rPr>
          </w:rPrChange>
        </w:rPr>
        <w:t>图</w:t>
      </w:r>
      <w:r w:rsidR="00C51D09" w:rsidRPr="002C6EFE">
        <w:rPr>
          <w:rFonts w:asciiTheme="majorHAnsi" w:hAnsiTheme="majorHAnsi"/>
          <w:sz w:val="22"/>
          <w:szCs w:val="22"/>
          <w:rPrChange w:id="373" w:author="Jiaoda Patent Agency" w:date="2021-05-19T09:48:00Z">
            <w:rPr>
              <w:rFonts w:asciiTheme="majorHAnsi" w:hAnsiTheme="majorHAnsi"/>
              <w:sz w:val="22"/>
              <w:szCs w:val="22"/>
            </w:rPr>
          </w:rPrChange>
        </w:rPr>
        <w:t>4</w:t>
      </w:r>
      <w:r w:rsidRPr="002C6EFE">
        <w:rPr>
          <w:rFonts w:asciiTheme="majorHAnsi" w:hAnsiTheme="majorHAnsi"/>
          <w:sz w:val="22"/>
          <w:szCs w:val="22"/>
          <w:rPrChange w:id="374" w:author="Jiaoda Patent Agency" w:date="2021-05-19T09:48:00Z">
            <w:rPr>
              <w:rFonts w:asciiTheme="majorHAnsi" w:hAnsiTheme="majorHAnsi"/>
              <w:sz w:val="22"/>
              <w:szCs w:val="22"/>
            </w:rPr>
          </w:rPrChange>
        </w:rPr>
        <w:t>为实施例诉求相关信息的影响示意图</w:t>
      </w:r>
      <w:r w:rsidR="006E0480" w:rsidRPr="002C6EFE">
        <w:rPr>
          <w:rFonts w:asciiTheme="majorHAnsi" w:hAnsiTheme="majorHAnsi"/>
          <w:sz w:val="22"/>
          <w:szCs w:val="22"/>
          <w:rPrChange w:id="375" w:author="Jiaoda Patent Agency" w:date="2021-05-19T09:48:00Z">
            <w:rPr>
              <w:rFonts w:asciiTheme="majorHAnsi" w:hAnsiTheme="majorHAnsi"/>
              <w:sz w:val="22"/>
              <w:szCs w:val="22"/>
            </w:rPr>
          </w:rPrChange>
        </w:rPr>
        <w:t>；</w:t>
      </w:r>
    </w:p>
    <w:p w14:paraId="4982EB68" w14:textId="44290A59" w:rsidR="00AA2BDD" w:rsidRPr="002C6EFE" w:rsidRDefault="00AA2BDD" w:rsidP="005731F8">
      <w:pPr>
        <w:pStyle w:val="ab"/>
        <w:numPr>
          <w:ilvl w:val="0"/>
          <w:numId w:val="1"/>
        </w:numPr>
        <w:tabs>
          <w:tab w:val="left" w:pos="709"/>
        </w:tabs>
        <w:spacing w:line="360" w:lineRule="auto"/>
        <w:ind w:left="0" w:firstLineChars="0" w:firstLine="0"/>
        <w:rPr>
          <w:rFonts w:asciiTheme="majorHAnsi" w:hAnsiTheme="majorHAnsi"/>
          <w:sz w:val="22"/>
          <w:szCs w:val="22"/>
          <w:rPrChange w:id="376" w:author="Jiaoda Patent Agency" w:date="2021-05-19T09:48:00Z">
            <w:rPr>
              <w:rFonts w:asciiTheme="majorHAnsi" w:hAnsiTheme="majorHAnsi"/>
              <w:sz w:val="22"/>
              <w:szCs w:val="22"/>
            </w:rPr>
          </w:rPrChange>
        </w:rPr>
      </w:pPr>
      <w:r w:rsidRPr="002C6EFE">
        <w:rPr>
          <w:rFonts w:asciiTheme="majorHAnsi" w:hAnsiTheme="majorHAnsi"/>
          <w:sz w:val="22"/>
          <w:szCs w:val="22"/>
          <w:rPrChange w:id="377" w:author="Jiaoda Patent Agency" w:date="2021-05-19T09:48:00Z">
            <w:rPr>
              <w:rFonts w:asciiTheme="majorHAnsi" w:hAnsiTheme="majorHAnsi"/>
              <w:sz w:val="22"/>
              <w:szCs w:val="22"/>
            </w:rPr>
          </w:rPrChange>
        </w:rPr>
        <w:t>图中：</w:t>
      </w:r>
      <w:r w:rsidRPr="002C6EFE">
        <w:rPr>
          <w:rFonts w:asciiTheme="majorHAnsi" w:hAnsiTheme="majorHAnsi"/>
          <w:sz w:val="22"/>
          <w:szCs w:val="22"/>
          <w:rPrChange w:id="378" w:author="Jiaoda Patent Agency" w:date="2021-05-19T09:48:00Z">
            <w:rPr>
              <w:rFonts w:asciiTheme="majorHAnsi" w:hAnsiTheme="majorHAnsi"/>
              <w:sz w:val="22"/>
              <w:szCs w:val="22"/>
            </w:rPr>
          </w:rPrChange>
        </w:rPr>
        <w:t>a)</w:t>
      </w:r>
      <w:r w:rsidRPr="002C6EFE">
        <w:rPr>
          <w:rFonts w:asciiTheme="majorHAnsi" w:hAnsiTheme="majorHAnsi"/>
          <w:sz w:val="22"/>
          <w:szCs w:val="22"/>
          <w:rPrChange w:id="379" w:author="Jiaoda Patent Agency" w:date="2021-05-19T09:48:00Z">
            <w:rPr>
              <w:rFonts w:asciiTheme="majorHAnsi" w:hAnsiTheme="majorHAnsi"/>
              <w:sz w:val="22"/>
              <w:szCs w:val="22"/>
            </w:rPr>
          </w:rPrChange>
        </w:rPr>
        <w:t>诉求相关信息对累积期望遗憾的影响</w:t>
      </w:r>
      <w:r w:rsidR="00D96880" w:rsidRPr="002C6EFE">
        <w:rPr>
          <w:rFonts w:asciiTheme="majorHAnsi" w:hAnsiTheme="majorHAnsi"/>
          <w:sz w:val="22"/>
          <w:szCs w:val="22"/>
          <w:rPrChange w:id="380" w:author="Jiaoda Patent Agency" w:date="2021-05-19T09:48:00Z">
            <w:rPr>
              <w:rFonts w:asciiTheme="majorHAnsi" w:hAnsiTheme="majorHAnsi"/>
              <w:sz w:val="22"/>
              <w:szCs w:val="22"/>
            </w:rPr>
          </w:rPrChange>
        </w:rPr>
        <w:t>，</w:t>
      </w:r>
      <w:r w:rsidRPr="002C6EFE">
        <w:rPr>
          <w:rFonts w:asciiTheme="majorHAnsi" w:hAnsiTheme="majorHAnsi"/>
          <w:sz w:val="22"/>
          <w:szCs w:val="22"/>
          <w:rPrChange w:id="381" w:author="Jiaoda Patent Agency" w:date="2021-05-19T09:48:00Z">
            <w:rPr>
              <w:rFonts w:asciiTheme="majorHAnsi" w:hAnsiTheme="majorHAnsi"/>
              <w:sz w:val="22"/>
              <w:szCs w:val="22"/>
            </w:rPr>
          </w:rPrChange>
        </w:rPr>
        <w:t>b)</w:t>
      </w:r>
      <w:r w:rsidRPr="002C6EFE">
        <w:rPr>
          <w:rFonts w:asciiTheme="majorHAnsi" w:hAnsiTheme="majorHAnsi"/>
          <w:sz w:val="22"/>
          <w:szCs w:val="22"/>
          <w:rPrChange w:id="382" w:author="Jiaoda Patent Agency" w:date="2021-05-19T09:48:00Z">
            <w:rPr>
              <w:rFonts w:asciiTheme="majorHAnsi" w:hAnsiTheme="majorHAnsi"/>
              <w:sz w:val="22"/>
              <w:szCs w:val="22"/>
            </w:rPr>
          </w:rPrChange>
        </w:rPr>
        <w:t>诉求相关信息对累积采纳率的影响</w:t>
      </w:r>
      <w:r w:rsidR="00D96880" w:rsidRPr="002C6EFE">
        <w:rPr>
          <w:rFonts w:asciiTheme="majorHAnsi" w:hAnsiTheme="majorHAnsi"/>
          <w:sz w:val="22"/>
          <w:szCs w:val="22"/>
          <w:rPrChange w:id="383" w:author="Jiaoda Patent Agency" w:date="2021-05-19T09:48:00Z">
            <w:rPr>
              <w:rFonts w:asciiTheme="majorHAnsi" w:hAnsiTheme="majorHAnsi"/>
              <w:sz w:val="22"/>
              <w:szCs w:val="22"/>
            </w:rPr>
          </w:rPrChange>
        </w:rPr>
        <w:t>。</w:t>
      </w:r>
    </w:p>
    <w:p w14:paraId="28FB3DF7" w14:textId="77777777" w:rsidR="00AA2BDD" w:rsidRPr="002C6EFE" w:rsidRDefault="00AA2BDD" w:rsidP="005731F8">
      <w:pPr>
        <w:pStyle w:val="ab"/>
        <w:tabs>
          <w:tab w:val="left" w:pos="709"/>
        </w:tabs>
        <w:spacing w:line="360" w:lineRule="auto"/>
        <w:ind w:firstLineChars="0" w:firstLine="0"/>
        <w:rPr>
          <w:rFonts w:asciiTheme="majorHAnsi" w:hAnsiTheme="majorHAnsi"/>
          <w:b/>
          <w:sz w:val="22"/>
          <w:szCs w:val="22"/>
          <w:rPrChange w:id="384" w:author="Jiaoda Patent Agency" w:date="2021-05-19T09:48:00Z">
            <w:rPr>
              <w:rFonts w:asciiTheme="majorHAnsi" w:hAnsiTheme="majorHAnsi"/>
              <w:b/>
              <w:sz w:val="22"/>
              <w:szCs w:val="22"/>
            </w:rPr>
          </w:rPrChange>
        </w:rPr>
      </w:pPr>
      <w:r w:rsidRPr="002C6EFE">
        <w:rPr>
          <w:rFonts w:asciiTheme="majorHAnsi" w:hAnsiTheme="majorHAnsi"/>
          <w:b/>
          <w:sz w:val="22"/>
          <w:szCs w:val="22"/>
          <w:rPrChange w:id="385" w:author="Jiaoda Patent Agency" w:date="2021-05-19T09:48:00Z">
            <w:rPr>
              <w:rFonts w:asciiTheme="majorHAnsi" w:hAnsiTheme="majorHAnsi"/>
              <w:b/>
              <w:sz w:val="22"/>
              <w:szCs w:val="22"/>
            </w:rPr>
          </w:rPrChange>
        </w:rPr>
        <w:t>具体实施方式</w:t>
      </w:r>
    </w:p>
    <w:bookmarkEnd w:id="349"/>
    <w:p w14:paraId="72FD6850" w14:textId="77E5F4B6" w:rsidR="004D064B" w:rsidRPr="002C6EFE" w:rsidDel="00F01B27" w:rsidRDefault="002A13BA" w:rsidP="008A5ED9">
      <w:pPr>
        <w:pStyle w:val="ab"/>
        <w:numPr>
          <w:ilvl w:val="0"/>
          <w:numId w:val="1"/>
        </w:numPr>
        <w:tabs>
          <w:tab w:val="left" w:pos="709"/>
        </w:tabs>
        <w:spacing w:line="360" w:lineRule="auto"/>
        <w:ind w:left="0" w:firstLineChars="0" w:firstLine="0"/>
        <w:jc w:val="left"/>
        <w:rPr>
          <w:del w:id="386" w:author="Jiaoda Patent Agency" w:date="2021-05-19T09:34:00Z"/>
          <w:moveTo w:id="387" w:author="Jiaoda Patent Agency" w:date="2021-05-19T09:34:00Z"/>
          <w:rFonts w:asciiTheme="majorHAnsi" w:hAnsiTheme="majorHAnsi"/>
          <w:sz w:val="22"/>
          <w:szCs w:val="22"/>
          <w:rPrChange w:id="388" w:author="Jiaoda Patent Agency" w:date="2021-05-19T09:48:00Z">
            <w:rPr>
              <w:del w:id="389" w:author="Jiaoda Patent Agency" w:date="2021-05-19T09:34:00Z"/>
              <w:moveTo w:id="390" w:author="Jiaoda Patent Agency" w:date="2021-05-19T09:34:00Z"/>
              <w:rFonts w:asciiTheme="majorHAnsi" w:hAnsiTheme="majorHAnsi"/>
              <w:sz w:val="22"/>
              <w:szCs w:val="22"/>
            </w:rPr>
          </w:rPrChange>
        </w:rPr>
        <w:pPrChange w:id="391" w:author="Jiaoda Patent Agency" w:date="2021-05-19T09:34:00Z">
          <w:pPr>
            <w:pStyle w:val="ab"/>
            <w:numPr>
              <w:numId w:val="1"/>
            </w:numPr>
            <w:tabs>
              <w:tab w:val="left" w:pos="709"/>
            </w:tabs>
            <w:spacing w:line="360" w:lineRule="auto"/>
            <w:ind w:firstLineChars="0" w:firstLine="0"/>
          </w:pPr>
        </w:pPrChange>
      </w:pPr>
      <w:r w:rsidRPr="002C6EFE">
        <w:rPr>
          <w:rFonts w:asciiTheme="majorHAnsi" w:hAnsiTheme="majorHAnsi"/>
          <w:sz w:val="22"/>
          <w:szCs w:val="22"/>
          <w:rPrChange w:id="392" w:author="Jiaoda Patent Agency" w:date="2021-05-19T09:48:00Z">
            <w:rPr>
              <w:rFonts w:asciiTheme="majorHAnsi" w:hAnsiTheme="majorHAnsi"/>
              <w:sz w:val="22"/>
              <w:szCs w:val="22"/>
            </w:rPr>
          </w:rPrChange>
        </w:rPr>
        <w:t>如图</w:t>
      </w:r>
      <w:r w:rsidRPr="002C6EFE">
        <w:rPr>
          <w:rFonts w:asciiTheme="majorHAnsi" w:hAnsiTheme="majorHAnsi"/>
          <w:sz w:val="22"/>
          <w:szCs w:val="22"/>
          <w:rPrChange w:id="393" w:author="Jiaoda Patent Agency" w:date="2021-05-19T09:48:00Z">
            <w:rPr>
              <w:rFonts w:asciiTheme="majorHAnsi" w:hAnsiTheme="majorHAnsi"/>
              <w:sz w:val="22"/>
              <w:szCs w:val="22"/>
            </w:rPr>
          </w:rPrChange>
        </w:rPr>
        <w:t>1</w:t>
      </w:r>
      <w:r w:rsidRPr="002C6EFE">
        <w:rPr>
          <w:rFonts w:asciiTheme="majorHAnsi" w:hAnsiTheme="majorHAnsi"/>
          <w:sz w:val="22"/>
          <w:szCs w:val="22"/>
          <w:rPrChange w:id="394" w:author="Jiaoda Patent Agency" w:date="2021-05-19T09:48:00Z">
            <w:rPr>
              <w:rFonts w:asciiTheme="majorHAnsi" w:hAnsiTheme="majorHAnsi"/>
              <w:sz w:val="22"/>
              <w:szCs w:val="22"/>
            </w:rPr>
          </w:rPrChange>
        </w:rPr>
        <w:t>所示，</w:t>
      </w:r>
      <w:r w:rsidR="008E0873" w:rsidRPr="002C6EFE">
        <w:rPr>
          <w:rFonts w:asciiTheme="majorHAnsi" w:hAnsiTheme="majorHAnsi"/>
          <w:sz w:val="22"/>
          <w:szCs w:val="22"/>
          <w:rPrChange w:id="395" w:author="Jiaoda Patent Agency" w:date="2021-05-19T09:48:00Z">
            <w:rPr>
              <w:rFonts w:asciiTheme="majorHAnsi" w:hAnsiTheme="majorHAnsi"/>
              <w:sz w:val="22"/>
              <w:szCs w:val="22"/>
            </w:rPr>
          </w:rPrChange>
        </w:rPr>
        <w:t>为本实施例涉及一种</w:t>
      </w:r>
      <w:bookmarkStart w:id="396" w:name="_Hlk20663500"/>
      <w:r w:rsidR="00ED0A24" w:rsidRPr="002C6EFE">
        <w:rPr>
          <w:rFonts w:asciiTheme="majorHAnsi" w:hAnsiTheme="majorHAnsi"/>
          <w:sz w:val="22"/>
          <w:szCs w:val="22"/>
          <w:rPrChange w:id="397" w:author="Jiaoda Patent Agency" w:date="2021-05-19T09:48:00Z">
            <w:rPr>
              <w:rFonts w:asciiTheme="majorHAnsi" w:hAnsiTheme="majorHAnsi"/>
              <w:sz w:val="22"/>
              <w:szCs w:val="22"/>
            </w:rPr>
          </w:rPrChange>
        </w:rPr>
        <w:t>工业平台信息优化分发装置</w:t>
      </w:r>
      <w:r w:rsidR="00253A70" w:rsidRPr="002C6EFE">
        <w:rPr>
          <w:rFonts w:asciiTheme="majorHAnsi" w:hAnsiTheme="majorHAnsi"/>
          <w:sz w:val="22"/>
          <w:szCs w:val="22"/>
          <w:rPrChange w:id="398" w:author="Jiaoda Patent Agency" w:date="2021-05-19T09:48:00Z">
            <w:rPr>
              <w:rFonts w:asciiTheme="majorHAnsi" w:hAnsiTheme="majorHAnsi"/>
              <w:sz w:val="22"/>
              <w:szCs w:val="22"/>
            </w:rPr>
          </w:rPrChange>
        </w:rPr>
        <w:t>，</w:t>
      </w:r>
      <w:r w:rsidR="008A341D" w:rsidRPr="002C6EFE">
        <w:rPr>
          <w:rFonts w:asciiTheme="majorHAnsi" w:hAnsiTheme="majorHAnsi"/>
          <w:sz w:val="22"/>
          <w:szCs w:val="22"/>
          <w:rPrChange w:id="399" w:author="Jiaoda Patent Agency" w:date="2021-05-19T09:48:00Z">
            <w:rPr>
              <w:rFonts w:asciiTheme="majorHAnsi" w:hAnsiTheme="majorHAnsi"/>
              <w:sz w:val="22"/>
              <w:szCs w:val="22"/>
            </w:rPr>
          </w:rPrChange>
        </w:rPr>
        <w:t>包括：</w:t>
      </w:r>
      <w:r w:rsidR="008A341D" w:rsidRPr="002C6EFE">
        <w:rPr>
          <w:rFonts w:asciiTheme="majorHAnsi" w:hAnsiTheme="majorHAnsi" w:hint="eastAsia"/>
          <w:sz w:val="22"/>
          <w:szCs w:val="22"/>
          <w:rPrChange w:id="400" w:author="Jiaoda Patent Agency" w:date="2021-05-19T09:48:00Z">
            <w:rPr>
              <w:rFonts w:asciiTheme="majorHAnsi" w:hAnsiTheme="majorHAnsi" w:hint="eastAsia"/>
              <w:sz w:val="22"/>
              <w:szCs w:val="22"/>
            </w:rPr>
          </w:rPrChange>
        </w:rPr>
        <w:t>内容分发系统和资源库，其中：</w:t>
      </w:r>
      <w:r w:rsidR="00F05D4C" w:rsidRPr="002C6EFE">
        <w:rPr>
          <w:rFonts w:asciiTheme="majorHAnsi" w:hAnsiTheme="majorHAnsi" w:hint="eastAsia"/>
          <w:sz w:val="22"/>
          <w:szCs w:val="22"/>
          <w:rPrChange w:id="401" w:author="Jiaoda Patent Agency" w:date="2021-05-19T09:48:00Z">
            <w:rPr>
              <w:rFonts w:asciiTheme="majorHAnsi" w:hAnsiTheme="majorHAnsi" w:hint="eastAsia"/>
              <w:sz w:val="22"/>
              <w:szCs w:val="22"/>
            </w:rPr>
          </w:rPrChange>
        </w:rPr>
        <w:t>资源库根据申请资源预算划拨资源返回至内容分发系统，</w:t>
      </w:r>
      <w:moveToRangeStart w:id="402" w:author="Jiaoda Patent Agency" w:date="2021-05-19T09:34:00Z" w:name="move72309287"/>
      <w:moveTo w:id="403" w:author="Jiaoda Patent Agency" w:date="2021-05-19T09:34:00Z">
        <w:r w:rsidR="004D064B" w:rsidRPr="002C6EFE">
          <w:rPr>
            <w:rFonts w:asciiTheme="majorHAnsi" w:eastAsiaTheme="minorEastAsia" w:hAnsiTheme="majorHAnsi" w:hint="eastAsia"/>
            <w:sz w:val="22"/>
            <w:szCs w:val="22"/>
            <w:rPrChange w:id="404" w:author="Jiaoda Patent Agency" w:date="2021-05-19T09:48:00Z">
              <w:rPr>
                <w:rFonts w:asciiTheme="majorHAnsi" w:eastAsiaTheme="minorEastAsia" w:hAnsiTheme="majorHAnsi" w:hint="eastAsia"/>
                <w:sz w:val="22"/>
                <w:szCs w:val="22"/>
              </w:rPr>
            </w:rPrChange>
          </w:rPr>
          <w:t>内容分发系统</w:t>
        </w:r>
        <w:del w:id="405" w:author="Jiaoda Patent Agency" w:date="2021-05-19T09:34:00Z">
          <w:r w:rsidR="004D064B" w:rsidRPr="002C6EFE" w:rsidDel="004D064B">
            <w:rPr>
              <w:rFonts w:asciiTheme="majorHAnsi" w:eastAsiaTheme="minorEastAsia" w:hAnsiTheme="majorHAnsi" w:hint="eastAsia"/>
              <w:sz w:val="22"/>
              <w:szCs w:val="22"/>
              <w:rPrChange w:id="406" w:author="Jiaoda Patent Agency" w:date="2021-05-19T09:48:00Z">
                <w:rPr>
                  <w:rFonts w:asciiTheme="majorHAnsi" w:eastAsiaTheme="minorEastAsia" w:hAnsiTheme="majorHAnsi" w:hint="eastAsia"/>
                  <w:sz w:val="22"/>
                  <w:szCs w:val="22"/>
                </w:rPr>
              </w:rPrChange>
            </w:rPr>
            <w:delText>内有两个流程：</w:delText>
          </w:r>
          <w:r w:rsidR="004D064B" w:rsidRPr="002C6EFE" w:rsidDel="004D064B">
            <w:rPr>
              <w:rFonts w:asciiTheme="majorHAnsi" w:eastAsiaTheme="minorEastAsia" w:hAnsiTheme="majorHAnsi" w:hint="eastAsia"/>
              <w:sz w:val="22"/>
              <w:szCs w:val="22"/>
              <w:rPrChange w:id="407" w:author="Jiaoda Patent Agency" w:date="2021-05-19T09:48:00Z">
                <w:rPr>
                  <w:rFonts w:asciiTheme="majorHAnsi" w:eastAsiaTheme="minorEastAsia" w:hAnsiTheme="majorHAnsi" w:hint="eastAsia"/>
                  <w:sz w:val="22"/>
                  <w:szCs w:val="22"/>
                </w:rPr>
              </w:rPrChange>
            </w:rPr>
            <w:delText>1</w:delText>
          </w:r>
          <w:r w:rsidR="004D064B" w:rsidRPr="002C6EFE" w:rsidDel="004D064B">
            <w:rPr>
              <w:rFonts w:asciiTheme="majorHAnsi" w:eastAsiaTheme="minorEastAsia" w:hAnsiTheme="majorHAnsi"/>
              <w:sz w:val="22"/>
              <w:szCs w:val="22"/>
              <w:rPrChange w:id="408" w:author="Jiaoda Patent Agency" w:date="2021-05-19T09:48:00Z">
                <w:rPr>
                  <w:rFonts w:asciiTheme="majorHAnsi" w:eastAsiaTheme="minorEastAsia" w:hAnsiTheme="majorHAnsi"/>
                  <w:sz w:val="22"/>
                  <w:szCs w:val="22"/>
                </w:rPr>
              </w:rPrChange>
            </w:rPr>
            <w:delText xml:space="preserve">. </w:delText>
          </w:r>
          <w:r w:rsidR="004D064B" w:rsidRPr="002C6EFE" w:rsidDel="004D064B">
            <w:rPr>
              <w:rFonts w:asciiTheme="majorHAnsi" w:eastAsiaTheme="minorEastAsia" w:hAnsiTheme="majorHAnsi" w:hint="eastAsia"/>
              <w:sz w:val="22"/>
              <w:szCs w:val="22"/>
              <w:rPrChange w:id="409" w:author="Jiaoda Patent Agency" w:date="2021-05-19T09:48:00Z">
                <w:rPr>
                  <w:rFonts w:asciiTheme="majorHAnsi" w:eastAsiaTheme="minorEastAsia" w:hAnsiTheme="majorHAnsi" w:hint="eastAsia"/>
                  <w:sz w:val="22"/>
                  <w:szCs w:val="22"/>
                </w:rPr>
              </w:rPrChange>
            </w:rPr>
            <w:delText>机器人服务流程，用于</w:delText>
          </w:r>
        </w:del>
        <w:r w:rsidR="004D064B" w:rsidRPr="002C6EFE">
          <w:rPr>
            <w:rFonts w:asciiTheme="majorHAnsi" w:eastAsiaTheme="minorEastAsia" w:hAnsiTheme="majorHAnsi" w:hint="eastAsia"/>
            <w:sz w:val="22"/>
            <w:szCs w:val="22"/>
            <w:rPrChange w:id="410" w:author="Jiaoda Patent Agency" w:date="2021-05-19T09:48:00Z">
              <w:rPr>
                <w:rFonts w:asciiTheme="majorHAnsi" w:eastAsiaTheme="minorEastAsia" w:hAnsiTheme="majorHAnsi" w:hint="eastAsia"/>
                <w:sz w:val="22"/>
                <w:szCs w:val="22"/>
              </w:rPr>
            </w:rPrChange>
          </w:rPr>
          <w:t>预测机器人的诉求，对其进行最优资源配置</w:t>
        </w:r>
        <w:del w:id="411" w:author="Jiaoda Patent Agency" w:date="2021-05-19T09:34:00Z">
          <w:r w:rsidR="004D064B" w:rsidRPr="002C6EFE" w:rsidDel="004D064B">
            <w:rPr>
              <w:rFonts w:asciiTheme="majorHAnsi" w:eastAsiaTheme="minorEastAsia" w:hAnsiTheme="majorHAnsi" w:hint="eastAsia"/>
              <w:sz w:val="22"/>
              <w:szCs w:val="22"/>
              <w:rPrChange w:id="412" w:author="Jiaoda Patent Agency" w:date="2021-05-19T09:48:00Z">
                <w:rPr>
                  <w:rFonts w:asciiTheme="majorHAnsi" w:eastAsiaTheme="minorEastAsia" w:hAnsiTheme="majorHAnsi" w:hint="eastAsia"/>
                  <w:sz w:val="22"/>
                  <w:szCs w:val="22"/>
                </w:rPr>
              </w:rPrChange>
            </w:rPr>
            <w:delText>。</w:delText>
          </w:r>
          <w:r w:rsidR="004D064B" w:rsidRPr="002C6EFE" w:rsidDel="004D064B">
            <w:rPr>
              <w:rFonts w:asciiTheme="majorHAnsi" w:eastAsiaTheme="minorEastAsia" w:hAnsiTheme="majorHAnsi" w:hint="eastAsia"/>
              <w:sz w:val="22"/>
              <w:szCs w:val="22"/>
              <w:rPrChange w:id="413" w:author="Jiaoda Patent Agency" w:date="2021-05-19T09:48:00Z">
                <w:rPr>
                  <w:rFonts w:asciiTheme="majorHAnsi" w:eastAsiaTheme="minorEastAsia" w:hAnsiTheme="majorHAnsi" w:hint="eastAsia"/>
                  <w:sz w:val="22"/>
                  <w:szCs w:val="22"/>
                </w:rPr>
              </w:rPrChange>
            </w:rPr>
            <w:delText>2</w:delText>
          </w:r>
          <w:r w:rsidR="004D064B" w:rsidRPr="002C6EFE" w:rsidDel="004D064B">
            <w:rPr>
              <w:rFonts w:asciiTheme="majorHAnsi" w:eastAsiaTheme="minorEastAsia" w:hAnsiTheme="majorHAnsi"/>
              <w:sz w:val="22"/>
              <w:szCs w:val="22"/>
              <w:rPrChange w:id="414" w:author="Jiaoda Patent Agency" w:date="2021-05-19T09:48:00Z">
                <w:rPr>
                  <w:rFonts w:asciiTheme="majorHAnsi" w:eastAsiaTheme="minorEastAsia" w:hAnsiTheme="majorHAnsi"/>
                  <w:sz w:val="22"/>
                  <w:szCs w:val="22"/>
                </w:rPr>
              </w:rPrChange>
            </w:rPr>
            <w:delText xml:space="preserve">. </w:delText>
          </w:r>
          <w:r w:rsidR="004D064B" w:rsidRPr="002C6EFE" w:rsidDel="004D064B">
            <w:rPr>
              <w:rFonts w:asciiTheme="majorHAnsi" w:eastAsiaTheme="minorEastAsia" w:hAnsiTheme="majorHAnsi" w:hint="eastAsia"/>
              <w:sz w:val="22"/>
              <w:szCs w:val="22"/>
              <w:rPrChange w:id="415" w:author="Jiaoda Patent Agency" w:date="2021-05-19T09:48:00Z">
                <w:rPr>
                  <w:rFonts w:asciiTheme="majorHAnsi" w:eastAsiaTheme="minorEastAsia" w:hAnsiTheme="majorHAnsi" w:hint="eastAsia"/>
                  <w:sz w:val="22"/>
                  <w:szCs w:val="22"/>
                </w:rPr>
              </w:rPrChange>
            </w:rPr>
            <w:delText>模型训练流程，用于</w:delText>
          </w:r>
        </w:del>
      </w:moveTo>
      <w:ins w:id="416" w:author="Jiaoda Patent Agency" w:date="2021-05-19T09:34:00Z">
        <w:r w:rsidR="004D064B" w:rsidRPr="002C6EFE">
          <w:rPr>
            <w:rFonts w:asciiTheme="majorHAnsi" w:eastAsiaTheme="minorEastAsia" w:hAnsiTheme="majorHAnsi" w:hint="eastAsia"/>
            <w:sz w:val="22"/>
            <w:szCs w:val="22"/>
            <w:rPrChange w:id="417" w:author="Jiaoda Patent Agency" w:date="2021-05-19T09:48:00Z">
              <w:rPr>
                <w:rFonts w:asciiTheme="majorHAnsi" w:eastAsiaTheme="minorEastAsia" w:hAnsiTheme="majorHAnsi" w:hint="eastAsia"/>
                <w:sz w:val="22"/>
                <w:szCs w:val="22"/>
              </w:rPr>
            </w:rPrChange>
          </w:rPr>
          <w:t>并</w:t>
        </w:r>
      </w:ins>
      <w:moveTo w:id="418" w:author="Jiaoda Patent Agency" w:date="2021-05-19T09:34:00Z">
        <w:r w:rsidR="004D064B" w:rsidRPr="002C6EFE">
          <w:rPr>
            <w:rFonts w:asciiTheme="majorHAnsi" w:eastAsiaTheme="minorEastAsia" w:hAnsiTheme="majorHAnsi" w:hint="eastAsia"/>
            <w:sz w:val="22"/>
            <w:szCs w:val="22"/>
            <w:rPrChange w:id="419" w:author="Jiaoda Patent Agency" w:date="2021-05-19T09:48:00Z">
              <w:rPr>
                <w:rFonts w:asciiTheme="majorHAnsi" w:eastAsiaTheme="minorEastAsia" w:hAnsiTheme="majorHAnsi" w:hint="eastAsia"/>
                <w:sz w:val="22"/>
                <w:szCs w:val="22"/>
              </w:rPr>
            </w:rPrChange>
          </w:rPr>
          <w:t>基于新增的数据更新诉求预测单元</w:t>
        </w:r>
        <w:r w:rsidR="004D064B" w:rsidRPr="002C6EFE">
          <w:rPr>
            <w:rFonts w:asciiTheme="majorHAnsi" w:eastAsiaTheme="minorEastAsia" w:hAnsiTheme="majorHAnsi" w:hint="eastAsia"/>
            <w:sz w:val="22"/>
            <w:szCs w:val="22"/>
            <w:rPrChange w:id="420" w:author="Jiaoda Patent Agency" w:date="2021-05-19T09:48:00Z">
              <w:rPr>
                <w:rFonts w:asciiTheme="majorHAnsi" w:eastAsiaTheme="minorEastAsia" w:hAnsiTheme="majorHAnsi" w:hint="eastAsia"/>
                <w:sz w:val="22"/>
                <w:szCs w:val="22"/>
              </w:rPr>
            </w:rPrChange>
          </w:rPr>
          <w:t>2</w:t>
        </w:r>
        <w:r w:rsidR="004D064B" w:rsidRPr="002C6EFE">
          <w:rPr>
            <w:rFonts w:asciiTheme="majorHAnsi" w:eastAsiaTheme="minorEastAsia" w:hAnsiTheme="majorHAnsi" w:hint="eastAsia"/>
            <w:sz w:val="22"/>
            <w:szCs w:val="22"/>
            <w:rPrChange w:id="421" w:author="Jiaoda Patent Agency" w:date="2021-05-19T09:48:00Z">
              <w:rPr>
                <w:rFonts w:asciiTheme="majorHAnsi" w:eastAsiaTheme="minorEastAsia" w:hAnsiTheme="majorHAnsi" w:hint="eastAsia"/>
                <w:sz w:val="22"/>
                <w:szCs w:val="22"/>
              </w:rPr>
            </w:rPrChange>
          </w:rPr>
          <w:t>中的神经网络模型。</w:t>
        </w:r>
      </w:moveTo>
    </w:p>
    <w:moveToRangeEnd w:id="402"/>
    <w:p w14:paraId="02B6941D" w14:textId="0FCDBCE8" w:rsidR="008A341D" w:rsidRPr="002C6EFE" w:rsidRDefault="008768C2" w:rsidP="00F01B27">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422" w:author="Jiaoda Patent Agency" w:date="2021-05-19T09:48:00Z">
            <w:rPr>
              <w:rFonts w:asciiTheme="majorHAnsi" w:hAnsiTheme="majorHAnsi" w:cstheme="minorBidi"/>
              <w:bCs/>
              <w:sz w:val="22"/>
              <w:szCs w:val="22"/>
            </w:rPr>
          </w:rPrChange>
        </w:rPr>
      </w:pPr>
      <w:r w:rsidRPr="002C6EFE">
        <w:rPr>
          <w:rFonts w:asciiTheme="majorHAnsi" w:hAnsiTheme="majorHAnsi" w:hint="eastAsia"/>
          <w:sz w:val="22"/>
          <w:szCs w:val="22"/>
          <w:rPrChange w:id="423" w:author="Jiaoda Patent Agency" w:date="2021-05-19T09:48:00Z">
            <w:rPr>
              <w:rFonts w:asciiTheme="majorHAnsi" w:hAnsiTheme="majorHAnsi" w:hint="eastAsia"/>
              <w:sz w:val="22"/>
              <w:szCs w:val="22"/>
            </w:rPr>
          </w:rPrChange>
        </w:rPr>
        <w:t>内容分发系统</w:t>
      </w:r>
      <w:r w:rsidR="00F05D4C" w:rsidRPr="002C6EFE">
        <w:rPr>
          <w:rFonts w:asciiTheme="majorHAnsi" w:eastAsiaTheme="minorEastAsia" w:hAnsiTheme="majorHAnsi" w:hint="eastAsia"/>
          <w:sz w:val="22"/>
          <w:szCs w:val="22"/>
          <w:rPrChange w:id="424" w:author="Jiaoda Patent Agency" w:date="2021-05-19T09:48:00Z">
            <w:rPr>
              <w:rFonts w:asciiTheme="majorHAnsi" w:eastAsiaTheme="minorEastAsia" w:hAnsiTheme="majorHAnsi" w:hint="eastAsia"/>
              <w:sz w:val="22"/>
              <w:szCs w:val="22"/>
              <w:highlight w:val="yellow"/>
            </w:rPr>
          </w:rPrChange>
        </w:rPr>
        <w:t>接收</w:t>
      </w:r>
      <w:r w:rsidR="00B27628" w:rsidRPr="002C6EFE">
        <w:rPr>
          <w:rFonts w:asciiTheme="majorHAnsi" w:eastAsiaTheme="minorEastAsia" w:hAnsiTheme="majorHAnsi" w:hint="eastAsia"/>
          <w:sz w:val="22"/>
          <w:szCs w:val="22"/>
          <w:rPrChange w:id="425" w:author="Jiaoda Patent Agency" w:date="2021-05-19T09:48:00Z">
            <w:rPr>
              <w:rFonts w:asciiTheme="majorHAnsi" w:eastAsiaTheme="minorEastAsia" w:hAnsiTheme="majorHAnsi" w:hint="eastAsia"/>
              <w:sz w:val="22"/>
              <w:szCs w:val="22"/>
              <w:highlight w:val="yellow"/>
            </w:rPr>
          </w:rPrChange>
        </w:rPr>
        <w:t>机器人资源申请预算</w:t>
      </w:r>
      <w:r w:rsidR="00F05D4C" w:rsidRPr="002C6EFE">
        <w:rPr>
          <w:rFonts w:asciiTheme="majorHAnsi" w:eastAsiaTheme="minorEastAsia" w:hAnsiTheme="majorHAnsi" w:hint="eastAsia"/>
          <w:sz w:val="22"/>
          <w:szCs w:val="22"/>
          <w:rPrChange w:id="426" w:author="Jiaoda Patent Agency" w:date="2021-05-19T09:48:00Z">
            <w:rPr>
              <w:rFonts w:asciiTheme="majorHAnsi" w:eastAsiaTheme="minorEastAsia" w:hAnsiTheme="majorHAnsi" w:hint="eastAsia"/>
              <w:sz w:val="22"/>
              <w:szCs w:val="22"/>
              <w:highlight w:val="yellow"/>
            </w:rPr>
          </w:rPrChange>
        </w:rPr>
        <w:t>信息，</w:t>
      </w:r>
      <w:r w:rsidR="00B27628" w:rsidRPr="002C6EFE">
        <w:rPr>
          <w:rFonts w:asciiTheme="majorHAnsi" w:eastAsiaTheme="minorEastAsia" w:hAnsiTheme="majorHAnsi" w:hint="eastAsia"/>
          <w:sz w:val="22"/>
          <w:szCs w:val="22"/>
          <w:rPrChange w:id="427" w:author="Jiaoda Patent Agency" w:date="2021-05-19T09:48:00Z">
            <w:rPr>
              <w:rFonts w:asciiTheme="majorHAnsi" w:eastAsiaTheme="minorEastAsia" w:hAnsiTheme="majorHAnsi" w:hint="eastAsia"/>
              <w:sz w:val="22"/>
              <w:szCs w:val="22"/>
              <w:highlight w:val="yellow"/>
            </w:rPr>
          </w:rPrChange>
        </w:rPr>
        <w:t>基于机器人的历史数据</w:t>
      </w:r>
      <w:r w:rsidR="00F05D4C" w:rsidRPr="002C6EFE">
        <w:rPr>
          <w:rFonts w:asciiTheme="majorHAnsi" w:eastAsiaTheme="minorEastAsia" w:hAnsiTheme="majorHAnsi" w:hint="eastAsia"/>
          <w:sz w:val="22"/>
          <w:szCs w:val="22"/>
          <w:rPrChange w:id="428" w:author="Jiaoda Patent Agency" w:date="2021-05-19T09:48:00Z">
            <w:rPr>
              <w:rFonts w:asciiTheme="majorHAnsi" w:eastAsiaTheme="minorEastAsia" w:hAnsiTheme="majorHAnsi" w:hint="eastAsia"/>
              <w:sz w:val="22"/>
              <w:szCs w:val="22"/>
              <w:highlight w:val="yellow"/>
            </w:rPr>
          </w:rPrChange>
        </w:rPr>
        <w:t>进行</w:t>
      </w:r>
      <w:r w:rsidR="00B27628" w:rsidRPr="002C6EFE">
        <w:rPr>
          <w:rFonts w:asciiTheme="majorHAnsi" w:eastAsiaTheme="minorEastAsia" w:hAnsiTheme="majorHAnsi" w:hint="eastAsia"/>
          <w:sz w:val="22"/>
          <w:szCs w:val="22"/>
          <w:rPrChange w:id="429" w:author="Jiaoda Patent Agency" w:date="2021-05-19T09:48:00Z">
            <w:rPr>
              <w:rFonts w:asciiTheme="majorHAnsi" w:eastAsiaTheme="minorEastAsia" w:hAnsiTheme="majorHAnsi" w:hint="eastAsia"/>
              <w:sz w:val="22"/>
              <w:szCs w:val="22"/>
              <w:highlight w:val="yellow"/>
            </w:rPr>
          </w:rPrChange>
        </w:rPr>
        <w:t>诉求预测，为机器人划拨最优资源配置</w:t>
      </w:r>
      <w:ins w:id="430" w:author="Jiaoda Patent Agency" w:date="2021-05-19T09:34:00Z">
        <w:r w:rsidR="00F01B27" w:rsidRPr="002C6EFE">
          <w:rPr>
            <w:rFonts w:asciiTheme="majorHAnsi" w:eastAsiaTheme="minorEastAsia" w:hAnsiTheme="majorHAnsi" w:hint="eastAsia"/>
            <w:sz w:val="22"/>
            <w:szCs w:val="22"/>
          </w:rPr>
          <w:t>。</w:t>
        </w:r>
      </w:ins>
      <w:del w:id="431" w:author="Jiaoda Patent Agency" w:date="2021-05-19T09:34:00Z">
        <w:r w:rsidR="00B27628" w:rsidRPr="002C6EFE" w:rsidDel="00F01B27">
          <w:rPr>
            <w:rFonts w:asciiTheme="majorHAnsi" w:eastAsiaTheme="minorEastAsia" w:hAnsiTheme="majorHAnsi" w:hint="eastAsia"/>
            <w:sz w:val="22"/>
            <w:szCs w:val="22"/>
            <w:rPrChange w:id="432" w:author="Jiaoda Patent Agency" w:date="2021-05-19T09:48:00Z">
              <w:rPr>
                <w:rFonts w:asciiTheme="majorHAnsi" w:eastAsiaTheme="minorEastAsia" w:hAnsiTheme="majorHAnsi" w:hint="eastAsia"/>
                <w:sz w:val="22"/>
                <w:szCs w:val="22"/>
              </w:rPr>
            </w:rPrChange>
          </w:rPr>
          <w:delText>。</w:delText>
        </w:r>
      </w:del>
    </w:p>
    <w:p w14:paraId="2B5EE9F5" w14:textId="726ED3A0" w:rsidR="00B27628" w:rsidRPr="002C6EFE" w:rsidDel="00F01B27" w:rsidRDefault="008A341D" w:rsidP="00F01B27">
      <w:pPr>
        <w:pStyle w:val="ab"/>
        <w:numPr>
          <w:ilvl w:val="0"/>
          <w:numId w:val="1"/>
        </w:numPr>
        <w:tabs>
          <w:tab w:val="left" w:pos="709"/>
        </w:tabs>
        <w:spacing w:line="360" w:lineRule="auto"/>
        <w:ind w:left="0" w:firstLineChars="0" w:firstLine="0"/>
        <w:rPr>
          <w:del w:id="433" w:author="Jiaoda Patent Agency" w:date="2021-05-19T09:35:00Z"/>
          <w:rFonts w:asciiTheme="majorHAnsi" w:hAnsiTheme="majorHAnsi"/>
          <w:sz w:val="22"/>
          <w:szCs w:val="22"/>
          <w:rPrChange w:id="434" w:author="Jiaoda Patent Agency" w:date="2021-05-19T09:48:00Z">
            <w:rPr>
              <w:del w:id="435" w:author="Jiaoda Patent Agency" w:date="2021-05-19T09:35:00Z"/>
              <w:rFonts w:asciiTheme="majorHAnsi" w:hAnsiTheme="majorHAnsi"/>
              <w:sz w:val="22"/>
              <w:szCs w:val="22"/>
            </w:rPr>
          </w:rPrChange>
        </w:rPr>
        <w:pPrChange w:id="436" w:author="Jiaoda Patent Agency" w:date="2021-05-19T09:35:00Z">
          <w:pPr>
            <w:pStyle w:val="ab"/>
            <w:numPr>
              <w:numId w:val="1"/>
            </w:numPr>
            <w:tabs>
              <w:tab w:val="left" w:pos="709"/>
            </w:tabs>
            <w:spacing w:line="360" w:lineRule="auto"/>
            <w:ind w:firstLineChars="0" w:firstLine="0"/>
          </w:pPr>
        </w:pPrChange>
      </w:pPr>
      <w:r w:rsidRPr="002C6EFE">
        <w:rPr>
          <w:rFonts w:asciiTheme="majorHAnsi" w:hAnsiTheme="majorHAnsi" w:hint="eastAsia"/>
          <w:sz w:val="22"/>
          <w:szCs w:val="22"/>
          <w:rPrChange w:id="437" w:author="Jiaoda Patent Agency" w:date="2021-05-19T09:48:00Z">
            <w:rPr>
              <w:rFonts w:asciiTheme="majorHAnsi" w:hAnsiTheme="majorHAnsi" w:hint="eastAsia"/>
              <w:sz w:val="22"/>
              <w:szCs w:val="22"/>
            </w:rPr>
          </w:rPrChange>
        </w:rPr>
        <w:t>如图</w:t>
      </w:r>
      <w:r w:rsidR="00B27628" w:rsidRPr="002C6EFE">
        <w:rPr>
          <w:rFonts w:asciiTheme="majorHAnsi" w:hAnsiTheme="majorHAnsi" w:hint="eastAsia"/>
          <w:sz w:val="22"/>
          <w:szCs w:val="22"/>
          <w:rPrChange w:id="438" w:author="Jiaoda Patent Agency" w:date="2021-05-19T09:48:00Z">
            <w:rPr>
              <w:rFonts w:asciiTheme="majorHAnsi" w:hAnsiTheme="majorHAnsi" w:hint="eastAsia"/>
              <w:sz w:val="22"/>
              <w:szCs w:val="22"/>
            </w:rPr>
          </w:rPrChange>
        </w:rPr>
        <w:t>2</w:t>
      </w:r>
      <w:r w:rsidRPr="002C6EFE">
        <w:rPr>
          <w:rFonts w:asciiTheme="majorHAnsi" w:hAnsiTheme="majorHAnsi" w:hint="eastAsia"/>
          <w:sz w:val="22"/>
          <w:szCs w:val="22"/>
          <w:rPrChange w:id="439" w:author="Jiaoda Patent Agency" w:date="2021-05-19T09:48:00Z">
            <w:rPr>
              <w:rFonts w:asciiTheme="majorHAnsi" w:hAnsiTheme="majorHAnsi" w:hint="eastAsia"/>
              <w:sz w:val="22"/>
              <w:szCs w:val="22"/>
            </w:rPr>
          </w:rPrChange>
        </w:rPr>
        <w:t>所示</w:t>
      </w:r>
      <w:r w:rsidR="003E7D6B" w:rsidRPr="002C6EFE">
        <w:rPr>
          <w:rFonts w:asciiTheme="majorHAnsi" w:hAnsiTheme="majorHAnsi" w:hint="eastAsia"/>
          <w:sz w:val="22"/>
          <w:szCs w:val="22"/>
          <w:rPrChange w:id="440" w:author="Jiaoda Patent Agency" w:date="2021-05-19T09:48:00Z">
            <w:rPr>
              <w:rFonts w:asciiTheme="majorHAnsi" w:hAnsiTheme="majorHAnsi" w:hint="eastAsia"/>
              <w:sz w:val="22"/>
              <w:szCs w:val="22"/>
            </w:rPr>
          </w:rPrChange>
        </w:rPr>
        <w:t>，</w:t>
      </w:r>
      <w:r w:rsidR="008768C2" w:rsidRPr="002C6EFE">
        <w:rPr>
          <w:rFonts w:asciiTheme="majorHAnsi" w:hAnsiTheme="majorHAnsi" w:hint="eastAsia"/>
          <w:sz w:val="22"/>
          <w:szCs w:val="22"/>
          <w:rPrChange w:id="441" w:author="Jiaoda Patent Agency" w:date="2021-05-19T09:48:00Z">
            <w:rPr>
              <w:rFonts w:asciiTheme="majorHAnsi" w:hAnsiTheme="majorHAnsi" w:hint="eastAsia"/>
              <w:sz w:val="22"/>
              <w:szCs w:val="22"/>
            </w:rPr>
          </w:rPrChange>
        </w:rPr>
        <w:t>所述的</w:t>
      </w:r>
      <w:r w:rsidR="003E7D6B" w:rsidRPr="002C6EFE">
        <w:rPr>
          <w:rFonts w:asciiTheme="majorHAnsi" w:hAnsiTheme="majorHAnsi" w:hint="eastAsia"/>
          <w:sz w:val="22"/>
          <w:szCs w:val="22"/>
          <w:rPrChange w:id="442" w:author="Jiaoda Patent Agency" w:date="2021-05-19T09:48:00Z">
            <w:rPr>
              <w:rFonts w:asciiTheme="majorHAnsi" w:hAnsiTheme="majorHAnsi" w:hint="eastAsia"/>
              <w:sz w:val="22"/>
              <w:szCs w:val="22"/>
            </w:rPr>
          </w:rPrChange>
        </w:rPr>
        <w:t>内容分发系统包括</w:t>
      </w:r>
      <w:r w:rsidR="003E7D6B" w:rsidRPr="002C6EFE">
        <w:rPr>
          <w:rFonts w:asciiTheme="majorHAnsi" w:eastAsiaTheme="minorEastAsia" w:hAnsiTheme="majorHAnsi" w:hint="eastAsia"/>
          <w:sz w:val="22"/>
          <w:szCs w:val="22"/>
          <w:rPrChange w:id="443" w:author="Jiaoda Patent Agency" w:date="2021-05-19T09:48:00Z">
            <w:rPr>
              <w:rFonts w:asciiTheme="majorHAnsi" w:eastAsiaTheme="minorEastAsia" w:hAnsiTheme="majorHAnsi" w:hint="eastAsia"/>
              <w:sz w:val="22"/>
              <w:szCs w:val="22"/>
            </w:rPr>
          </w:rPrChange>
        </w:rPr>
        <w:t>：</w:t>
      </w:r>
      <w:r w:rsidR="00B27628" w:rsidRPr="002C6EFE">
        <w:rPr>
          <w:rFonts w:asciiTheme="majorHAnsi" w:eastAsiaTheme="minorEastAsia" w:hAnsiTheme="majorHAnsi" w:hint="eastAsia"/>
          <w:sz w:val="22"/>
          <w:szCs w:val="22"/>
          <w:rPrChange w:id="444" w:author="Jiaoda Patent Agency" w:date="2021-05-19T09:48:00Z">
            <w:rPr>
              <w:rFonts w:asciiTheme="majorHAnsi" w:eastAsiaTheme="minorEastAsia" w:hAnsiTheme="majorHAnsi" w:hint="eastAsia"/>
              <w:sz w:val="22"/>
              <w:szCs w:val="22"/>
            </w:rPr>
          </w:rPrChange>
        </w:rPr>
        <w:t>交互单元</w:t>
      </w:r>
      <w:r w:rsidR="00B27628" w:rsidRPr="002C6EFE">
        <w:rPr>
          <w:rFonts w:asciiTheme="majorHAnsi" w:eastAsiaTheme="minorEastAsia" w:hAnsiTheme="majorHAnsi" w:hint="eastAsia"/>
          <w:sz w:val="22"/>
          <w:szCs w:val="22"/>
          <w:rPrChange w:id="445" w:author="Jiaoda Patent Agency" w:date="2021-05-19T09:48:00Z">
            <w:rPr>
              <w:rFonts w:asciiTheme="majorHAnsi" w:eastAsiaTheme="minorEastAsia" w:hAnsiTheme="majorHAnsi" w:hint="eastAsia"/>
              <w:sz w:val="22"/>
              <w:szCs w:val="22"/>
            </w:rPr>
          </w:rPrChange>
        </w:rPr>
        <w:t>1</w:t>
      </w:r>
      <w:del w:id="446" w:author="Jiaoda Patent Agency" w:date="2021-05-19T09:34:00Z">
        <w:r w:rsidR="00B27628" w:rsidRPr="002C6EFE" w:rsidDel="0024075F">
          <w:rPr>
            <w:rFonts w:asciiTheme="majorHAnsi" w:eastAsiaTheme="minorEastAsia" w:hAnsiTheme="majorHAnsi" w:hint="eastAsia"/>
            <w:sz w:val="22"/>
            <w:szCs w:val="22"/>
            <w:rPrChange w:id="447" w:author="Jiaoda Patent Agency" w:date="2021-05-19T09:48:00Z">
              <w:rPr>
                <w:rFonts w:asciiTheme="majorHAnsi" w:eastAsiaTheme="minorEastAsia" w:hAnsiTheme="majorHAnsi" w:hint="eastAsia"/>
                <w:sz w:val="22"/>
                <w:szCs w:val="22"/>
              </w:rPr>
            </w:rPrChange>
          </w:rPr>
          <w:delText>，</w:delText>
        </w:r>
      </w:del>
      <w:ins w:id="448" w:author="Jiaoda Patent Agency" w:date="2021-05-19T09:34:00Z">
        <w:r w:rsidR="0024075F" w:rsidRPr="002C6EFE">
          <w:rPr>
            <w:rFonts w:asciiTheme="majorHAnsi" w:eastAsiaTheme="minorEastAsia" w:hAnsiTheme="majorHAnsi" w:hint="eastAsia"/>
            <w:sz w:val="22"/>
            <w:szCs w:val="22"/>
            <w:rPrChange w:id="449" w:author="Jiaoda Patent Agency" w:date="2021-05-19T09:48:00Z">
              <w:rPr>
                <w:rFonts w:asciiTheme="majorHAnsi" w:eastAsiaTheme="minorEastAsia" w:hAnsiTheme="majorHAnsi" w:hint="eastAsia"/>
                <w:sz w:val="22"/>
                <w:szCs w:val="22"/>
              </w:rPr>
            </w:rPrChange>
          </w:rPr>
          <w:t>、</w:t>
        </w:r>
      </w:ins>
      <w:r w:rsidR="00B27628" w:rsidRPr="002C6EFE">
        <w:rPr>
          <w:rFonts w:asciiTheme="majorHAnsi" w:eastAsiaTheme="minorEastAsia" w:hAnsiTheme="majorHAnsi" w:hint="eastAsia"/>
          <w:sz w:val="22"/>
          <w:szCs w:val="22"/>
          <w:rPrChange w:id="450" w:author="Jiaoda Patent Agency" w:date="2021-05-19T09:48:00Z">
            <w:rPr>
              <w:rFonts w:asciiTheme="majorHAnsi" w:eastAsiaTheme="minorEastAsia" w:hAnsiTheme="majorHAnsi" w:hint="eastAsia"/>
              <w:sz w:val="22"/>
              <w:szCs w:val="22"/>
            </w:rPr>
          </w:rPrChange>
        </w:rPr>
        <w:t>诉求预测单元</w:t>
      </w:r>
      <w:r w:rsidR="00B27628" w:rsidRPr="002C6EFE">
        <w:rPr>
          <w:rFonts w:asciiTheme="majorHAnsi" w:eastAsiaTheme="minorEastAsia" w:hAnsiTheme="majorHAnsi" w:hint="eastAsia"/>
          <w:sz w:val="22"/>
          <w:szCs w:val="22"/>
          <w:rPrChange w:id="451" w:author="Jiaoda Patent Agency" w:date="2021-05-19T09:48:00Z">
            <w:rPr>
              <w:rFonts w:asciiTheme="majorHAnsi" w:eastAsiaTheme="minorEastAsia" w:hAnsiTheme="majorHAnsi" w:hint="eastAsia"/>
              <w:sz w:val="22"/>
              <w:szCs w:val="22"/>
            </w:rPr>
          </w:rPrChange>
        </w:rPr>
        <w:t>2</w:t>
      </w:r>
      <w:del w:id="452" w:author="Jiaoda Patent Agency" w:date="2021-05-19T09:34:00Z">
        <w:r w:rsidR="00B27628" w:rsidRPr="002C6EFE" w:rsidDel="0024075F">
          <w:rPr>
            <w:rFonts w:asciiTheme="majorHAnsi" w:eastAsiaTheme="minorEastAsia" w:hAnsiTheme="majorHAnsi" w:hint="eastAsia"/>
            <w:sz w:val="22"/>
            <w:szCs w:val="22"/>
            <w:rPrChange w:id="453" w:author="Jiaoda Patent Agency" w:date="2021-05-19T09:48:00Z">
              <w:rPr>
                <w:rFonts w:asciiTheme="majorHAnsi" w:eastAsiaTheme="minorEastAsia" w:hAnsiTheme="majorHAnsi" w:hint="eastAsia"/>
                <w:sz w:val="22"/>
                <w:szCs w:val="22"/>
              </w:rPr>
            </w:rPrChange>
          </w:rPr>
          <w:delText>，</w:delText>
        </w:r>
      </w:del>
      <w:ins w:id="454" w:author="Jiaoda Patent Agency" w:date="2021-05-19T09:34:00Z">
        <w:r w:rsidR="0024075F" w:rsidRPr="002C6EFE">
          <w:rPr>
            <w:rFonts w:asciiTheme="majorHAnsi" w:eastAsiaTheme="minorEastAsia" w:hAnsiTheme="majorHAnsi" w:hint="eastAsia"/>
            <w:sz w:val="22"/>
            <w:szCs w:val="22"/>
            <w:rPrChange w:id="455" w:author="Jiaoda Patent Agency" w:date="2021-05-19T09:48:00Z">
              <w:rPr>
                <w:rFonts w:asciiTheme="majorHAnsi" w:eastAsiaTheme="minorEastAsia" w:hAnsiTheme="majorHAnsi" w:hint="eastAsia"/>
                <w:sz w:val="22"/>
                <w:szCs w:val="22"/>
              </w:rPr>
            </w:rPrChange>
          </w:rPr>
          <w:t>、</w:t>
        </w:r>
      </w:ins>
      <w:r w:rsidR="00B27628" w:rsidRPr="002C6EFE">
        <w:rPr>
          <w:rFonts w:asciiTheme="majorHAnsi" w:eastAsiaTheme="minorEastAsia" w:hAnsiTheme="majorHAnsi" w:hint="eastAsia"/>
          <w:sz w:val="22"/>
          <w:szCs w:val="22"/>
          <w:rPrChange w:id="456" w:author="Jiaoda Patent Agency" w:date="2021-05-19T09:48:00Z">
            <w:rPr>
              <w:rFonts w:asciiTheme="majorHAnsi" w:eastAsiaTheme="minorEastAsia" w:hAnsiTheme="majorHAnsi" w:hint="eastAsia"/>
              <w:sz w:val="22"/>
              <w:szCs w:val="22"/>
            </w:rPr>
          </w:rPrChange>
        </w:rPr>
        <w:t>特征存储单元</w:t>
      </w:r>
      <w:r w:rsidR="00B27628" w:rsidRPr="002C6EFE">
        <w:rPr>
          <w:rFonts w:asciiTheme="majorHAnsi" w:eastAsiaTheme="minorEastAsia" w:hAnsiTheme="majorHAnsi" w:hint="eastAsia"/>
          <w:sz w:val="22"/>
          <w:szCs w:val="22"/>
          <w:rPrChange w:id="457" w:author="Jiaoda Patent Agency" w:date="2021-05-19T09:48:00Z">
            <w:rPr>
              <w:rFonts w:asciiTheme="majorHAnsi" w:eastAsiaTheme="minorEastAsia" w:hAnsiTheme="majorHAnsi" w:hint="eastAsia"/>
              <w:sz w:val="22"/>
              <w:szCs w:val="22"/>
            </w:rPr>
          </w:rPrChange>
        </w:rPr>
        <w:t>3</w:t>
      </w:r>
      <w:del w:id="458" w:author="Jiaoda Patent Agency" w:date="2021-05-19T09:34:00Z">
        <w:r w:rsidR="00B27628" w:rsidRPr="002C6EFE" w:rsidDel="0024075F">
          <w:rPr>
            <w:rFonts w:asciiTheme="majorHAnsi" w:eastAsiaTheme="minorEastAsia" w:hAnsiTheme="majorHAnsi" w:hint="eastAsia"/>
            <w:sz w:val="22"/>
            <w:szCs w:val="22"/>
            <w:rPrChange w:id="459" w:author="Jiaoda Patent Agency" w:date="2021-05-19T09:48:00Z">
              <w:rPr>
                <w:rFonts w:asciiTheme="majorHAnsi" w:eastAsiaTheme="minorEastAsia" w:hAnsiTheme="majorHAnsi" w:hint="eastAsia"/>
                <w:sz w:val="22"/>
                <w:szCs w:val="22"/>
              </w:rPr>
            </w:rPrChange>
          </w:rPr>
          <w:delText>，</w:delText>
        </w:r>
      </w:del>
      <w:ins w:id="460" w:author="Jiaoda Patent Agency" w:date="2021-05-19T09:34:00Z">
        <w:r w:rsidR="0024075F" w:rsidRPr="002C6EFE">
          <w:rPr>
            <w:rFonts w:asciiTheme="majorHAnsi" w:eastAsiaTheme="minorEastAsia" w:hAnsiTheme="majorHAnsi" w:hint="eastAsia"/>
            <w:sz w:val="22"/>
            <w:szCs w:val="22"/>
            <w:rPrChange w:id="461" w:author="Jiaoda Patent Agency" w:date="2021-05-19T09:48:00Z">
              <w:rPr>
                <w:rFonts w:asciiTheme="majorHAnsi" w:eastAsiaTheme="minorEastAsia" w:hAnsiTheme="majorHAnsi" w:hint="eastAsia"/>
                <w:sz w:val="22"/>
                <w:szCs w:val="22"/>
              </w:rPr>
            </w:rPrChange>
          </w:rPr>
          <w:t>、</w:t>
        </w:r>
      </w:ins>
      <w:r w:rsidR="00B27628" w:rsidRPr="002C6EFE">
        <w:rPr>
          <w:rFonts w:asciiTheme="majorHAnsi" w:eastAsiaTheme="minorEastAsia" w:hAnsiTheme="majorHAnsi" w:hint="eastAsia"/>
          <w:sz w:val="22"/>
          <w:szCs w:val="22"/>
          <w:rPrChange w:id="462" w:author="Jiaoda Patent Agency" w:date="2021-05-19T09:48:00Z">
            <w:rPr>
              <w:rFonts w:asciiTheme="majorHAnsi" w:eastAsiaTheme="minorEastAsia" w:hAnsiTheme="majorHAnsi" w:hint="eastAsia"/>
              <w:sz w:val="22"/>
              <w:szCs w:val="22"/>
            </w:rPr>
          </w:rPrChange>
        </w:rPr>
        <w:t>资源调度单元</w:t>
      </w:r>
      <w:r w:rsidR="00B27628" w:rsidRPr="002C6EFE">
        <w:rPr>
          <w:rFonts w:asciiTheme="majorHAnsi" w:eastAsiaTheme="minorEastAsia" w:hAnsiTheme="majorHAnsi" w:hint="eastAsia"/>
          <w:sz w:val="22"/>
          <w:szCs w:val="22"/>
          <w:rPrChange w:id="463" w:author="Jiaoda Patent Agency" w:date="2021-05-19T09:48:00Z">
            <w:rPr>
              <w:rFonts w:asciiTheme="majorHAnsi" w:eastAsiaTheme="minorEastAsia" w:hAnsiTheme="majorHAnsi" w:hint="eastAsia"/>
              <w:sz w:val="22"/>
              <w:szCs w:val="22"/>
            </w:rPr>
          </w:rPrChange>
        </w:rPr>
        <w:t>4</w:t>
      </w:r>
      <w:del w:id="464" w:author="Jiaoda Patent Agency" w:date="2021-05-19T09:34:00Z">
        <w:r w:rsidR="00B27628" w:rsidRPr="002C6EFE" w:rsidDel="0024075F">
          <w:rPr>
            <w:rFonts w:asciiTheme="majorHAnsi" w:eastAsiaTheme="minorEastAsia" w:hAnsiTheme="majorHAnsi" w:hint="eastAsia"/>
            <w:sz w:val="22"/>
            <w:szCs w:val="22"/>
            <w:rPrChange w:id="465" w:author="Jiaoda Patent Agency" w:date="2021-05-19T09:48:00Z">
              <w:rPr>
                <w:rFonts w:asciiTheme="majorHAnsi" w:eastAsiaTheme="minorEastAsia" w:hAnsiTheme="majorHAnsi" w:hint="eastAsia"/>
                <w:sz w:val="22"/>
                <w:szCs w:val="22"/>
              </w:rPr>
            </w:rPrChange>
          </w:rPr>
          <w:delText>，</w:delText>
        </w:r>
      </w:del>
      <w:ins w:id="466" w:author="Jiaoda Patent Agency" w:date="2021-05-19T09:34:00Z">
        <w:r w:rsidR="0024075F" w:rsidRPr="002C6EFE">
          <w:rPr>
            <w:rFonts w:asciiTheme="majorHAnsi" w:eastAsiaTheme="minorEastAsia" w:hAnsiTheme="majorHAnsi" w:hint="eastAsia"/>
            <w:sz w:val="22"/>
            <w:szCs w:val="22"/>
            <w:rPrChange w:id="467" w:author="Jiaoda Patent Agency" w:date="2021-05-19T09:48:00Z">
              <w:rPr>
                <w:rFonts w:asciiTheme="majorHAnsi" w:eastAsiaTheme="minorEastAsia" w:hAnsiTheme="majorHAnsi" w:hint="eastAsia"/>
                <w:sz w:val="22"/>
                <w:szCs w:val="22"/>
              </w:rPr>
            </w:rPrChange>
          </w:rPr>
          <w:t>、</w:t>
        </w:r>
      </w:ins>
      <w:r w:rsidR="00B27628" w:rsidRPr="002C6EFE">
        <w:rPr>
          <w:rFonts w:asciiTheme="majorHAnsi" w:eastAsiaTheme="minorEastAsia" w:hAnsiTheme="majorHAnsi" w:hint="eastAsia"/>
          <w:sz w:val="22"/>
          <w:szCs w:val="22"/>
          <w:rPrChange w:id="468" w:author="Jiaoda Patent Agency" w:date="2021-05-19T09:48:00Z">
            <w:rPr>
              <w:rFonts w:asciiTheme="majorHAnsi" w:eastAsiaTheme="minorEastAsia" w:hAnsiTheme="majorHAnsi" w:hint="eastAsia"/>
              <w:sz w:val="22"/>
              <w:szCs w:val="22"/>
            </w:rPr>
          </w:rPrChange>
        </w:rPr>
        <w:t>网络训练单元</w:t>
      </w:r>
      <w:r w:rsidR="00B27628" w:rsidRPr="002C6EFE">
        <w:rPr>
          <w:rFonts w:asciiTheme="majorHAnsi" w:eastAsiaTheme="minorEastAsia" w:hAnsiTheme="majorHAnsi" w:hint="eastAsia"/>
          <w:sz w:val="22"/>
          <w:szCs w:val="22"/>
          <w:rPrChange w:id="469" w:author="Jiaoda Patent Agency" w:date="2021-05-19T09:48:00Z">
            <w:rPr>
              <w:rFonts w:asciiTheme="majorHAnsi" w:eastAsiaTheme="minorEastAsia" w:hAnsiTheme="majorHAnsi" w:hint="eastAsia"/>
              <w:sz w:val="22"/>
              <w:szCs w:val="22"/>
            </w:rPr>
          </w:rPrChange>
        </w:rPr>
        <w:t>5</w:t>
      </w:r>
      <w:ins w:id="470" w:author="Jiaoda Patent Agency" w:date="2021-05-19T09:34:00Z">
        <w:r w:rsidR="00F01B27" w:rsidRPr="002C6EFE">
          <w:rPr>
            <w:rFonts w:asciiTheme="majorHAnsi" w:eastAsiaTheme="minorEastAsia" w:hAnsiTheme="majorHAnsi" w:hint="eastAsia"/>
            <w:sz w:val="22"/>
            <w:szCs w:val="22"/>
            <w:rPrChange w:id="471" w:author="Jiaoda Patent Agency" w:date="2021-05-19T09:48:00Z">
              <w:rPr>
                <w:rFonts w:asciiTheme="majorHAnsi" w:eastAsiaTheme="minorEastAsia" w:hAnsiTheme="majorHAnsi" w:hint="eastAsia"/>
                <w:sz w:val="22"/>
                <w:szCs w:val="22"/>
              </w:rPr>
            </w:rPrChange>
          </w:rPr>
          <w:t>，其中：</w:t>
        </w:r>
      </w:ins>
      <w:del w:id="472" w:author="Jiaoda Patent Agency" w:date="2021-05-19T09:34:00Z">
        <w:r w:rsidR="00B27628" w:rsidRPr="002C6EFE" w:rsidDel="00F01B27">
          <w:rPr>
            <w:rFonts w:asciiTheme="majorHAnsi" w:eastAsiaTheme="minorEastAsia" w:hAnsiTheme="majorHAnsi" w:hint="eastAsia"/>
            <w:sz w:val="22"/>
            <w:szCs w:val="22"/>
            <w:rPrChange w:id="473" w:author="Jiaoda Patent Agency" w:date="2021-05-19T09:48:00Z">
              <w:rPr>
                <w:rFonts w:asciiTheme="majorHAnsi" w:eastAsiaTheme="minorEastAsia" w:hAnsiTheme="majorHAnsi" w:hint="eastAsia"/>
                <w:sz w:val="22"/>
                <w:szCs w:val="22"/>
              </w:rPr>
            </w:rPrChange>
          </w:rPr>
          <w:delText>。</w:delText>
        </w:r>
      </w:del>
    </w:p>
    <w:p w14:paraId="73422881" w14:textId="39407691" w:rsidR="00B27628" w:rsidRPr="002C6EFE" w:rsidDel="00F01B27" w:rsidRDefault="00B27628" w:rsidP="00F01B27">
      <w:pPr>
        <w:pStyle w:val="ab"/>
        <w:numPr>
          <w:ilvl w:val="0"/>
          <w:numId w:val="1"/>
        </w:numPr>
        <w:tabs>
          <w:tab w:val="left" w:pos="709"/>
        </w:tabs>
        <w:spacing w:line="360" w:lineRule="auto"/>
        <w:ind w:left="0" w:firstLineChars="0" w:firstLine="0"/>
        <w:rPr>
          <w:del w:id="474" w:author="Jiaoda Patent Agency" w:date="2021-05-19T09:35:00Z"/>
          <w:moveFrom w:id="475" w:author="Jiaoda Patent Agency" w:date="2021-05-19T09:34:00Z"/>
          <w:rFonts w:asciiTheme="majorHAnsi" w:hAnsiTheme="majorHAnsi"/>
          <w:sz w:val="22"/>
          <w:szCs w:val="22"/>
          <w:rPrChange w:id="476" w:author="Jiaoda Patent Agency" w:date="2021-05-19T09:48:00Z">
            <w:rPr>
              <w:del w:id="477" w:author="Jiaoda Patent Agency" w:date="2021-05-19T09:35:00Z"/>
              <w:moveFrom w:id="478" w:author="Jiaoda Patent Agency" w:date="2021-05-19T09:34:00Z"/>
              <w:rFonts w:asciiTheme="majorHAnsi" w:hAnsiTheme="majorHAnsi"/>
              <w:sz w:val="22"/>
              <w:szCs w:val="22"/>
            </w:rPr>
          </w:rPrChange>
        </w:rPr>
        <w:pPrChange w:id="479" w:author="Jiaoda Patent Agency" w:date="2021-05-19T09:35:00Z">
          <w:pPr>
            <w:pStyle w:val="ab"/>
            <w:numPr>
              <w:numId w:val="1"/>
            </w:numPr>
            <w:tabs>
              <w:tab w:val="left" w:pos="709"/>
            </w:tabs>
            <w:spacing w:line="360" w:lineRule="auto"/>
            <w:ind w:firstLineChars="0" w:firstLine="0"/>
          </w:pPr>
        </w:pPrChange>
      </w:pPr>
      <w:moveFromRangeStart w:id="480" w:author="Jiaoda Patent Agency" w:date="2021-05-19T09:34:00Z" w:name="move72309287"/>
      <w:moveFrom w:id="481" w:author="Jiaoda Patent Agency" w:date="2021-05-19T09:34:00Z">
        <w:del w:id="482" w:author="Jiaoda Patent Agency" w:date="2021-05-19T09:35:00Z">
          <w:r w:rsidRPr="002C6EFE" w:rsidDel="00F01B27">
            <w:rPr>
              <w:rFonts w:asciiTheme="majorHAnsi" w:eastAsiaTheme="minorEastAsia" w:hAnsiTheme="majorHAnsi" w:hint="eastAsia"/>
              <w:sz w:val="22"/>
              <w:szCs w:val="22"/>
              <w:rPrChange w:id="483" w:author="Jiaoda Patent Agency" w:date="2021-05-19T09:48:00Z">
                <w:rPr>
                  <w:rFonts w:asciiTheme="majorHAnsi" w:eastAsiaTheme="minorEastAsia" w:hAnsiTheme="majorHAnsi" w:hint="eastAsia"/>
                  <w:sz w:val="22"/>
                  <w:szCs w:val="22"/>
                </w:rPr>
              </w:rPrChange>
            </w:rPr>
            <w:delText>内容分发系统内有两个流程：</w:delText>
          </w:r>
          <w:r w:rsidRPr="002C6EFE" w:rsidDel="00F01B27">
            <w:rPr>
              <w:rFonts w:asciiTheme="majorHAnsi" w:eastAsiaTheme="minorEastAsia" w:hAnsiTheme="majorHAnsi" w:hint="eastAsia"/>
              <w:sz w:val="22"/>
              <w:szCs w:val="22"/>
              <w:rPrChange w:id="484" w:author="Jiaoda Patent Agency" w:date="2021-05-19T09:48:00Z">
                <w:rPr>
                  <w:rFonts w:asciiTheme="majorHAnsi" w:eastAsiaTheme="minorEastAsia" w:hAnsiTheme="majorHAnsi" w:hint="eastAsia"/>
                  <w:sz w:val="22"/>
                  <w:szCs w:val="22"/>
                </w:rPr>
              </w:rPrChange>
            </w:rPr>
            <w:delText>1</w:delText>
          </w:r>
          <w:r w:rsidRPr="002C6EFE" w:rsidDel="00F01B27">
            <w:rPr>
              <w:rFonts w:asciiTheme="majorHAnsi" w:eastAsiaTheme="minorEastAsia" w:hAnsiTheme="majorHAnsi"/>
              <w:sz w:val="22"/>
              <w:szCs w:val="22"/>
              <w:rPrChange w:id="485" w:author="Jiaoda Patent Agency" w:date="2021-05-19T09:48:00Z">
                <w:rPr>
                  <w:rFonts w:asciiTheme="majorHAnsi" w:eastAsiaTheme="minorEastAsia" w:hAnsiTheme="majorHAnsi"/>
                  <w:sz w:val="22"/>
                  <w:szCs w:val="22"/>
                </w:rPr>
              </w:rPrChange>
            </w:rPr>
            <w:delText xml:space="preserve">. </w:delText>
          </w:r>
          <w:r w:rsidRPr="002C6EFE" w:rsidDel="00F01B27">
            <w:rPr>
              <w:rFonts w:asciiTheme="majorHAnsi" w:eastAsiaTheme="minorEastAsia" w:hAnsiTheme="majorHAnsi" w:hint="eastAsia"/>
              <w:sz w:val="22"/>
              <w:szCs w:val="22"/>
              <w:rPrChange w:id="486" w:author="Jiaoda Patent Agency" w:date="2021-05-19T09:48:00Z">
                <w:rPr>
                  <w:rFonts w:asciiTheme="majorHAnsi" w:eastAsiaTheme="minorEastAsia" w:hAnsiTheme="majorHAnsi" w:hint="eastAsia"/>
                  <w:sz w:val="22"/>
                  <w:szCs w:val="22"/>
                </w:rPr>
              </w:rPrChange>
            </w:rPr>
            <w:delText>机器人服务流程，用于预测机器人的诉求，对其进行最优资源配置。</w:delText>
          </w:r>
          <w:r w:rsidRPr="002C6EFE" w:rsidDel="00F01B27">
            <w:rPr>
              <w:rFonts w:asciiTheme="majorHAnsi" w:eastAsiaTheme="minorEastAsia" w:hAnsiTheme="majorHAnsi" w:hint="eastAsia"/>
              <w:sz w:val="22"/>
              <w:szCs w:val="22"/>
              <w:rPrChange w:id="487" w:author="Jiaoda Patent Agency" w:date="2021-05-19T09:48:00Z">
                <w:rPr>
                  <w:rFonts w:asciiTheme="majorHAnsi" w:eastAsiaTheme="minorEastAsia" w:hAnsiTheme="majorHAnsi" w:hint="eastAsia"/>
                  <w:sz w:val="22"/>
                  <w:szCs w:val="22"/>
                </w:rPr>
              </w:rPrChange>
            </w:rPr>
            <w:delText>2</w:delText>
          </w:r>
          <w:r w:rsidRPr="002C6EFE" w:rsidDel="00F01B27">
            <w:rPr>
              <w:rFonts w:asciiTheme="majorHAnsi" w:eastAsiaTheme="minorEastAsia" w:hAnsiTheme="majorHAnsi"/>
              <w:sz w:val="22"/>
              <w:szCs w:val="22"/>
              <w:rPrChange w:id="488" w:author="Jiaoda Patent Agency" w:date="2021-05-19T09:48:00Z">
                <w:rPr>
                  <w:rFonts w:asciiTheme="majorHAnsi" w:eastAsiaTheme="minorEastAsia" w:hAnsiTheme="majorHAnsi"/>
                  <w:sz w:val="22"/>
                  <w:szCs w:val="22"/>
                </w:rPr>
              </w:rPrChange>
            </w:rPr>
            <w:delText xml:space="preserve">. </w:delText>
          </w:r>
          <w:r w:rsidRPr="002C6EFE" w:rsidDel="00F01B27">
            <w:rPr>
              <w:rFonts w:asciiTheme="majorHAnsi" w:eastAsiaTheme="minorEastAsia" w:hAnsiTheme="majorHAnsi" w:hint="eastAsia"/>
              <w:sz w:val="22"/>
              <w:szCs w:val="22"/>
              <w:rPrChange w:id="489" w:author="Jiaoda Patent Agency" w:date="2021-05-19T09:48:00Z">
                <w:rPr>
                  <w:rFonts w:asciiTheme="majorHAnsi" w:eastAsiaTheme="minorEastAsia" w:hAnsiTheme="majorHAnsi" w:hint="eastAsia"/>
                  <w:sz w:val="22"/>
                  <w:szCs w:val="22"/>
                </w:rPr>
              </w:rPrChange>
            </w:rPr>
            <w:delText>模型训练流程，用于基于新增的数据更新诉求预测单元</w:delText>
          </w:r>
          <w:r w:rsidRPr="002C6EFE" w:rsidDel="00F01B27">
            <w:rPr>
              <w:rFonts w:asciiTheme="majorHAnsi" w:eastAsiaTheme="minorEastAsia" w:hAnsiTheme="majorHAnsi" w:hint="eastAsia"/>
              <w:sz w:val="22"/>
              <w:szCs w:val="22"/>
              <w:rPrChange w:id="490" w:author="Jiaoda Patent Agency" w:date="2021-05-19T09:48:00Z">
                <w:rPr>
                  <w:rFonts w:asciiTheme="majorHAnsi" w:eastAsiaTheme="minorEastAsia" w:hAnsiTheme="majorHAnsi" w:hint="eastAsia"/>
                  <w:sz w:val="22"/>
                  <w:szCs w:val="22"/>
                </w:rPr>
              </w:rPrChange>
            </w:rPr>
            <w:delText>2</w:delText>
          </w:r>
          <w:r w:rsidRPr="002C6EFE" w:rsidDel="00F01B27">
            <w:rPr>
              <w:rFonts w:asciiTheme="majorHAnsi" w:eastAsiaTheme="minorEastAsia" w:hAnsiTheme="majorHAnsi" w:hint="eastAsia"/>
              <w:sz w:val="22"/>
              <w:szCs w:val="22"/>
              <w:rPrChange w:id="491" w:author="Jiaoda Patent Agency" w:date="2021-05-19T09:48:00Z">
                <w:rPr>
                  <w:rFonts w:asciiTheme="majorHAnsi" w:eastAsiaTheme="minorEastAsia" w:hAnsiTheme="majorHAnsi" w:hint="eastAsia"/>
                  <w:sz w:val="22"/>
                  <w:szCs w:val="22"/>
                </w:rPr>
              </w:rPrChange>
            </w:rPr>
            <w:delText>中的神经网络模型。</w:delText>
          </w:r>
        </w:del>
      </w:moveFrom>
    </w:p>
    <w:moveFromRangeEnd w:id="480"/>
    <w:p w14:paraId="4C18C829" w14:textId="3CEA656A" w:rsidR="00B27628" w:rsidRPr="002C6EFE" w:rsidRDefault="00B27628" w:rsidP="00F01B27">
      <w:pPr>
        <w:pStyle w:val="ab"/>
        <w:numPr>
          <w:ilvl w:val="0"/>
          <w:numId w:val="1"/>
        </w:numPr>
        <w:tabs>
          <w:tab w:val="left" w:pos="709"/>
        </w:tabs>
        <w:spacing w:line="360" w:lineRule="auto"/>
        <w:ind w:left="0" w:firstLineChars="0" w:firstLine="0"/>
        <w:rPr>
          <w:rFonts w:asciiTheme="majorHAnsi" w:hAnsiTheme="majorHAnsi"/>
          <w:sz w:val="22"/>
          <w:szCs w:val="22"/>
          <w:rPrChange w:id="492" w:author="Jiaoda Patent Agency" w:date="2021-05-19T09:48:00Z">
            <w:rPr>
              <w:rFonts w:asciiTheme="majorHAnsi" w:hAnsiTheme="majorHAnsi"/>
              <w:sz w:val="22"/>
              <w:szCs w:val="22"/>
            </w:rPr>
          </w:rPrChange>
        </w:rPr>
      </w:pPr>
      <w:del w:id="493" w:author="Jiaoda Patent Agency" w:date="2021-05-19T09:35:00Z">
        <w:r w:rsidRPr="002C6EFE" w:rsidDel="00F01B27">
          <w:rPr>
            <w:rFonts w:asciiTheme="majorHAnsi" w:eastAsiaTheme="minorEastAsia" w:hAnsiTheme="majorHAnsi" w:hint="eastAsia"/>
            <w:sz w:val="22"/>
            <w:szCs w:val="22"/>
            <w:rPrChange w:id="494" w:author="Jiaoda Patent Agency" w:date="2021-05-19T09:48:00Z">
              <w:rPr>
                <w:rFonts w:asciiTheme="majorHAnsi" w:eastAsiaTheme="minorEastAsia" w:hAnsiTheme="majorHAnsi" w:hint="eastAsia"/>
                <w:sz w:val="22"/>
                <w:szCs w:val="22"/>
              </w:rPr>
            </w:rPrChange>
          </w:rPr>
          <w:delText>机器人服务流程步骤如下：</w:delText>
        </w:r>
      </w:del>
      <w:del w:id="495" w:author="Jiaoda Patent Agency" w:date="2021-05-19T09:34:00Z">
        <w:r w:rsidR="00A33423" w:rsidRPr="002C6EFE" w:rsidDel="004D064B">
          <w:rPr>
            <w:rFonts w:asciiTheme="majorHAnsi" w:eastAsiaTheme="minorEastAsia" w:hAnsiTheme="majorHAnsi" w:hint="eastAsia"/>
            <w:sz w:val="22"/>
            <w:szCs w:val="22"/>
            <w:rPrChange w:id="496" w:author="Jiaoda Patent Agency" w:date="2021-05-19T09:48:00Z">
              <w:rPr>
                <w:rFonts w:asciiTheme="majorHAnsi" w:eastAsiaTheme="minorEastAsia" w:hAnsiTheme="majorHAnsi" w:hint="eastAsia"/>
                <w:sz w:val="22"/>
                <w:szCs w:val="22"/>
              </w:rPr>
            </w:rPrChange>
          </w:rPr>
          <w:delText>(</w:delText>
        </w:r>
        <w:r w:rsidRPr="002C6EFE" w:rsidDel="004D064B">
          <w:rPr>
            <w:rFonts w:asciiTheme="majorHAnsi" w:eastAsiaTheme="minorEastAsia" w:hAnsiTheme="majorHAnsi" w:hint="eastAsia"/>
            <w:sz w:val="22"/>
            <w:szCs w:val="22"/>
            <w:rPrChange w:id="497" w:author="Jiaoda Patent Agency" w:date="2021-05-19T09:48:00Z">
              <w:rPr>
                <w:rFonts w:asciiTheme="majorHAnsi" w:eastAsiaTheme="minorEastAsia" w:hAnsiTheme="majorHAnsi" w:hint="eastAsia"/>
                <w:sz w:val="22"/>
                <w:szCs w:val="22"/>
              </w:rPr>
            </w:rPrChange>
          </w:rPr>
          <w:delText>1</w:delText>
        </w:r>
        <w:r w:rsidR="00A33423" w:rsidRPr="002C6EFE" w:rsidDel="004D064B">
          <w:rPr>
            <w:rFonts w:asciiTheme="majorHAnsi" w:eastAsiaTheme="minorEastAsia" w:hAnsiTheme="majorHAnsi" w:hint="eastAsia"/>
            <w:sz w:val="22"/>
            <w:szCs w:val="22"/>
            <w:rPrChange w:id="498" w:author="Jiaoda Patent Agency" w:date="2021-05-19T09:48:00Z">
              <w:rPr>
                <w:rFonts w:asciiTheme="majorHAnsi" w:eastAsiaTheme="minorEastAsia" w:hAnsiTheme="majorHAnsi" w:hint="eastAsia"/>
                <w:sz w:val="22"/>
                <w:szCs w:val="22"/>
              </w:rPr>
            </w:rPrChange>
          </w:rPr>
          <w:delText>)</w:delText>
        </w:r>
      </w:del>
      <w:r w:rsidRPr="002C6EFE">
        <w:rPr>
          <w:rFonts w:asciiTheme="majorHAnsi" w:eastAsiaTheme="minorEastAsia" w:hAnsiTheme="majorHAnsi" w:hint="eastAsia"/>
          <w:sz w:val="22"/>
          <w:szCs w:val="22"/>
          <w:rPrChange w:id="499" w:author="Jiaoda Patent Agency" w:date="2021-05-19T09:48:00Z">
            <w:rPr>
              <w:rFonts w:asciiTheme="majorHAnsi" w:eastAsiaTheme="minorEastAsia" w:hAnsiTheme="majorHAnsi" w:hint="eastAsia"/>
              <w:sz w:val="22"/>
              <w:szCs w:val="22"/>
            </w:rPr>
          </w:rPrChange>
        </w:rPr>
        <w:t>交互单元</w:t>
      </w:r>
      <w:r w:rsidRPr="002C6EFE">
        <w:rPr>
          <w:rFonts w:asciiTheme="majorHAnsi" w:eastAsiaTheme="minorEastAsia" w:hAnsiTheme="majorHAnsi" w:hint="eastAsia"/>
          <w:sz w:val="22"/>
          <w:szCs w:val="22"/>
          <w:rPrChange w:id="500" w:author="Jiaoda Patent Agency" w:date="2021-05-19T09:48:00Z">
            <w:rPr>
              <w:rFonts w:asciiTheme="majorHAnsi" w:eastAsiaTheme="minorEastAsia" w:hAnsiTheme="majorHAnsi" w:hint="eastAsia"/>
              <w:sz w:val="22"/>
              <w:szCs w:val="22"/>
            </w:rPr>
          </w:rPrChange>
        </w:rPr>
        <w:t>1</w:t>
      </w:r>
      <w:r w:rsidRPr="002C6EFE">
        <w:rPr>
          <w:rFonts w:asciiTheme="majorHAnsi" w:eastAsiaTheme="minorEastAsia" w:hAnsiTheme="majorHAnsi" w:hint="eastAsia"/>
          <w:sz w:val="22"/>
          <w:szCs w:val="22"/>
          <w:rPrChange w:id="501" w:author="Jiaoda Patent Agency" w:date="2021-05-19T09:48:00Z">
            <w:rPr>
              <w:rFonts w:asciiTheme="majorHAnsi" w:eastAsiaTheme="minorEastAsia" w:hAnsiTheme="majorHAnsi" w:hint="eastAsia"/>
              <w:sz w:val="22"/>
              <w:szCs w:val="22"/>
            </w:rPr>
          </w:rPrChange>
        </w:rPr>
        <w:t>接收机器人的资源请求，将机器人</w:t>
      </w:r>
      <w:r w:rsidRPr="002C6EFE">
        <w:rPr>
          <w:rFonts w:asciiTheme="majorHAnsi" w:eastAsiaTheme="minorEastAsia" w:hAnsiTheme="majorHAnsi" w:hint="eastAsia"/>
          <w:sz w:val="22"/>
          <w:szCs w:val="22"/>
          <w:rPrChange w:id="502" w:author="Jiaoda Patent Agency" w:date="2021-05-19T09:48:00Z">
            <w:rPr>
              <w:rFonts w:asciiTheme="majorHAnsi" w:eastAsiaTheme="minorEastAsia" w:hAnsiTheme="majorHAnsi" w:hint="eastAsia"/>
              <w:sz w:val="22"/>
              <w:szCs w:val="22"/>
            </w:rPr>
          </w:rPrChange>
        </w:rPr>
        <w:t>ID</w:t>
      </w:r>
      <w:r w:rsidRPr="002C6EFE">
        <w:rPr>
          <w:rFonts w:asciiTheme="majorHAnsi" w:eastAsiaTheme="minorEastAsia" w:hAnsiTheme="majorHAnsi" w:hint="eastAsia"/>
          <w:sz w:val="22"/>
          <w:szCs w:val="22"/>
          <w:rPrChange w:id="503" w:author="Jiaoda Patent Agency" w:date="2021-05-19T09:48:00Z">
            <w:rPr>
              <w:rFonts w:asciiTheme="majorHAnsi" w:eastAsiaTheme="minorEastAsia" w:hAnsiTheme="majorHAnsi" w:hint="eastAsia"/>
              <w:sz w:val="22"/>
              <w:szCs w:val="22"/>
            </w:rPr>
          </w:rPrChange>
        </w:rPr>
        <w:t>和预算发送给诉求预测单元</w:t>
      </w:r>
      <w:r w:rsidRPr="002C6EFE">
        <w:rPr>
          <w:rFonts w:asciiTheme="majorHAnsi" w:eastAsiaTheme="minorEastAsia" w:hAnsiTheme="majorHAnsi" w:hint="eastAsia"/>
          <w:sz w:val="22"/>
          <w:szCs w:val="22"/>
          <w:rPrChange w:id="504" w:author="Jiaoda Patent Agency" w:date="2021-05-19T09:48:00Z">
            <w:rPr>
              <w:rFonts w:asciiTheme="majorHAnsi" w:eastAsiaTheme="minorEastAsia" w:hAnsiTheme="majorHAnsi" w:hint="eastAsia"/>
              <w:sz w:val="22"/>
              <w:szCs w:val="22"/>
            </w:rPr>
          </w:rPrChange>
        </w:rPr>
        <w:t>2</w:t>
      </w:r>
      <w:r w:rsidRPr="002C6EFE">
        <w:rPr>
          <w:rFonts w:asciiTheme="majorHAnsi" w:eastAsiaTheme="minorEastAsia" w:hAnsiTheme="majorHAnsi" w:hint="eastAsia"/>
          <w:sz w:val="22"/>
          <w:szCs w:val="22"/>
          <w:rPrChange w:id="505" w:author="Jiaoda Patent Agency" w:date="2021-05-19T09:48:00Z">
            <w:rPr>
              <w:rFonts w:asciiTheme="majorHAnsi" w:eastAsiaTheme="minorEastAsia" w:hAnsiTheme="majorHAnsi" w:hint="eastAsia"/>
              <w:sz w:val="22"/>
              <w:szCs w:val="22"/>
            </w:rPr>
          </w:rPrChange>
        </w:rPr>
        <w:t>；</w:t>
      </w:r>
      <w:del w:id="506" w:author="Jiaoda Patent Agency" w:date="2021-05-19T09:34:00Z">
        <w:r w:rsidR="00A33423" w:rsidRPr="002C6EFE" w:rsidDel="004D064B">
          <w:rPr>
            <w:rFonts w:asciiTheme="majorHAnsi" w:eastAsiaTheme="minorEastAsia" w:hAnsiTheme="majorHAnsi" w:hint="eastAsia"/>
            <w:sz w:val="22"/>
            <w:szCs w:val="22"/>
            <w:rPrChange w:id="507" w:author="Jiaoda Patent Agency" w:date="2021-05-19T09:48:00Z">
              <w:rPr>
                <w:rFonts w:asciiTheme="majorHAnsi" w:eastAsiaTheme="minorEastAsia" w:hAnsiTheme="majorHAnsi" w:hint="eastAsia"/>
                <w:sz w:val="22"/>
                <w:szCs w:val="22"/>
              </w:rPr>
            </w:rPrChange>
          </w:rPr>
          <w:delText>(</w:delText>
        </w:r>
        <w:r w:rsidRPr="002C6EFE" w:rsidDel="004D064B">
          <w:rPr>
            <w:rFonts w:asciiTheme="majorHAnsi" w:eastAsiaTheme="minorEastAsia" w:hAnsiTheme="majorHAnsi" w:hint="eastAsia"/>
            <w:sz w:val="22"/>
            <w:szCs w:val="22"/>
            <w:rPrChange w:id="508" w:author="Jiaoda Patent Agency" w:date="2021-05-19T09:48:00Z">
              <w:rPr>
                <w:rFonts w:asciiTheme="majorHAnsi" w:eastAsiaTheme="minorEastAsia" w:hAnsiTheme="majorHAnsi" w:hint="eastAsia"/>
                <w:sz w:val="22"/>
                <w:szCs w:val="22"/>
              </w:rPr>
            </w:rPrChange>
          </w:rPr>
          <w:delText>2</w:delText>
        </w:r>
        <w:r w:rsidR="00A33423" w:rsidRPr="002C6EFE" w:rsidDel="004D064B">
          <w:rPr>
            <w:rFonts w:asciiTheme="majorHAnsi" w:eastAsiaTheme="minorEastAsia" w:hAnsiTheme="majorHAnsi" w:hint="eastAsia"/>
            <w:sz w:val="22"/>
            <w:szCs w:val="22"/>
            <w:rPrChange w:id="509" w:author="Jiaoda Patent Agency" w:date="2021-05-19T09:48:00Z">
              <w:rPr>
                <w:rFonts w:asciiTheme="majorHAnsi" w:eastAsiaTheme="minorEastAsia" w:hAnsiTheme="majorHAnsi" w:hint="eastAsia"/>
                <w:sz w:val="22"/>
                <w:szCs w:val="22"/>
              </w:rPr>
            </w:rPrChange>
          </w:rPr>
          <w:delText>)</w:delText>
        </w:r>
      </w:del>
      <w:r w:rsidRPr="002C6EFE">
        <w:rPr>
          <w:rFonts w:asciiTheme="majorHAnsi" w:eastAsiaTheme="minorEastAsia" w:hAnsiTheme="majorHAnsi" w:hint="eastAsia"/>
          <w:sz w:val="22"/>
          <w:szCs w:val="22"/>
          <w:rPrChange w:id="510" w:author="Jiaoda Patent Agency" w:date="2021-05-19T09:48:00Z">
            <w:rPr>
              <w:rFonts w:asciiTheme="majorHAnsi" w:eastAsiaTheme="minorEastAsia" w:hAnsiTheme="majorHAnsi" w:hint="eastAsia"/>
              <w:sz w:val="22"/>
              <w:szCs w:val="22"/>
            </w:rPr>
          </w:rPrChange>
        </w:rPr>
        <w:t>诉求预测单元</w:t>
      </w:r>
      <w:r w:rsidRPr="002C6EFE">
        <w:rPr>
          <w:rFonts w:asciiTheme="majorHAnsi" w:eastAsiaTheme="minorEastAsia" w:hAnsiTheme="majorHAnsi" w:hint="eastAsia"/>
          <w:sz w:val="22"/>
          <w:szCs w:val="22"/>
          <w:rPrChange w:id="511" w:author="Jiaoda Patent Agency" w:date="2021-05-19T09:48:00Z">
            <w:rPr>
              <w:rFonts w:asciiTheme="majorHAnsi" w:eastAsiaTheme="minorEastAsia" w:hAnsiTheme="majorHAnsi" w:hint="eastAsia"/>
              <w:sz w:val="22"/>
              <w:szCs w:val="22"/>
            </w:rPr>
          </w:rPrChange>
        </w:rPr>
        <w:t>2</w:t>
      </w:r>
      <w:r w:rsidRPr="002C6EFE">
        <w:rPr>
          <w:rFonts w:asciiTheme="majorHAnsi" w:eastAsiaTheme="minorEastAsia" w:hAnsiTheme="majorHAnsi" w:hint="eastAsia"/>
          <w:sz w:val="22"/>
          <w:szCs w:val="22"/>
          <w:rPrChange w:id="512" w:author="Jiaoda Patent Agency" w:date="2021-05-19T09:48:00Z">
            <w:rPr>
              <w:rFonts w:asciiTheme="majorHAnsi" w:eastAsiaTheme="minorEastAsia" w:hAnsiTheme="majorHAnsi" w:hint="eastAsia"/>
              <w:sz w:val="22"/>
              <w:szCs w:val="22"/>
            </w:rPr>
          </w:rPrChange>
        </w:rPr>
        <w:t>将机器人</w:t>
      </w:r>
      <w:r w:rsidRPr="002C6EFE">
        <w:rPr>
          <w:rFonts w:asciiTheme="majorHAnsi" w:eastAsiaTheme="minorEastAsia" w:hAnsiTheme="majorHAnsi" w:hint="eastAsia"/>
          <w:sz w:val="22"/>
          <w:szCs w:val="22"/>
          <w:rPrChange w:id="513" w:author="Jiaoda Patent Agency" w:date="2021-05-19T09:48:00Z">
            <w:rPr>
              <w:rFonts w:asciiTheme="majorHAnsi" w:eastAsiaTheme="minorEastAsia" w:hAnsiTheme="majorHAnsi" w:hint="eastAsia"/>
              <w:sz w:val="22"/>
              <w:szCs w:val="22"/>
            </w:rPr>
          </w:rPrChange>
        </w:rPr>
        <w:t>ID</w:t>
      </w:r>
      <w:r w:rsidRPr="002C6EFE">
        <w:rPr>
          <w:rFonts w:asciiTheme="majorHAnsi" w:eastAsiaTheme="minorEastAsia" w:hAnsiTheme="majorHAnsi" w:hint="eastAsia"/>
          <w:sz w:val="22"/>
          <w:szCs w:val="22"/>
          <w:rPrChange w:id="514" w:author="Jiaoda Patent Agency" w:date="2021-05-19T09:48:00Z">
            <w:rPr>
              <w:rFonts w:asciiTheme="majorHAnsi" w:eastAsiaTheme="minorEastAsia" w:hAnsiTheme="majorHAnsi" w:hint="eastAsia"/>
              <w:sz w:val="22"/>
              <w:szCs w:val="22"/>
            </w:rPr>
          </w:rPrChange>
        </w:rPr>
        <w:t>发送给特征存储单元</w:t>
      </w:r>
      <w:r w:rsidRPr="002C6EFE">
        <w:rPr>
          <w:rFonts w:asciiTheme="majorHAnsi" w:eastAsiaTheme="minorEastAsia" w:hAnsiTheme="majorHAnsi" w:hint="eastAsia"/>
          <w:sz w:val="22"/>
          <w:szCs w:val="22"/>
          <w:rPrChange w:id="515" w:author="Jiaoda Patent Agency" w:date="2021-05-19T09:48:00Z">
            <w:rPr>
              <w:rFonts w:asciiTheme="majorHAnsi" w:eastAsiaTheme="minorEastAsia" w:hAnsiTheme="majorHAnsi" w:hint="eastAsia"/>
              <w:sz w:val="22"/>
              <w:szCs w:val="22"/>
            </w:rPr>
          </w:rPrChange>
        </w:rPr>
        <w:t>3</w:t>
      </w:r>
      <w:r w:rsidRPr="002C6EFE">
        <w:rPr>
          <w:rFonts w:asciiTheme="majorHAnsi" w:eastAsiaTheme="minorEastAsia" w:hAnsiTheme="majorHAnsi" w:hint="eastAsia"/>
          <w:sz w:val="22"/>
          <w:szCs w:val="22"/>
          <w:rPrChange w:id="516" w:author="Jiaoda Patent Agency" w:date="2021-05-19T09:48:00Z">
            <w:rPr>
              <w:rFonts w:asciiTheme="majorHAnsi" w:eastAsiaTheme="minorEastAsia" w:hAnsiTheme="majorHAnsi" w:hint="eastAsia"/>
              <w:sz w:val="22"/>
              <w:szCs w:val="22"/>
            </w:rPr>
          </w:rPrChange>
        </w:rPr>
        <w:t>；</w:t>
      </w:r>
      <w:del w:id="517" w:author="Jiaoda Patent Agency" w:date="2021-05-19T09:34:00Z">
        <w:r w:rsidR="00A33423" w:rsidRPr="002C6EFE" w:rsidDel="004D064B">
          <w:rPr>
            <w:rFonts w:asciiTheme="majorHAnsi" w:eastAsiaTheme="minorEastAsia" w:hAnsiTheme="majorHAnsi" w:hint="eastAsia"/>
            <w:sz w:val="22"/>
            <w:szCs w:val="22"/>
            <w:rPrChange w:id="518" w:author="Jiaoda Patent Agency" w:date="2021-05-19T09:48:00Z">
              <w:rPr>
                <w:rFonts w:asciiTheme="majorHAnsi" w:eastAsiaTheme="minorEastAsia" w:hAnsiTheme="majorHAnsi" w:hint="eastAsia"/>
                <w:sz w:val="22"/>
                <w:szCs w:val="22"/>
              </w:rPr>
            </w:rPrChange>
          </w:rPr>
          <w:delText>(</w:delText>
        </w:r>
        <w:r w:rsidRPr="002C6EFE" w:rsidDel="004D064B">
          <w:rPr>
            <w:rFonts w:asciiTheme="majorHAnsi" w:eastAsiaTheme="minorEastAsia" w:hAnsiTheme="majorHAnsi" w:hint="eastAsia"/>
            <w:sz w:val="22"/>
            <w:szCs w:val="22"/>
            <w:rPrChange w:id="519" w:author="Jiaoda Patent Agency" w:date="2021-05-19T09:48:00Z">
              <w:rPr>
                <w:rFonts w:asciiTheme="majorHAnsi" w:eastAsiaTheme="minorEastAsia" w:hAnsiTheme="majorHAnsi" w:hint="eastAsia"/>
                <w:sz w:val="22"/>
                <w:szCs w:val="22"/>
              </w:rPr>
            </w:rPrChange>
          </w:rPr>
          <w:delText>3</w:delText>
        </w:r>
        <w:r w:rsidR="00A33423" w:rsidRPr="002C6EFE" w:rsidDel="004D064B">
          <w:rPr>
            <w:rFonts w:asciiTheme="majorHAnsi" w:eastAsiaTheme="minorEastAsia" w:hAnsiTheme="majorHAnsi" w:hint="eastAsia"/>
            <w:sz w:val="22"/>
            <w:szCs w:val="22"/>
            <w:rPrChange w:id="520" w:author="Jiaoda Patent Agency" w:date="2021-05-19T09:48:00Z">
              <w:rPr>
                <w:rFonts w:asciiTheme="majorHAnsi" w:eastAsiaTheme="minorEastAsia" w:hAnsiTheme="majorHAnsi" w:hint="eastAsia"/>
                <w:sz w:val="22"/>
                <w:szCs w:val="22"/>
              </w:rPr>
            </w:rPrChange>
          </w:rPr>
          <w:delText>)</w:delText>
        </w:r>
      </w:del>
      <w:r w:rsidRPr="002C6EFE">
        <w:rPr>
          <w:rFonts w:asciiTheme="majorHAnsi" w:eastAsiaTheme="minorEastAsia" w:hAnsiTheme="majorHAnsi" w:hint="eastAsia"/>
          <w:sz w:val="22"/>
          <w:szCs w:val="22"/>
          <w:rPrChange w:id="521" w:author="Jiaoda Patent Agency" w:date="2021-05-19T09:48:00Z">
            <w:rPr>
              <w:rFonts w:asciiTheme="majorHAnsi" w:eastAsiaTheme="minorEastAsia" w:hAnsiTheme="majorHAnsi" w:hint="eastAsia"/>
              <w:sz w:val="22"/>
              <w:szCs w:val="22"/>
            </w:rPr>
          </w:rPrChange>
        </w:rPr>
        <w:t>特征存储单元</w:t>
      </w:r>
      <w:r w:rsidRPr="002C6EFE">
        <w:rPr>
          <w:rFonts w:asciiTheme="majorHAnsi" w:eastAsiaTheme="minorEastAsia" w:hAnsiTheme="majorHAnsi" w:hint="eastAsia"/>
          <w:sz w:val="22"/>
          <w:szCs w:val="22"/>
          <w:rPrChange w:id="522" w:author="Jiaoda Patent Agency" w:date="2021-05-19T09:48:00Z">
            <w:rPr>
              <w:rFonts w:asciiTheme="majorHAnsi" w:eastAsiaTheme="minorEastAsia" w:hAnsiTheme="majorHAnsi" w:hint="eastAsia"/>
              <w:sz w:val="22"/>
              <w:szCs w:val="22"/>
            </w:rPr>
          </w:rPrChange>
        </w:rPr>
        <w:t>3</w:t>
      </w:r>
      <w:r w:rsidRPr="002C6EFE">
        <w:rPr>
          <w:rFonts w:asciiTheme="majorHAnsi" w:eastAsiaTheme="minorEastAsia" w:hAnsiTheme="majorHAnsi" w:hint="eastAsia"/>
          <w:sz w:val="22"/>
          <w:szCs w:val="22"/>
          <w:rPrChange w:id="523" w:author="Jiaoda Patent Agency" w:date="2021-05-19T09:48:00Z">
            <w:rPr>
              <w:rFonts w:asciiTheme="majorHAnsi" w:eastAsiaTheme="minorEastAsia" w:hAnsiTheme="majorHAnsi" w:hint="eastAsia"/>
              <w:sz w:val="22"/>
              <w:szCs w:val="22"/>
            </w:rPr>
          </w:rPrChange>
        </w:rPr>
        <w:t>将该机器人特征发送给诉求预测单元</w:t>
      </w:r>
      <w:r w:rsidRPr="002C6EFE">
        <w:rPr>
          <w:rFonts w:asciiTheme="majorHAnsi" w:eastAsiaTheme="minorEastAsia" w:hAnsiTheme="majorHAnsi" w:hint="eastAsia"/>
          <w:sz w:val="22"/>
          <w:szCs w:val="22"/>
          <w:rPrChange w:id="524" w:author="Jiaoda Patent Agency" w:date="2021-05-19T09:48:00Z">
            <w:rPr>
              <w:rFonts w:asciiTheme="majorHAnsi" w:eastAsiaTheme="minorEastAsia" w:hAnsiTheme="majorHAnsi" w:hint="eastAsia"/>
              <w:sz w:val="22"/>
              <w:szCs w:val="22"/>
            </w:rPr>
          </w:rPrChange>
        </w:rPr>
        <w:t>2</w:t>
      </w:r>
      <w:r w:rsidRPr="002C6EFE">
        <w:rPr>
          <w:rFonts w:asciiTheme="majorHAnsi" w:eastAsiaTheme="minorEastAsia" w:hAnsiTheme="majorHAnsi" w:hint="eastAsia"/>
          <w:sz w:val="22"/>
          <w:szCs w:val="22"/>
          <w:rPrChange w:id="525" w:author="Jiaoda Patent Agency" w:date="2021-05-19T09:48:00Z">
            <w:rPr>
              <w:rFonts w:asciiTheme="majorHAnsi" w:eastAsiaTheme="minorEastAsia" w:hAnsiTheme="majorHAnsi" w:hint="eastAsia"/>
              <w:sz w:val="22"/>
              <w:szCs w:val="22"/>
            </w:rPr>
          </w:rPrChange>
        </w:rPr>
        <w:t>；</w:t>
      </w:r>
      <w:del w:id="526" w:author="Jiaoda Patent Agency" w:date="2021-05-19T09:34:00Z">
        <w:r w:rsidR="00A33423" w:rsidRPr="002C6EFE" w:rsidDel="004D064B">
          <w:rPr>
            <w:rFonts w:asciiTheme="majorHAnsi" w:eastAsiaTheme="minorEastAsia" w:hAnsiTheme="majorHAnsi" w:hint="eastAsia"/>
            <w:sz w:val="22"/>
            <w:szCs w:val="22"/>
            <w:rPrChange w:id="527" w:author="Jiaoda Patent Agency" w:date="2021-05-19T09:48:00Z">
              <w:rPr>
                <w:rFonts w:asciiTheme="majorHAnsi" w:eastAsiaTheme="minorEastAsia" w:hAnsiTheme="majorHAnsi" w:hint="eastAsia"/>
                <w:sz w:val="22"/>
                <w:szCs w:val="22"/>
              </w:rPr>
            </w:rPrChange>
          </w:rPr>
          <w:delText>(</w:delText>
        </w:r>
        <w:r w:rsidRPr="002C6EFE" w:rsidDel="004D064B">
          <w:rPr>
            <w:rFonts w:asciiTheme="majorHAnsi" w:eastAsiaTheme="minorEastAsia" w:hAnsiTheme="majorHAnsi" w:hint="eastAsia"/>
            <w:sz w:val="22"/>
            <w:szCs w:val="22"/>
            <w:rPrChange w:id="528" w:author="Jiaoda Patent Agency" w:date="2021-05-19T09:48:00Z">
              <w:rPr>
                <w:rFonts w:asciiTheme="majorHAnsi" w:eastAsiaTheme="minorEastAsia" w:hAnsiTheme="majorHAnsi" w:hint="eastAsia"/>
                <w:sz w:val="22"/>
                <w:szCs w:val="22"/>
              </w:rPr>
            </w:rPrChange>
          </w:rPr>
          <w:delText>4</w:delText>
        </w:r>
        <w:r w:rsidR="00A33423" w:rsidRPr="002C6EFE" w:rsidDel="004D064B">
          <w:rPr>
            <w:rFonts w:asciiTheme="majorHAnsi" w:eastAsiaTheme="minorEastAsia" w:hAnsiTheme="majorHAnsi" w:hint="eastAsia"/>
            <w:sz w:val="22"/>
            <w:szCs w:val="22"/>
            <w:rPrChange w:id="529" w:author="Jiaoda Patent Agency" w:date="2021-05-19T09:48:00Z">
              <w:rPr>
                <w:rFonts w:asciiTheme="majorHAnsi" w:eastAsiaTheme="minorEastAsia" w:hAnsiTheme="majorHAnsi" w:hint="eastAsia"/>
                <w:sz w:val="22"/>
                <w:szCs w:val="22"/>
              </w:rPr>
            </w:rPrChange>
          </w:rPr>
          <w:delText>)</w:delText>
        </w:r>
      </w:del>
      <w:r w:rsidRPr="002C6EFE">
        <w:rPr>
          <w:rFonts w:asciiTheme="majorHAnsi" w:eastAsiaTheme="minorEastAsia" w:hAnsiTheme="majorHAnsi" w:hint="eastAsia"/>
          <w:sz w:val="22"/>
          <w:szCs w:val="22"/>
          <w:rPrChange w:id="530" w:author="Jiaoda Patent Agency" w:date="2021-05-19T09:48:00Z">
            <w:rPr>
              <w:rFonts w:asciiTheme="majorHAnsi" w:eastAsiaTheme="minorEastAsia" w:hAnsiTheme="majorHAnsi" w:hint="eastAsia"/>
              <w:sz w:val="22"/>
              <w:szCs w:val="22"/>
            </w:rPr>
          </w:rPrChange>
        </w:rPr>
        <w:t>诉求预测单元</w:t>
      </w:r>
      <w:r w:rsidRPr="002C6EFE">
        <w:rPr>
          <w:rFonts w:asciiTheme="majorHAnsi" w:eastAsiaTheme="minorEastAsia" w:hAnsiTheme="majorHAnsi" w:hint="eastAsia"/>
          <w:sz w:val="22"/>
          <w:szCs w:val="22"/>
          <w:rPrChange w:id="531" w:author="Jiaoda Patent Agency" w:date="2021-05-19T09:48:00Z">
            <w:rPr>
              <w:rFonts w:asciiTheme="majorHAnsi" w:eastAsiaTheme="minorEastAsia" w:hAnsiTheme="majorHAnsi" w:hint="eastAsia"/>
              <w:sz w:val="22"/>
              <w:szCs w:val="22"/>
            </w:rPr>
          </w:rPrChange>
        </w:rPr>
        <w:t>2</w:t>
      </w:r>
      <w:r w:rsidRPr="002C6EFE">
        <w:rPr>
          <w:rFonts w:asciiTheme="majorHAnsi" w:eastAsiaTheme="minorEastAsia" w:hAnsiTheme="majorHAnsi" w:hint="eastAsia"/>
          <w:sz w:val="22"/>
          <w:szCs w:val="22"/>
          <w:rPrChange w:id="532" w:author="Jiaoda Patent Agency" w:date="2021-05-19T09:48:00Z">
            <w:rPr>
              <w:rFonts w:asciiTheme="majorHAnsi" w:eastAsiaTheme="minorEastAsia" w:hAnsiTheme="majorHAnsi" w:hint="eastAsia"/>
              <w:sz w:val="22"/>
              <w:szCs w:val="22"/>
            </w:rPr>
          </w:rPrChange>
        </w:rPr>
        <w:t>中的神经网络基于机器人特征预测出机器人的诉求，将诉求与预算发送给资源库；</w:t>
      </w:r>
      <w:del w:id="533" w:author="Jiaoda Patent Agency" w:date="2021-05-19T09:34:00Z">
        <w:r w:rsidR="00A33423" w:rsidRPr="002C6EFE" w:rsidDel="004D064B">
          <w:rPr>
            <w:rFonts w:asciiTheme="majorHAnsi" w:eastAsiaTheme="minorEastAsia" w:hAnsiTheme="majorHAnsi" w:hint="eastAsia"/>
            <w:sz w:val="22"/>
            <w:szCs w:val="22"/>
            <w:rPrChange w:id="534" w:author="Jiaoda Patent Agency" w:date="2021-05-19T09:48:00Z">
              <w:rPr>
                <w:rFonts w:asciiTheme="majorHAnsi" w:eastAsiaTheme="minorEastAsia" w:hAnsiTheme="majorHAnsi" w:hint="eastAsia"/>
                <w:sz w:val="22"/>
                <w:szCs w:val="22"/>
              </w:rPr>
            </w:rPrChange>
          </w:rPr>
          <w:delText>(</w:delText>
        </w:r>
        <w:r w:rsidRPr="002C6EFE" w:rsidDel="004D064B">
          <w:rPr>
            <w:rFonts w:asciiTheme="majorHAnsi" w:eastAsiaTheme="minorEastAsia" w:hAnsiTheme="majorHAnsi" w:hint="eastAsia"/>
            <w:sz w:val="22"/>
            <w:szCs w:val="22"/>
            <w:rPrChange w:id="535" w:author="Jiaoda Patent Agency" w:date="2021-05-19T09:48:00Z">
              <w:rPr>
                <w:rFonts w:asciiTheme="majorHAnsi" w:eastAsiaTheme="minorEastAsia" w:hAnsiTheme="majorHAnsi" w:hint="eastAsia"/>
                <w:sz w:val="22"/>
                <w:szCs w:val="22"/>
              </w:rPr>
            </w:rPrChange>
          </w:rPr>
          <w:delText>5</w:delText>
        </w:r>
        <w:r w:rsidR="00A33423" w:rsidRPr="002C6EFE" w:rsidDel="004D064B">
          <w:rPr>
            <w:rFonts w:asciiTheme="majorHAnsi" w:eastAsiaTheme="minorEastAsia" w:hAnsiTheme="majorHAnsi" w:hint="eastAsia"/>
            <w:sz w:val="22"/>
            <w:szCs w:val="22"/>
            <w:rPrChange w:id="536" w:author="Jiaoda Patent Agency" w:date="2021-05-19T09:48:00Z">
              <w:rPr>
                <w:rFonts w:asciiTheme="majorHAnsi" w:eastAsiaTheme="minorEastAsia" w:hAnsiTheme="majorHAnsi" w:hint="eastAsia"/>
                <w:sz w:val="22"/>
                <w:szCs w:val="22"/>
              </w:rPr>
            </w:rPrChange>
          </w:rPr>
          <w:delText>)</w:delText>
        </w:r>
      </w:del>
      <w:r w:rsidRPr="002C6EFE">
        <w:rPr>
          <w:rFonts w:asciiTheme="majorHAnsi" w:eastAsiaTheme="minorEastAsia" w:hAnsiTheme="majorHAnsi" w:hint="eastAsia"/>
          <w:sz w:val="22"/>
          <w:szCs w:val="22"/>
          <w:rPrChange w:id="537" w:author="Jiaoda Patent Agency" w:date="2021-05-19T09:48:00Z">
            <w:rPr>
              <w:rFonts w:asciiTheme="majorHAnsi" w:eastAsiaTheme="minorEastAsia" w:hAnsiTheme="majorHAnsi" w:hint="eastAsia"/>
              <w:sz w:val="22"/>
              <w:szCs w:val="22"/>
            </w:rPr>
          </w:rPrChange>
        </w:rPr>
        <w:t>资源库计算</w:t>
      </w:r>
      <w:del w:id="538" w:author="Jiaoda Patent Agency" w:date="2021-05-19T09:26:00Z">
        <w:r w:rsidRPr="002C6EFE" w:rsidDel="00CF1A2F">
          <w:rPr>
            <w:rFonts w:asciiTheme="majorHAnsi" w:eastAsiaTheme="minorEastAsia" w:hAnsiTheme="majorHAnsi" w:hint="eastAsia"/>
            <w:sz w:val="22"/>
            <w:szCs w:val="22"/>
            <w:rPrChange w:id="539" w:author="Jiaoda Patent Agency" w:date="2021-05-19T09:48:00Z">
              <w:rPr>
                <w:rFonts w:asciiTheme="majorHAnsi" w:eastAsiaTheme="minorEastAsia" w:hAnsiTheme="majorHAnsi" w:hint="eastAsia"/>
                <w:sz w:val="22"/>
                <w:szCs w:val="22"/>
              </w:rPr>
            </w:rPrChange>
          </w:rPr>
          <w:delText>可能分配给机器人的资源</w:delText>
        </w:r>
      </w:del>
      <w:ins w:id="540" w:author="Jiaoda Patent Agency" w:date="2021-05-19T09:26:00Z">
        <w:r w:rsidR="00CF1A2F" w:rsidRPr="002C6EFE">
          <w:rPr>
            <w:rFonts w:asciiTheme="majorHAnsi" w:eastAsiaTheme="minorEastAsia" w:hAnsiTheme="majorHAnsi" w:hint="eastAsia"/>
            <w:sz w:val="22"/>
            <w:szCs w:val="22"/>
            <w:rPrChange w:id="541" w:author="Jiaoda Patent Agency" w:date="2021-05-19T09:48:00Z">
              <w:rPr>
                <w:rFonts w:asciiTheme="majorHAnsi" w:eastAsiaTheme="minorEastAsia" w:hAnsiTheme="majorHAnsi" w:hint="eastAsia"/>
                <w:sz w:val="22"/>
                <w:szCs w:val="22"/>
              </w:rPr>
            </w:rPrChange>
          </w:rPr>
          <w:t>潜在可分配资源</w:t>
        </w:r>
      </w:ins>
      <w:r w:rsidRPr="002C6EFE">
        <w:rPr>
          <w:rFonts w:asciiTheme="majorHAnsi" w:eastAsiaTheme="minorEastAsia" w:hAnsiTheme="majorHAnsi" w:hint="eastAsia"/>
          <w:sz w:val="22"/>
          <w:szCs w:val="22"/>
          <w:rPrChange w:id="542" w:author="Jiaoda Patent Agency" w:date="2021-05-19T09:48:00Z">
            <w:rPr>
              <w:rFonts w:asciiTheme="majorHAnsi" w:eastAsiaTheme="minorEastAsia" w:hAnsiTheme="majorHAnsi" w:hint="eastAsia"/>
              <w:sz w:val="22"/>
              <w:szCs w:val="22"/>
            </w:rPr>
          </w:rPrChange>
        </w:rPr>
        <w:t>，发送给诉求预测单元</w:t>
      </w:r>
      <w:r w:rsidRPr="002C6EFE">
        <w:rPr>
          <w:rFonts w:asciiTheme="majorHAnsi" w:eastAsiaTheme="minorEastAsia" w:hAnsiTheme="majorHAnsi" w:hint="eastAsia"/>
          <w:sz w:val="22"/>
          <w:szCs w:val="22"/>
          <w:rPrChange w:id="543" w:author="Jiaoda Patent Agency" w:date="2021-05-19T09:48:00Z">
            <w:rPr>
              <w:rFonts w:asciiTheme="majorHAnsi" w:eastAsiaTheme="minorEastAsia" w:hAnsiTheme="majorHAnsi" w:hint="eastAsia"/>
              <w:sz w:val="22"/>
              <w:szCs w:val="22"/>
            </w:rPr>
          </w:rPrChange>
        </w:rPr>
        <w:t>2</w:t>
      </w:r>
      <w:r w:rsidRPr="002C6EFE">
        <w:rPr>
          <w:rFonts w:asciiTheme="majorHAnsi" w:eastAsiaTheme="minorEastAsia" w:hAnsiTheme="majorHAnsi" w:hint="eastAsia"/>
          <w:sz w:val="22"/>
          <w:szCs w:val="22"/>
          <w:rPrChange w:id="544" w:author="Jiaoda Patent Agency" w:date="2021-05-19T09:48:00Z">
            <w:rPr>
              <w:rFonts w:asciiTheme="majorHAnsi" w:eastAsiaTheme="minorEastAsia" w:hAnsiTheme="majorHAnsi" w:hint="eastAsia"/>
              <w:sz w:val="22"/>
              <w:szCs w:val="22"/>
            </w:rPr>
          </w:rPrChange>
        </w:rPr>
        <w:t>；</w:t>
      </w:r>
      <w:del w:id="545" w:author="Jiaoda Patent Agency" w:date="2021-05-19T09:34:00Z">
        <w:r w:rsidR="00A33423" w:rsidRPr="002C6EFE" w:rsidDel="004D064B">
          <w:rPr>
            <w:rFonts w:asciiTheme="majorHAnsi" w:eastAsiaTheme="minorEastAsia" w:hAnsiTheme="majorHAnsi" w:hint="eastAsia"/>
            <w:sz w:val="22"/>
            <w:szCs w:val="22"/>
            <w:rPrChange w:id="546" w:author="Jiaoda Patent Agency" w:date="2021-05-19T09:48:00Z">
              <w:rPr>
                <w:rFonts w:asciiTheme="majorHAnsi" w:eastAsiaTheme="minorEastAsia" w:hAnsiTheme="majorHAnsi" w:hint="eastAsia"/>
                <w:sz w:val="22"/>
                <w:szCs w:val="22"/>
              </w:rPr>
            </w:rPrChange>
          </w:rPr>
          <w:delText>(</w:delText>
        </w:r>
        <w:r w:rsidRPr="002C6EFE" w:rsidDel="004D064B">
          <w:rPr>
            <w:rFonts w:asciiTheme="majorHAnsi" w:eastAsiaTheme="minorEastAsia" w:hAnsiTheme="majorHAnsi" w:hint="eastAsia"/>
            <w:sz w:val="22"/>
            <w:szCs w:val="22"/>
            <w:rPrChange w:id="547" w:author="Jiaoda Patent Agency" w:date="2021-05-19T09:48:00Z">
              <w:rPr>
                <w:rFonts w:asciiTheme="majorHAnsi" w:eastAsiaTheme="minorEastAsia" w:hAnsiTheme="majorHAnsi" w:hint="eastAsia"/>
                <w:sz w:val="22"/>
                <w:szCs w:val="22"/>
              </w:rPr>
            </w:rPrChange>
          </w:rPr>
          <w:delText>6</w:delText>
        </w:r>
        <w:r w:rsidR="00A33423" w:rsidRPr="002C6EFE" w:rsidDel="004D064B">
          <w:rPr>
            <w:rFonts w:asciiTheme="majorHAnsi" w:eastAsiaTheme="minorEastAsia" w:hAnsiTheme="majorHAnsi" w:hint="eastAsia"/>
            <w:sz w:val="22"/>
            <w:szCs w:val="22"/>
            <w:rPrChange w:id="548" w:author="Jiaoda Patent Agency" w:date="2021-05-19T09:48:00Z">
              <w:rPr>
                <w:rFonts w:asciiTheme="majorHAnsi" w:eastAsiaTheme="minorEastAsia" w:hAnsiTheme="majorHAnsi" w:hint="eastAsia"/>
                <w:sz w:val="22"/>
                <w:szCs w:val="22"/>
              </w:rPr>
            </w:rPrChange>
          </w:rPr>
          <w:delText>)</w:delText>
        </w:r>
      </w:del>
      <w:r w:rsidRPr="002C6EFE">
        <w:rPr>
          <w:rFonts w:asciiTheme="majorHAnsi" w:eastAsiaTheme="minorEastAsia" w:hAnsiTheme="majorHAnsi" w:hint="eastAsia"/>
          <w:sz w:val="22"/>
          <w:szCs w:val="22"/>
          <w:rPrChange w:id="549" w:author="Jiaoda Patent Agency" w:date="2021-05-19T09:48:00Z">
            <w:rPr>
              <w:rFonts w:asciiTheme="majorHAnsi" w:eastAsiaTheme="minorEastAsia" w:hAnsiTheme="majorHAnsi" w:hint="eastAsia"/>
              <w:sz w:val="22"/>
              <w:szCs w:val="22"/>
            </w:rPr>
          </w:rPrChange>
        </w:rPr>
        <w:t>诉求预测单元</w:t>
      </w:r>
      <w:r w:rsidRPr="002C6EFE">
        <w:rPr>
          <w:rFonts w:asciiTheme="majorHAnsi" w:eastAsiaTheme="minorEastAsia" w:hAnsiTheme="majorHAnsi" w:hint="eastAsia"/>
          <w:sz w:val="22"/>
          <w:szCs w:val="22"/>
          <w:rPrChange w:id="550" w:author="Jiaoda Patent Agency" w:date="2021-05-19T09:48:00Z">
            <w:rPr>
              <w:rFonts w:asciiTheme="majorHAnsi" w:eastAsiaTheme="minorEastAsia" w:hAnsiTheme="majorHAnsi" w:hint="eastAsia"/>
              <w:sz w:val="22"/>
              <w:szCs w:val="22"/>
            </w:rPr>
          </w:rPrChange>
        </w:rPr>
        <w:t>2</w:t>
      </w:r>
      <w:r w:rsidRPr="002C6EFE">
        <w:rPr>
          <w:rFonts w:asciiTheme="majorHAnsi" w:eastAsiaTheme="minorEastAsia" w:hAnsiTheme="majorHAnsi" w:hint="eastAsia"/>
          <w:sz w:val="22"/>
          <w:szCs w:val="22"/>
          <w:rPrChange w:id="551" w:author="Jiaoda Patent Agency" w:date="2021-05-19T09:48:00Z">
            <w:rPr>
              <w:rFonts w:asciiTheme="majorHAnsi" w:eastAsiaTheme="minorEastAsia" w:hAnsiTheme="majorHAnsi" w:hint="eastAsia"/>
              <w:sz w:val="22"/>
              <w:szCs w:val="22"/>
            </w:rPr>
          </w:rPrChange>
        </w:rPr>
        <w:t>将资源预测结果发送给交互单元</w:t>
      </w:r>
      <w:r w:rsidRPr="002C6EFE">
        <w:rPr>
          <w:rFonts w:asciiTheme="majorHAnsi" w:eastAsiaTheme="minorEastAsia" w:hAnsiTheme="majorHAnsi" w:hint="eastAsia"/>
          <w:sz w:val="22"/>
          <w:szCs w:val="22"/>
          <w:rPrChange w:id="552" w:author="Jiaoda Patent Agency" w:date="2021-05-19T09:48:00Z">
            <w:rPr>
              <w:rFonts w:asciiTheme="majorHAnsi" w:eastAsiaTheme="minorEastAsia" w:hAnsiTheme="majorHAnsi" w:hint="eastAsia"/>
              <w:sz w:val="22"/>
              <w:szCs w:val="22"/>
            </w:rPr>
          </w:rPrChange>
        </w:rPr>
        <w:t>1</w:t>
      </w:r>
      <w:r w:rsidRPr="002C6EFE">
        <w:rPr>
          <w:rFonts w:asciiTheme="majorHAnsi" w:eastAsiaTheme="minorEastAsia" w:hAnsiTheme="majorHAnsi" w:hint="eastAsia"/>
          <w:sz w:val="22"/>
          <w:szCs w:val="22"/>
          <w:rPrChange w:id="553" w:author="Jiaoda Patent Agency" w:date="2021-05-19T09:48:00Z">
            <w:rPr>
              <w:rFonts w:asciiTheme="majorHAnsi" w:eastAsiaTheme="minorEastAsia" w:hAnsiTheme="majorHAnsi" w:hint="eastAsia"/>
              <w:sz w:val="22"/>
              <w:szCs w:val="22"/>
            </w:rPr>
          </w:rPrChange>
        </w:rPr>
        <w:t>，交互单元</w:t>
      </w:r>
      <w:r w:rsidRPr="002C6EFE">
        <w:rPr>
          <w:rFonts w:asciiTheme="majorHAnsi" w:eastAsiaTheme="minorEastAsia" w:hAnsiTheme="majorHAnsi" w:hint="eastAsia"/>
          <w:sz w:val="22"/>
          <w:szCs w:val="22"/>
          <w:rPrChange w:id="554" w:author="Jiaoda Patent Agency" w:date="2021-05-19T09:48:00Z">
            <w:rPr>
              <w:rFonts w:asciiTheme="majorHAnsi" w:eastAsiaTheme="minorEastAsia" w:hAnsiTheme="majorHAnsi" w:hint="eastAsia"/>
              <w:sz w:val="22"/>
              <w:szCs w:val="22"/>
            </w:rPr>
          </w:rPrChange>
        </w:rPr>
        <w:t>1</w:t>
      </w:r>
      <w:r w:rsidRPr="002C6EFE">
        <w:rPr>
          <w:rFonts w:asciiTheme="majorHAnsi" w:eastAsiaTheme="minorEastAsia" w:hAnsiTheme="majorHAnsi" w:hint="eastAsia"/>
          <w:sz w:val="22"/>
          <w:szCs w:val="22"/>
          <w:rPrChange w:id="555" w:author="Jiaoda Patent Agency" w:date="2021-05-19T09:48:00Z">
            <w:rPr>
              <w:rFonts w:asciiTheme="majorHAnsi" w:eastAsiaTheme="minorEastAsia" w:hAnsiTheme="majorHAnsi" w:hint="eastAsia"/>
              <w:sz w:val="22"/>
              <w:szCs w:val="22"/>
            </w:rPr>
          </w:rPrChange>
        </w:rPr>
        <w:t>询问机器人是否采纳；</w:t>
      </w:r>
      <w:del w:id="556" w:author="Jiaoda Patent Agency" w:date="2021-05-19T09:34:00Z">
        <w:r w:rsidR="00A33423" w:rsidRPr="002C6EFE" w:rsidDel="004D064B">
          <w:rPr>
            <w:rFonts w:asciiTheme="majorHAnsi" w:eastAsiaTheme="minorEastAsia" w:hAnsiTheme="majorHAnsi" w:hint="eastAsia"/>
            <w:sz w:val="22"/>
            <w:szCs w:val="22"/>
            <w:rPrChange w:id="557" w:author="Jiaoda Patent Agency" w:date="2021-05-19T09:48:00Z">
              <w:rPr>
                <w:rFonts w:asciiTheme="majorHAnsi" w:eastAsiaTheme="minorEastAsia" w:hAnsiTheme="majorHAnsi" w:hint="eastAsia"/>
                <w:sz w:val="22"/>
                <w:szCs w:val="22"/>
              </w:rPr>
            </w:rPrChange>
          </w:rPr>
          <w:delText>(</w:delText>
        </w:r>
        <w:r w:rsidRPr="002C6EFE" w:rsidDel="004D064B">
          <w:rPr>
            <w:rFonts w:asciiTheme="majorHAnsi" w:eastAsiaTheme="minorEastAsia" w:hAnsiTheme="majorHAnsi" w:hint="eastAsia"/>
            <w:sz w:val="22"/>
            <w:szCs w:val="22"/>
            <w:rPrChange w:id="558" w:author="Jiaoda Patent Agency" w:date="2021-05-19T09:48:00Z">
              <w:rPr>
                <w:rFonts w:asciiTheme="majorHAnsi" w:eastAsiaTheme="minorEastAsia" w:hAnsiTheme="majorHAnsi" w:hint="eastAsia"/>
                <w:sz w:val="22"/>
                <w:szCs w:val="22"/>
              </w:rPr>
            </w:rPrChange>
          </w:rPr>
          <w:delText>7</w:delText>
        </w:r>
        <w:r w:rsidR="00A33423" w:rsidRPr="002C6EFE" w:rsidDel="004D064B">
          <w:rPr>
            <w:rFonts w:asciiTheme="majorHAnsi" w:eastAsiaTheme="minorEastAsia" w:hAnsiTheme="majorHAnsi" w:hint="eastAsia"/>
            <w:sz w:val="22"/>
            <w:szCs w:val="22"/>
            <w:rPrChange w:id="559" w:author="Jiaoda Patent Agency" w:date="2021-05-19T09:48:00Z">
              <w:rPr>
                <w:rFonts w:asciiTheme="majorHAnsi" w:eastAsiaTheme="minorEastAsia" w:hAnsiTheme="majorHAnsi" w:hint="eastAsia"/>
                <w:sz w:val="22"/>
                <w:szCs w:val="22"/>
              </w:rPr>
            </w:rPrChange>
          </w:rPr>
          <w:delText>)</w:delText>
        </w:r>
      </w:del>
      <w:del w:id="560" w:author="Jiaoda Patent Agency" w:date="2021-05-19T09:24:00Z">
        <w:r w:rsidRPr="002C6EFE" w:rsidDel="005C7C83">
          <w:rPr>
            <w:rFonts w:asciiTheme="majorHAnsi" w:eastAsiaTheme="minorEastAsia" w:hAnsiTheme="majorHAnsi" w:hint="eastAsia"/>
            <w:sz w:val="22"/>
            <w:szCs w:val="22"/>
            <w:rPrChange w:id="561" w:author="Jiaoda Patent Agency" w:date="2021-05-19T09:48:00Z">
              <w:rPr>
                <w:rFonts w:asciiTheme="majorHAnsi" w:eastAsiaTheme="minorEastAsia" w:hAnsiTheme="majorHAnsi" w:hint="eastAsia"/>
                <w:sz w:val="22"/>
                <w:szCs w:val="22"/>
              </w:rPr>
            </w:rPrChange>
          </w:rPr>
          <w:delText>若</w:delText>
        </w:r>
      </w:del>
      <w:ins w:id="562" w:author="Jiaoda Patent Agency" w:date="2021-05-19T09:24:00Z">
        <w:r w:rsidR="005C7C83" w:rsidRPr="002C6EFE">
          <w:rPr>
            <w:rFonts w:asciiTheme="majorHAnsi" w:eastAsiaTheme="minorEastAsia" w:hAnsiTheme="majorHAnsi" w:hint="eastAsia"/>
            <w:sz w:val="22"/>
            <w:szCs w:val="22"/>
            <w:rPrChange w:id="563" w:author="Jiaoda Patent Agency" w:date="2021-05-19T09:48:00Z">
              <w:rPr>
                <w:rFonts w:asciiTheme="majorHAnsi" w:eastAsiaTheme="minorEastAsia" w:hAnsiTheme="majorHAnsi" w:hint="eastAsia"/>
                <w:sz w:val="22"/>
                <w:szCs w:val="22"/>
              </w:rPr>
            </w:rPrChange>
          </w:rPr>
          <w:t>并在</w:t>
        </w:r>
      </w:ins>
      <w:r w:rsidRPr="002C6EFE">
        <w:rPr>
          <w:rFonts w:asciiTheme="majorHAnsi" w:eastAsiaTheme="minorEastAsia" w:hAnsiTheme="majorHAnsi" w:hint="eastAsia"/>
          <w:sz w:val="22"/>
          <w:szCs w:val="22"/>
          <w:rPrChange w:id="564" w:author="Jiaoda Patent Agency" w:date="2021-05-19T09:48:00Z">
            <w:rPr>
              <w:rFonts w:asciiTheme="majorHAnsi" w:eastAsiaTheme="minorEastAsia" w:hAnsiTheme="majorHAnsi" w:hint="eastAsia"/>
              <w:sz w:val="22"/>
              <w:szCs w:val="22"/>
            </w:rPr>
          </w:rPrChange>
        </w:rPr>
        <w:t>机器人采纳该资源调度结果，交互单元</w:t>
      </w:r>
      <w:r w:rsidRPr="002C6EFE">
        <w:rPr>
          <w:rFonts w:asciiTheme="majorHAnsi" w:eastAsiaTheme="minorEastAsia" w:hAnsiTheme="majorHAnsi" w:hint="eastAsia"/>
          <w:sz w:val="22"/>
          <w:szCs w:val="22"/>
          <w:rPrChange w:id="565" w:author="Jiaoda Patent Agency" w:date="2021-05-19T09:48:00Z">
            <w:rPr>
              <w:rFonts w:asciiTheme="majorHAnsi" w:eastAsiaTheme="minorEastAsia" w:hAnsiTheme="majorHAnsi" w:hint="eastAsia"/>
              <w:sz w:val="22"/>
              <w:szCs w:val="22"/>
            </w:rPr>
          </w:rPrChange>
        </w:rPr>
        <w:t>1</w:t>
      </w:r>
      <w:r w:rsidRPr="002C6EFE">
        <w:rPr>
          <w:rFonts w:asciiTheme="majorHAnsi" w:eastAsiaTheme="minorEastAsia" w:hAnsiTheme="majorHAnsi" w:hint="eastAsia"/>
          <w:sz w:val="22"/>
          <w:szCs w:val="22"/>
          <w:rPrChange w:id="566" w:author="Jiaoda Patent Agency" w:date="2021-05-19T09:48:00Z">
            <w:rPr>
              <w:rFonts w:asciiTheme="majorHAnsi" w:eastAsiaTheme="minorEastAsia" w:hAnsiTheme="majorHAnsi" w:hint="eastAsia"/>
              <w:sz w:val="22"/>
              <w:szCs w:val="22"/>
            </w:rPr>
          </w:rPrChange>
        </w:rPr>
        <w:t>将机器人授权的资源调度结果发送给资源调度单元</w:t>
      </w:r>
      <w:r w:rsidRPr="002C6EFE">
        <w:rPr>
          <w:rFonts w:asciiTheme="majorHAnsi" w:eastAsiaTheme="minorEastAsia" w:hAnsiTheme="majorHAnsi" w:hint="eastAsia"/>
          <w:sz w:val="22"/>
          <w:szCs w:val="22"/>
          <w:rPrChange w:id="567" w:author="Jiaoda Patent Agency" w:date="2021-05-19T09:48:00Z">
            <w:rPr>
              <w:rFonts w:asciiTheme="majorHAnsi" w:eastAsiaTheme="minorEastAsia" w:hAnsiTheme="majorHAnsi" w:hint="eastAsia"/>
              <w:sz w:val="22"/>
              <w:szCs w:val="22"/>
            </w:rPr>
          </w:rPrChange>
        </w:rPr>
        <w:t>4</w:t>
      </w:r>
      <w:r w:rsidRPr="002C6EFE">
        <w:rPr>
          <w:rFonts w:asciiTheme="majorHAnsi" w:eastAsiaTheme="minorEastAsia" w:hAnsiTheme="majorHAnsi" w:hint="eastAsia"/>
          <w:sz w:val="22"/>
          <w:szCs w:val="22"/>
          <w:rPrChange w:id="568" w:author="Jiaoda Patent Agency" w:date="2021-05-19T09:48:00Z">
            <w:rPr>
              <w:rFonts w:asciiTheme="majorHAnsi" w:eastAsiaTheme="minorEastAsia" w:hAnsiTheme="majorHAnsi" w:hint="eastAsia"/>
              <w:sz w:val="22"/>
              <w:szCs w:val="22"/>
            </w:rPr>
          </w:rPrChange>
        </w:rPr>
        <w:t>；</w:t>
      </w:r>
      <w:del w:id="569" w:author="Jiaoda Patent Agency" w:date="2021-05-19T09:34:00Z">
        <w:r w:rsidR="00A33423" w:rsidRPr="002C6EFE" w:rsidDel="004D064B">
          <w:rPr>
            <w:rFonts w:asciiTheme="majorHAnsi" w:eastAsiaTheme="minorEastAsia" w:hAnsiTheme="majorHAnsi" w:hint="eastAsia"/>
            <w:sz w:val="22"/>
            <w:szCs w:val="22"/>
            <w:rPrChange w:id="570" w:author="Jiaoda Patent Agency" w:date="2021-05-19T09:48:00Z">
              <w:rPr>
                <w:rFonts w:asciiTheme="majorHAnsi" w:eastAsiaTheme="minorEastAsia" w:hAnsiTheme="majorHAnsi" w:hint="eastAsia"/>
                <w:sz w:val="22"/>
                <w:szCs w:val="22"/>
              </w:rPr>
            </w:rPrChange>
          </w:rPr>
          <w:delText>(</w:delText>
        </w:r>
        <w:r w:rsidRPr="002C6EFE" w:rsidDel="004D064B">
          <w:rPr>
            <w:rFonts w:asciiTheme="majorHAnsi" w:eastAsiaTheme="minorEastAsia" w:hAnsiTheme="majorHAnsi" w:hint="eastAsia"/>
            <w:sz w:val="22"/>
            <w:szCs w:val="22"/>
            <w:rPrChange w:id="571" w:author="Jiaoda Patent Agency" w:date="2021-05-19T09:48:00Z">
              <w:rPr>
                <w:rFonts w:asciiTheme="majorHAnsi" w:eastAsiaTheme="minorEastAsia" w:hAnsiTheme="majorHAnsi" w:hint="eastAsia"/>
                <w:sz w:val="22"/>
                <w:szCs w:val="22"/>
              </w:rPr>
            </w:rPrChange>
          </w:rPr>
          <w:delText>8</w:delText>
        </w:r>
        <w:r w:rsidR="00A33423" w:rsidRPr="002C6EFE" w:rsidDel="004D064B">
          <w:rPr>
            <w:rFonts w:asciiTheme="majorHAnsi" w:eastAsiaTheme="minorEastAsia" w:hAnsiTheme="majorHAnsi" w:hint="eastAsia"/>
            <w:sz w:val="22"/>
            <w:szCs w:val="22"/>
            <w:rPrChange w:id="572" w:author="Jiaoda Patent Agency" w:date="2021-05-19T09:48:00Z">
              <w:rPr>
                <w:rFonts w:asciiTheme="majorHAnsi" w:eastAsiaTheme="minorEastAsia" w:hAnsiTheme="majorHAnsi" w:hint="eastAsia"/>
                <w:sz w:val="22"/>
                <w:szCs w:val="22"/>
              </w:rPr>
            </w:rPrChange>
          </w:rPr>
          <w:delText>)</w:delText>
        </w:r>
      </w:del>
      <w:r w:rsidRPr="002C6EFE">
        <w:rPr>
          <w:rFonts w:asciiTheme="majorHAnsi" w:eastAsiaTheme="minorEastAsia" w:hAnsiTheme="majorHAnsi" w:hint="eastAsia"/>
          <w:sz w:val="22"/>
          <w:szCs w:val="22"/>
          <w:rPrChange w:id="573" w:author="Jiaoda Patent Agency" w:date="2021-05-19T09:48:00Z">
            <w:rPr>
              <w:rFonts w:asciiTheme="majorHAnsi" w:eastAsiaTheme="minorEastAsia" w:hAnsiTheme="majorHAnsi" w:hint="eastAsia"/>
              <w:sz w:val="22"/>
              <w:szCs w:val="22"/>
            </w:rPr>
          </w:rPrChange>
        </w:rPr>
        <w:t>资源调度单元</w:t>
      </w:r>
      <w:r w:rsidRPr="002C6EFE">
        <w:rPr>
          <w:rFonts w:asciiTheme="majorHAnsi" w:eastAsiaTheme="minorEastAsia" w:hAnsiTheme="majorHAnsi" w:hint="eastAsia"/>
          <w:sz w:val="22"/>
          <w:szCs w:val="22"/>
          <w:rPrChange w:id="574" w:author="Jiaoda Patent Agency" w:date="2021-05-19T09:48:00Z">
            <w:rPr>
              <w:rFonts w:asciiTheme="majorHAnsi" w:eastAsiaTheme="minorEastAsia" w:hAnsiTheme="majorHAnsi" w:hint="eastAsia"/>
              <w:sz w:val="22"/>
              <w:szCs w:val="22"/>
            </w:rPr>
          </w:rPrChange>
        </w:rPr>
        <w:t>4</w:t>
      </w:r>
      <w:r w:rsidRPr="002C6EFE">
        <w:rPr>
          <w:rFonts w:asciiTheme="majorHAnsi" w:eastAsiaTheme="minorEastAsia" w:hAnsiTheme="majorHAnsi" w:hint="eastAsia"/>
          <w:sz w:val="22"/>
          <w:szCs w:val="22"/>
          <w:rPrChange w:id="575" w:author="Jiaoda Patent Agency" w:date="2021-05-19T09:48:00Z">
            <w:rPr>
              <w:rFonts w:asciiTheme="majorHAnsi" w:eastAsiaTheme="minorEastAsia" w:hAnsiTheme="majorHAnsi" w:hint="eastAsia"/>
              <w:sz w:val="22"/>
              <w:szCs w:val="22"/>
            </w:rPr>
          </w:rPrChange>
        </w:rPr>
        <w:t>发送资源申请请求给资源库；</w:t>
      </w:r>
      <w:del w:id="576" w:author="Jiaoda Patent Agency" w:date="2021-05-19T09:34:00Z">
        <w:r w:rsidR="00A33423" w:rsidRPr="002C6EFE" w:rsidDel="004D064B">
          <w:rPr>
            <w:rFonts w:asciiTheme="majorHAnsi" w:eastAsiaTheme="minorEastAsia" w:hAnsiTheme="majorHAnsi" w:hint="eastAsia"/>
            <w:sz w:val="22"/>
            <w:szCs w:val="22"/>
            <w:rPrChange w:id="577" w:author="Jiaoda Patent Agency" w:date="2021-05-19T09:48:00Z">
              <w:rPr>
                <w:rFonts w:asciiTheme="majorHAnsi" w:eastAsiaTheme="minorEastAsia" w:hAnsiTheme="majorHAnsi" w:hint="eastAsia"/>
                <w:sz w:val="22"/>
                <w:szCs w:val="22"/>
              </w:rPr>
            </w:rPrChange>
          </w:rPr>
          <w:delText>(</w:delText>
        </w:r>
        <w:r w:rsidRPr="002C6EFE" w:rsidDel="004D064B">
          <w:rPr>
            <w:rFonts w:asciiTheme="majorHAnsi" w:eastAsiaTheme="minorEastAsia" w:hAnsiTheme="majorHAnsi"/>
            <w:sz w:val="22"/>
            <w:szCs w:val="22"/>
            <w:rPrChange w:id="578" w:author="Jiaoda Patent Agency" w:date="2021-05-19T09:48:00Z">
              <w:rPr>
                <w:rFonts w:asciiTheme="majorHAnsi" w:eastAsiaTheme="minorEastAsia" w:hAnsiTheme="majorHAnsi"/>
                <w:sz w:val="22"/>
                <w:szCs w:val="22"/>
              </w:rPr>
            </w:rPrChange>
          </w:rPr>
          <w:delText>9</w:delText>
        </w:r>
        <w:r w:rsidR="00A33423" w:rsidRPr="002C6EFE" w:rsidDel="004D064B">
          <w:rPr>
            <w:rFonts w:asciiTheme="majorHAnsi" w:eastAsiaTheme="minorEastAsia" w:hAnsiTheme="majorHAnsi" w:hint="eastAsia"/>
            <w:sz w:val="22"/>
            <w:szCs w:val="22"/>
            <w:rPrChange w:id="579" w:author="Jiaoda Patent Agency" w:date="2021-05-19T09:48:00Z">
              <w:rPr>
                <w:rFonts w:asciiTheme="majorHAnsi" w:eastAsiaTheme="minorEastAsia" w:hAnsiTheme="majorHAnsi" w:hint="eastAsia"/>
                <w:sz w:val="22"/>
                <w:szCs w:val="22"/>
              </w:rPr>
            </w:rPrChange>
          </w:rPr>
          <w:delText>)</w:delText>
        </w:r>
      </w:del>
      <w:r w:rsidRPr="002C6EFE">
        <w:rPr>
          <w:rFonts w:asciiTheme="majorHAnsi" w:eastAsiaTheme="minorEastAsia" w:hAnsiTheme="majorHAnsi" w:hint="eastAsia"/>
          <w:sz w:val="22"/>
          <w:szCs w:val="22"/>
          <w:rPrChange w:id="580" w:author="Jiaoda Patent Agency" w:date="2021-05-19T09:48:00Z">
            <w:rPr>
              <w:rFonts w:asciiTheme="majorHAnsi" w:eastAsiaTheme="minorEastAsia" w:hAnsiTheme="majorHAnsi" w:hint="eastAsia"/>
              <w:sz w:val="22"/>
              <w:szCs w:val="22"/>
            </w:rPr>
          </w:rPrChange>
        </w:rPr>
        <w:t>资源库分配相应的资源给资源调度</w:t>
      </w:r>
      <w:r w:rsidRPr="002C6EFE">
        <w:rPr>
          <w:rFonts w:asciiTheme="majorHAnsi" w:eastAsiaTheme="minorEastAsia" w:hAnsiTheme="majorHAnsi" w:hint="eastAsia"/>
          <w:sz w:val="22"/>
          <w:szCs w:val="22"/>
          <w:rPrChange w:id="581" w:author="Jiaoda Patent Agency" w:date="2021-05-19T09:48:00Z">
            <w:rPr>
              <w:rFonts w:asciiTheme="majorHAnsi" w:eastAsiaTheme="minorEastAsia" w:hAnsiTheme="majorHAnsi" w:hint="eastAsia"/>
              <w:sz w:val="22"/>
              <w:szCs w:val="22"/>
            </w:rPr>
          </w:rPrChange>
        </w:rPr>
        <w:lastRenderedPageBreak/>
        <w:t>单元</w:t>
      </w:r>
      <w:r w:rsidRPr="002C6EFE">
        <w:rPr>
          <w:rFonts w:asciiTheme="majorHAnsi" w:eastAsiaTheme="minorEastAsia" w:hAnsiTheme="majorHAnsi" w:hint="eastAsia"/>
          <w:sz w:val="22"/>
          <w:szCs w:val="22"/>
          <w:rPrChange w:id="582" w:author="Jiaoda Patent Agency" w:date="2021-05-19T09:48:00Z">
            <w:rPr>
              <w:rFonts w:asciiTheme="majorHAnsi" w:eastAsiaTheme="minorEastAsia" w:hAnsiTheme="majorHAnsi" w:hint="eastAsia"/>
              <w:sz w:val="22"/>
              <w:szCs w:val="22"/>
            </w:rPr>
          </w:rPrChange>
        </w:rPr>
        <w:t>4</w:t>
      </w:r>
      <w:r w:rsidRPr="002C6EFE">
        <w:rPr>
          <w:rFonts w:asciiTheme="majorHAnsi" w:eastAsiaTheme="minorEastAsia" w:hAnsiTheme="majorHAnsi" w:hint="eastAsia"/>
          <w:sz w:val="22"/>
          <w:szCs w:val="22"/>
          <w:rPrChange w:id="583" w:author="Jiaoda Patent Agency" w:date="2021-05-19T09:48:00Z">
            <w:rPr>
              <w:rFonts w:asciiTheme="majorHAnsi" w:eastAsiaTheme="minorEastAsia" w:hAnsiTheme="majorHAnsi" w:hint="eastAsia"/>
              <w:sz w:val="22"/>
              <w:szCs w:val="22"/>
            </w:rPr>
          </w:rPrChange>
        </w:rPr>
        <w:t>；</w:t>
      </w:r>
      <w:del w:id="584" w:author="Jiaoda Patent Agency" w:date="2021-05-19T09:35:00Z">
        <w:r w:rsidR="00A33423" w:rsidRPr="002C6EFE" w:rsidDel="00F01B27">
          <w:rPr>
            <w:rFonts w:asciiTheme="majorHAnsi" w:eastAsiaTheme="minorEastAsia" w:hAnsiTheme="majorHAnsi" w:hint="eastAsia"/>
            <w:sz w:val="22"/>
            <w:szCs w:val="22"/>
            <w:rPrChange w:id="585" w:author="Jiaoda Patent Agency" w:date="2021-05-19T09:48:00Z">
              <w:rPr>
                <w:rFonts w:asciiTheme="majorHAnsi" w:eastAsiaTheme="minorEastAsia" w:hAnsiTheme="majorHAnsi" w:hint="eastAsia"/>
                <w:sz w:val="22"/>
                <w:szCs w:val="22"/>
              </w:rPr>
            </w:rPrChange>
          </w:rPr>
          <w:delText>(</w:delText>
        </w:r>
        <w:r w:rsidRPr="002C6EFE" w:rsidDel="00F01B27">
          <w:rPr>
            <w:rFonts w:asciiTheme="majorHAnsi" w:eastAsiaTheme="minorEastAsia" w:hAnsiTheme="majorHAnsi" w:hint="eastAsia"/>
            <w:sz w:val="22"/>
            <w:szCs w:val="22"/>
            <w:rPrChange w:id="586" w:author="Jiaoda Patent Agency" w:date="2021-05-19T09:48:00Z">
              <w:rPr>
                <w:rFonts w:asciiTheme="majorHAnsi" w:eastAsiaTheme="minorEastAsia" w:hAnsiTheme="majorHAnsi" w:hint="eastAsia"/>
                <w:sz w:val="22"/>
                <w:szCs w:val="22"/>
              </w:rPr>
            </w:rPrChange>
          </w:rPr>
          <w:delText>1</w:delText>
        </w:r>
        <w:r w:rsidRPr="002C6EFE" w:rsidDel="00F01B27">
          <w:rPr>
            <w:rFonts w:asciiTheme="majorHAnsi" w:eastAsiaTheme="minorEastAsia" w:hAnsiTheme="majorHAnsi"/>
            <w:sz w:val="22"/>
            <w:szCs w:val="22"/>
            <w:rPrChange w:id="587" w:author="Jiaoda Patent Agency" w:date="2021-05-19T09:48:00Z">
              <w:rPr>
                <w:rFonts w:asciiTheme="majorHAnsi" w:eastAsiaTheme="minorEastAsia" w:hAnsiTheme="majorHAnsi"/>
                <w:sz w:val="22"/>
                <w:szCs w:val="22"/>
              </w:rPr>
            </w:rPrChange>
          </w:rPr>
          <w:delText>0</w:delText>
        </w:r>
        <w:r w:rsidR="00A33423" w:rsidRPr="002C6EFE" w:rsidDel="00F01B27">
          <w:rPr>
            <w:rFonts w:asciiTheme="majorHAnsi" w:eastAsiaTheme="minorEastAsia" w:hAnsiTheme="majorHAnsi" w:hint="eastAsia"/>
            <w:sz w:val="22"/>
            <w:szCs w:val="22"/>
            <w:rPrChange w:id="588" w:author="Jiaoda Patent Agency" w:date="2021-05-19T09:48:00Z">
              <w:rPr>
                <w:rFonts w:asciiTheme="majorHAnsi" w:eastAsiaTheme="minorEastAsia" w:hAnsiTheme="majorHAnsi" w:hint="eastAsia"/>
                <w:sz w:val="22"/>
                <w:szCs w:val="22"/>
              </w:rPr>
            </w:rPrChange>
          </w:rPr>
          <w:delText>)</w:delText>
        </w:r>
      </w:del>
      <w:r w:rsidRPr="002C6EFE">
        <w:rPr>
          <w:rFonts w:asciiTheme="majorHAnsi" w:eastAsiaTheme="minorEastAsia" w:hAnsiTheme="majorHAnsi" w:hint="eastAsia"/>
          <w:sz w:val="22"/>
          <w:szCs w:val="22"/>
          <w:rPrChange w:id="589" w:author="Jiaoda Patent Agency" w:date="2021-05-19T09:48:00Z">
            <w:rPr>
              <w:rFonts w:asciiTheme="majorHAnsi" w:eastAsiaTheme="minorEastAsia" w:hAnsiTheme="majorHAnsi" w:hint="eastAsia"/>
              <w:sz w:val="22"/>
              <w:szCs w:val="22"/>
            </w:rPr>
          </w:rPrChange>
        </w:rPr>
        <w:t>资源调度单元</w:t>
      </w:r>
      <w:r w:rsidRPr="002C6EFE">
        <w:rPr>
          <w:rFonts w:asciiTheme="majorHAnsi" w:eastAsiaTheme="minorEastAsia" w:hAnsiTheme="majorHAnsi" w:hint="eastAsia"/>
          <w:sz w:val="22"/>
          <w:szCs w:val="22"/>
          <w:rPrChange w:id="590" w:author="Jiaoda Patent Agency" w:date="2021-05-19T09:48:00Z">
            <w:rPr>
              <w:rFonts w:asciiTheme="majorHAnsi" w:eastAsiaTheme="minorEastAsia" w:hAnsiTheme="majorHAnsi" w:hint="eastAsia"/>
              <w:sz w:val="22"/>
              <w:szCs w:val="22"/>
            </w:rPr>
          </w:rPrChange>
        </w:rPr>
        <w:t>4</w:t>
      </w:r>
      <w:r w:rsidRPr="002C6EFE">
        <w:rPr>
          <w:rFonts w:asciiTheme="majorHAnsi" w:eastAsiaTheme="minorEastAsia" w:hAnsiTheme="majorHAnsi" w:hint="eastAsia"/>
          <w:sz w:val="22"/>
          <w:szCs w:val="22"/>
          <w:rPrChange w:id="591" w:author="Jiaoda Patent Agency" w:date="2021-05-19T09:48:00Z">
            <w:rPr>
              <w:rFonts w:asciiTheme="majorHAnsi" w:eastAsiaTheme="minorEastAsia" w:hAnsiTheme="majorHAnsi" w:hint="eastAsia"/>
              <w:sz w:val="22"/>
              <w:szCs w:val="22"/>
            </w:rPr>
          </w:rPrChange>
        </w:rPr>
        <w:t>将资源发送给机器人；</w:t>
      </w:r>
      <w:del w:id="592" w:author="Jiaoda Patent Agency" w:date="2021-05-19T09:35:00Z">
        <w:r w:rsidR="00A33423" w:rsidRPr="002C6EFE" w:rsidDel="00F01B27">
          <w:rPr>
            <w:rFonts w:asciiTheme="majorHAnsi" w:eastAsiaTheme="minorEastAsia" w:hAnsiTheme="majorHAnsi" w:hint="eastAsia"/>
            <w:sz w:val="22"/>
            <w:szCs w:val="22"/>
            <w:rPrChange w:id="593" w:author="Jiaoda Patent Agency" w:date="2021-05-19T09:48:00Z">
              <w:rPr>
                <w:rFonts w:asciiTheme="majorHAnsi" w:eastAsiaTheme="minorEastAsia" w:hAnsiTheme="majorHAnsi" w:hint="eastAsia"/>
                <w:sz w:val="22"/>
                <w:szCs w:val="22"/>
              </w:rPr>
            </w:rPrChange>
          </w:rPr>
          <w:delText>(</w:delText>
        </w:r>
        <w:r w:rsidRPr="002C6EFE" w:rsidDel="00F01B27">
          <w:rPr>
            <w:rFonts w:asciiTheme="majorHAnsi" w:eastAsiaTheme="minorEastAsia" w:hAnsiTheme="majorHAnsi" w:hint="eastAsia"/>
            <w:sz w:val="22"/>
            <w:szCs w:val="22"/>
            <w:rPrChange w:id="594" w:author="Jiaoda Patent Agency" w:date="2021-05-19T09:48:00Z">
              <w:rPr>
                <w:rFonts w:asciiTheme="majorHAnsi" w:eastAsiaTheme="minorEastAsia" w:hAnsiTheme="majorHAnsi" w:hint="eastAsia"/>
                <w:sz w:val="22"/>
                <w:szCs w:val="22"/>
              </w:rPr>
            </w:rPrChange>
          </w:rPr>
          <w:delText>1</w:delText>
        </w:r>
        <w:r w:rsidRPr="002C6EFE" w:rsidDel="00F01B27">
          <w:rPr>
            <w:rFonts w:asciiTheme="majorHAnsi" w:eastAsiaTheme="minorEastAsia" w:hAnsiTheme="majorHAnsi"/>
            <w:sz w:val="22"/>
            <w:szCs w:val="22"/>
            <w:rPrChange w:id="595" w:author="Jiaoda Patent Agency" w:date="2021-05-19T09:48:00Z">
              <w:rPr>
                <w:rFonts w:asciiTheme="majorHAnsi" w:eastAsiaTheme="minorEastAsia" w:hAnsiTheme="majorHAnsi"/>
                <w:sz w:val="22"/>
                <w:szCs w:val="22"/>
              </w:rPr>
            </w:rPrChange>
          </w:rPr>
          <w:delText>1</w:delText>
        </w:r>
        <w:r w:rsidR="00A33423" w:rsidRPr="002C6EFE" w:rsidDel="00F01B27">
          <w:rPr>
            <w:rFonts w:asciiTheme="majorHAnsi" w:eastAsiaTheme="minorEastAsia" w:hAnsiTheme="majorHAnsi" w:hint="eastAsia"/>
            <w:sz w:val="22"/>
            <w:szCs w:val="22"/>
            <w:rPrChange w:id="596" w:author="Jiaoda Patent Agency" w:date="2021-05-19T09:48:00Z">
              <w:rPr>
                <w:rFonts w:asciiTheme="majorHAnsi" w:eastAsiaTheme="minorEastAsia" w:hAnsiTheme="majorHAnsi" w:hint="eastAsia"/>
                <w:sz w:val="22"/>
                <w:szCs w:val="22"/>
              </w:rPr>
            </w:rPrChange>
          </w:rPr>
          <w:delText>)</w:delText>
        </w:r>
      </w:del>
      <w:r w:rsidRPr="002C6EFE">
        <w:rPr>
          <w:rFonts w:asciiTheme="majorHAnsi" w:eastAsiaTheme="minorEastAsia" w:hAnsiTheme="majorHAnsi" w:hint="eastAsia"/>
          <w:sz w:val="22"/>
          <w:szCs w:val="22"/>
          <w:rPrChange w:id="597" w:author="Jiaoda Patent Agency" w:date="2021-05-19T09:48:00Z">
            <w:rPr>
              <w:rFonts w:asciiTheme="majorHAnsi" w:eastAsiaTheme="minorEastAsia" w:hAnsiTheme="majorHAnsi" w:hint="eastAsia"/>
              <w:sz w:val="22"/>
              <w:szCs w:val="22"/>
            </w:rPr>
          </w:rPrChange>
        </w:rPr>
        <w:t>该轮交互结束，交互单元</w:t>
      </w:r>
      <w:r w:rsidRPr="002C6EFE">
        <w:rPr>
          <w:rFonts w:asciiTheme="majorHAnsi" w:eastAsiaTheme="minorEastAsia" w:hAnsiTheme="majorHAnsi" w:hint="eastAsia"/>
          <w:sz w:val="22"/>
          <w:szCs w:val="22"/>
          <w:rPrChange w:id="598" w:author="Jiaoda Patent Agency" w:date="2021-05-19T09:48:00Z">
            <w:rPr>
              <w:rFonts w:asciiTheme="majorHAnsi" w:eastAsiaTheme="minorEastAsia" w:hAnsiTheme="majorHAnsi" w:hint="eastAsia"/>
              <w:sz w:val="22"/>
              <w:szCs w:val="22"/>
            </w:rPr>
          </w:rPrChange>
        </w:rPr>
        <w:t>1</w:t>
      </w:r>
      <w:r w:rsidRPr="002C6EFE">
        <w:rPr>
          <w:rFonts w:asciiTheme="majorHAnsi" w:eastAsiaTheme="minorEastAsia" w:hAnsiTheme="majorHAnsi" w:hint="eastAsia"/>
          <w:sz w:val="22"/>
          <w:szCs w:val="22"/>
          <w:rPrChange w:id="599" w:author="Jiaoda Patent Agency" w:date="2021-05-19T09:48:00Z">
            <w:rPr>
              <w:rFonts w:asciiTheme="majorHAnsi" w:eastAsiaTheme="minorEastAsia" w:hAnsiTheme="majorHAnsi" w:hint="eastAsia"/>
              <w:sz w:val="22"/>
              <w:szCs w:val="22"/>
            </w:rPr>
          </w:rPrChange>
        </w:rPr>
        <w:t>将最新一轮的交互数据发送给特征存储单元</w:t>
      </w:r>
      <w:r w:rsidRPr="002C6EFE">
        <w:rPr>
          <w:rFonts w:asciiTheme="majorHAnsi" w:eastAsiaTheme="minorEastAsia" w:hAnsiTheme="majorHAnsi" w:hint="eastAsia"/>
          <w:sz w:val="22"/>
          <w:szCs w:val="22"/>
          <w:rPrChange w:id="600" w:author="Jiaoda Patent Agency" w:date="2021-05-19T09:48:00Z">
            <w:rPr>
              <w:rFonts w:asciiTheme="majorHAnsi" w:eastAsiaTheme="minorEastAsia" w:hAnsiTheme="majorHAnsi" w:hint="eastAsia"/>
              <w:sz w:val="22"/>
              <w:szCs w:val="22"/>
            </w:rPr>
          </w:rPrChange>
        </w:rPr>
        <w:t>3</w:t>
      </w:r>
      <w:r w:rsidRPr="002C6EFE">
        <w:rPr>
          <w:rFonts w:asciiTheme="majorHAnsi" w:eastAsiaTheme="minorEastAsia" w:hAnsiTheme="majorHAnsi" w:hint="eastAsia"/>
          <w:sz w:val="22"/>
          <w:szCs w:val="22"/>
          <w:rPrChange w:id="601" w:author="Jiaoda Patent Agency" w:date="2021-05-19T09:48:00Z">
            <w:rPr>
              <w:rFonts w:asciiTheme="majorHAnsi" w:eastAsiaTheme="minorEastAsia" w:hAnsiTheme="majorHAnsi" w:hint="eastAsia"/>
              <w:sz w:val="22"/>
              <w:szCs w:val="22"/>
            </w:rPr>
          </w:rPrChange>
        </w:rPr>
        <w:t>。</w:t>
      </w:r>
    </w:p>
    <w:p w14:paraId="11FF0652" w14:textId="5A32AB4C" w:rsidR="003E7D6B" w:rsidRPr="002C6EFE" w:rsidRDefault="00F01B27" w:rsidP="00B27628">
      <w:pPr>
        <w:pStyle w:val="ab"/>
        <w:numPr>
          <w:ilvl w:val="0"/>
          <w:numId w:val="1"/>
        </w:numPr>
        <w:tabs>
          <w:tab w:val="left" w:pos="709"/>
        </w:tabs>
        <w:spacing w:line="360" w:lineRule="auto"/>
        <w:ind w:left="0" w:firstLineChars="0" w:firstLine="0"/>
        <w:rPr>
          <w:rFonts w:asciiTheme="majorHAnsi" w:hAnsiTheme="majorHAnsi"/>
          <w:sz w:val="22"/>
          <w:szCs w:val="22"/>
          <w:rPrChange w:id="602" w:author="Jiaoda Patent Agency" w:date="2021-05-19T09:48:00Z">
            <w:rPr>
              <w:rFonts w:asciiTheme="majorHAnsi" w:hAnsiTheme="majorHAnsi"/>
              <w:sz w:val="22"/>
              <w:szCs w:val="22"/>
            </w:rPr>
          </w:rPrChange>
        </w:rPr>
      </w:pPr>
      <w:ins w:id="603" w:author="Jiaoda Patent Agency" w:date="2021-05-19T09:35:00Z">
        <w:r w:rsidRPr="002C6EFE">
          <w:rPr>
            <w:rFonts w:asciiTheme="majorHAnsi" w:eastAsiaTheme="minorEastAsia" w:hAnsiTheme="majorHAnsi" w:hint="eastAsia"/>
            <w:sz w:val="22"/>
            <w:szCs w:val="22"/>
            <w:rPrChange w:id="604" w:author="Jiaoda Patent Agency" w:date="2021-05-19T09:48:00Z">
              <w:rPr>
                <w:rFonts w:asciiTheme="majorHAnsi" w:eastAsiaTheme="minorEastAsia" w:hAnsiTheme="majorHAnsi" w:hint="eastAsia"/>
                <w:sz w:val="22"/>
                <w:szCs w:val="22"/>
              </w:rPr>
            </w:rPrChange>
          </w:rPr>
          <w:t>所述的</w:t>
        </w:r>
        <w:r w:rsidRPr="002C6EFE">
          <w:rPr>
            <w:rFonts w:asciiTheme="majorHAnsi" w:eastAsiaTheme="minorEastAsia" w:hAnsiTheme="majorHAnsi" w:hint="eastAsia"/>
            <w:sz w:val="22"/>
            <w:szCs w:val="22"/>
            <w:rPrChange w:id="605" w:author="Jiaoda Patent Agency" w:date="2021-05-19T09:48:00Z">
              <w:rPr>
                <w:rFonts w:asciiTheme="majorHAnsi" w:eastAsiaTheme="minorEastAsia" w:hAnsiTheme="majorHAnsi" w:hint="eastAsia"/>
                <w:sz w:val="22"/>
                <w:szCs w:val="22"/>
              </w:rPr>
            </w:rPrChange>
          </w:rPr>
          <w:t>神经网络</w:t>
        </w:r>
      </w:ins>
      <w:r w:rsidR="00B27628" w:rsidRPr="002C6EFE">
        <w:rPr>
          <w:rFonts w:asciiTheme="majorHAnsi" w:eastAsiaTheme="minorEastAsia" w:hAnsiTheme="majorHAnsi" w:hint="eastAsia"/>
          <w:sz w:val="22"/>
          <w:szCs w:val="22"/>
          <w:rPrChange w:id="606" w:author="Jiaoda Patent Agency" w:date="2021-05-19T09:48:00Z">
            <w:rPr>
              <w:rFonts w:asciiTheme="majorHAnsi" w:eastAsiaTheme="minorEastAsia" w:hAnsiTheme="majorHAnsi" w:hint="eastAsia"/>
              <w:sz w:val="22"/>
              <w:szCs w:val="22"/>
            </w:rPr>
          </w:rPrChange>
        </w:rPr>
        <w:t>模型</w:t>
      </w:r>
      <w:ins w:id="607" w:author="Jiaoda Patent Agency" w:date="2021-05-19T09:35:00Z">
        <w:r w:rsidRPr="002C6EFE">
          <w:rPr>
            <w:rFonts w:asciiTheme="majorHAnsi" w:eastAsiaTheme="minorEastAsia" w:hAnsiTheme="majorHAnsi" w:hint="eastAsia"/>
            <w:sz w:val="22"/>
            <w:szCs w:val="22"/>
            <w:rPrChange w:id="608" w:author="Jiaoda Patent Agency" w:date="2021-05-19T09:48:00Z">
              <w:rPr>
                <w:rFonts w:asciiTheme="majorHAnsi" w:eastAsiaTheme="minorEastAsia" w:hAnsiTheme="majorHAnsi" w:hint="eastAsia"/>
                <w:sz w:val="22"/>
                <w:szCs w:val="22"/>
              </w:rPr>
            </w:rPrChange>
          </w:rPr>
          <w:t>的</w:t>
        </w:r>
      </w:ins>
      <w:r w:rsidR="00B27628" w:rsidRPr="002C6EFE">
        <w:rPr>
          <w:rFonts w:asciiTheme="majorHAnsi" w:eastAsiaTheme="minorEastAsia" w:hAnsiTheme="majorHAnsi" w:hint="eastAsia"/>
          <w:sz w:val="22"/>
          <w:szCs w:val="22"/>
          <w:rPrChange w:id="609" w:author="Jiaoda Patent Agency" w:date="2021-05-19T09:48:00Z">
            <w:rPr>
              <w:rFonts w:asciiTheme="majorHAnsi" w:eastAsiaTheme="minorEastAsia" w:hAnsiTheme="majorHAnsi" w:hint="eastAsia"/>
              <w:sz w:val="22"/>
              <w:szCs w:val="22"/>
            </w:rPr>
          </w:rPrChange>
        </w:rPr>
        <w:t>训练流程中步骤如下：</w:t>
      </w:r>
      <w:r w:rsidR="00A33423" w:rsidRPr="002C6EFE">
        <w:rPr>
          <w:rFonts w:asciiTheme="majorHAnsi" w:eastAsiaTheme="minorEastAsia" w:hAnsiTheme="majorHAnsi" w:hint="eastAsia"/>
          <w:sz w:val="22"/>
          <w:szCs w:val="22"/>
          <w:rPrChange w:id="610" w:author="Jiaoda Patent Agency" w:date="2021-05-19T09:48:00Z">
            <w:rPr>
              <w:rFonts w:asciiTheme="majorHAnsi" w:eastAsiaTheme="minorEastAsia" w:hAnsiTheme="majorHAnsi" w:hint="eastAsia"/>
              <w:sz w:val="22"/>
              <w:szCs w:val="22"/>
            </w:rPr>
          </w:rPrChange>
        </w:rPr>
        <w:t>(</w:t>
      </w:r>
      <w:r w:rsidR="00B27628" w:rsidRPr="002C6EFE">
        <w:rPr>
          <w:rFonts w:asciiTheme="majorHAnsi" w:eastAsiaTheme="minorEastAsia" w:hAnsiTheme="majorHAnsi" w:hint="eastAsia"/>
          <w:sz w:val="22"/>
          <w:szCs w:val="22"/>
          <w:rPrChange w:id="611" w:author="Jiaoda Patent Agency" w:date="2021-05-19T09:48:00Z">
            <w:rPr>
              <w:rFonts w:asciiTheme="majorHAnsi" w:eastAsiaTheme="minorEastAsia" w:hAnsiTheme="majorHAnsi" w:hint="eastAsia"/>
              <w:sz w:val="22"/>
              <w:szCs w:val="22"/>
            </w:rPr>
          </w:rPrChange>
        </w:rPr>
        <w:t>a</w:t>
      </w:r>
      <w:r w:rsidR="00A33423" w:rsidRPr="002C6EFE">
        <w:rPr>
          <w:rFonts w:asciiTheme="majorHAnsi" w:eastAsiaTheme="minorEastAsia" w:hAnsiTheme="majorHAnsi" w:hint="eastAsia"/>
          <w:sz w:val="22"/>
          <w:szCs w:val="22"/>
          <w:rPrChange w:id="612" w:author="Jiaoda Patent Agency" w:date="2021-05-19T09:48:00Z">
            <w:rPr>
              <w:rFonts w:asciiTheme="majorHAnsi" w:eastAsiaTheme="minorEastAsia" w:hAnsiTheme="majorHAnsi" w:hint="eastAsia"/>
              <w:sz w:val="22"/>
              <w:szCs w:val="22"/>
            </w:rPr>
          </w:rPrChange>
        </w:rPr>
        <w:t>)</w:t>
      </w:r>
      <w:r w:rsidR="00B27628" w:rsidRPr="002C6EFE">
        <w:rPr>
          <w:rFonts w:asciiTheme="majorHAnsi" w:eastAsiaTheme="minorEastAsia" w:hAnsiTheme="majorHAnsi" w:hint="eastAsia"/>
          <w:sz w:val="22"/>
          <w:szCs w:val="22"/>
          <w:rPrChange w:id="613" w:author="Jiaoda Patent Agency" w:date="2021-05-19T09:48:00Z">
            <w:rPr>
              <w:rFonts w:asciiTheme="majorHAnsi" w:eastAsiaTheme="minorEastAsia" w:hAnsiTheme="majorHAnsi" w:hint="eastAsia"/>
              <w:sz w:val="22"/>
              <w:szCs w:val="22"/>
            </w:rPr>
          </w:rPrChange>
        </w:rPr>
        <w:t>网络训练单元</w:t>
      </w:r>
      <w:r w:rsidR="00B27628" w:rsidRPr="002C6EFE">
        <w:rPr>
          <w:rFonts w:asciiTheme="majorHAnsi" w:eastAsiaTheme="minorEastAsia" w:hAnsiTheme="majorHAnsi" w:hint="eastAsia"/>
          <w:sz w:val="22"/>
          <w:szCs w:val="22"/>
          <w:rPrChange w:id="614" w:author="Jiaoda Patent Agency" w:date="2021-05-19T09:48:00Z">
            <w:rPr>
              <w:rFonts w:asciiTheme="majorHAnsi" w:eastAsiaTheme="minorEastAsia" w:hAnsiTheme="majorHAnsi" w:hint="eastAsia"/>
              <w:sz w:val="22"/>
              <w:szCs w:val="22"/>
            </w:rPr>
          </w:rPrChange>
        </w:rPr>
        <w:t>5</w:t>
      </w:r>
      <w:r w:rsidR="00B27628" w:rsidRPr="002C6EFE">
        <w:rPr>
          <w:rFonts w:asciiTheme="majorHAnsi" w:eastAsiaTheme="minorEastAsia" w:hAnsiTheme="majorHAnsi" w:hint="eastAsia"/>
          <w:sz w:val="22"/>
          <w:szCs w:val="22"/>
          <w:rPrChange w:id="615" w:author="Jiaoda Patent Agency" w:date="2021-05-19T09:48:00Z">
            <w:rPr>
              <w:rFonts w:asciiTheme="majorHAnsi" w:eastAsiaTheme="minorEastAsia" w:hAnsiTheme="majorHAnsi" w:hint="eastAsia"/>
              <w:sz w:val="22"/>
              <w:szCs w:val="22"/>
            </w:rPr>
          </w:rPrChange>
        </w:rPr>
        <w:t>向特征存储单元</w:t>
      </w:r>
      <w:r w:rsidR="00B27628" w:rsidRPr="002C6EFE">
        <w:rPr>
          <w:rFonts w:asciiTheme="majorHAnsi" w:eastAsiaTheme="minorEastAsia" w:hAnsiTheme="majorHAnsi" w:hint="eastAsia"/>
          <w:sz w:val="22"/>
          <w:szCs w:val="22"/>
          <w:rPrChange w:id="616" w:author="Jiaoda Patent Agency" w:date="2021-05-19T09:48:00Z">
            <w:rPr>
              <w:rFonts w:asciiTheme="majorHAnsi" w:eastAsiaTheme="minorEastAsia" w:hAnsiTheme="majorHAnsi" w:hint="eastAsia"/>
              <w:sz w:val="22"/>
              <w:szCs w:val="22"/>
            </w:rPr>
          </w:rPrChange>
        </w:rPr>
        <w:t>3</w:t>
      </w:r>
      <w:r w:rsidR="00B27628" w:rsidRPr="002C6EFE">
        <w:rPr>
          <w:rFonts w:asciiTheme="majorHAnsi" w:eastAsiaTheme="minorEastAsia" w:hAnsiTheme="majorHAnsi" w:hint="eastAsia"/>
          <w:sz w:val="22"/>
          <w:szCs w:val="22"/>
          <w:rPrChange w:id="617" w:author="Jiaoda Patent Agency" w:date="2021-05-19T09:48:00Z">
            <w:rPr>
              <w:rFonts w:asciiTheme="majorHAnsi" w:eastAsiaTheme="minorEastAsia" w:hAnsiTheme="majorHAnsi" w:hint="eastAsia"/>
              <w:sz w:val="22"/>
              <w:szCs w:val="22"/>
            </w:rPr>
          </w:rPrChange>
        </w:rPr>
        <w:t>发送数据请求；</w:t>
      </w:r>
      <w:r w:rsidR="00A33423" w:rsidRPr="002C6EFE">
        <w:rPr>
          <w:rFonts w:asciiTheme="majorHAnsi" w:eastAsiaTheme="minorEastAsia" w:hAnsiTheme="majorHAnsi" w:hint="eastAsia"/>
          <w:sz w:val="22"/>
          <w:szCs w:val="22"/>
          <w:rPrChange w:id="618" w:author="Jiaoda Patent Agency" w:date="2021-05-19T09:48:00Z">
            <w:rPr>
              <w:rFonts w:asciiTheme="majorHAnsi" w:eastAsiaTheme="minorEastAsia" w:hAnsiTheme="majorHAnsi" w:hint="eastAsia"/>
              <w:sz w:val="22"/>
              <w:szCs w:val="22"/>
            </w:rPr>
          </w:rPrChange>
        </w:rPr>
        <w:t>(</w:t>
      </w:r>
      <w:r w:rsidR="00B27628" w:rsidRPr="002C6EFE">
        <w:rPr>
          <w:rFonts w:asciiTheme="majorHAnsi" w:eastAsiaTheme="minorEastAsia" w:hAnsiTheme="majorHAnsi" w:hint="eastAsia"/>
          <w:sz w:val="22"/>
          <w:szCs w:val="22"/>
          <w:rPrChange w:id="619" w:author="Jiaoda Patent Agency" w:date="2021-05-19T09:48:00Z">
            <w:rPr>
              <w:rFonts w:asciiTheme="majorHAnsi" w:eastAsiaTheme="minorEastAsia" w:hAnsiTheme="majorHAnsi" w:hint="eastAsia"/>
              <w:sz w:val="22"/>
              <w:szCs w:val="22"/>
            </w:rPr>
          </w:rPrChange>
        </w:rPr>
        <w:t>b</w:t>
      </w:r>
      <w:r w:rsidR="00A33423" w:rsidRPr="002C6EFE">
        <w:rPr>
          <w:rFonts w:asciiTheme="majorHAnsi" w:eastAsiaTheme="minorEastAsia" w:hAnsiTheme="majorHAnsi" w:hint="eastAsia"/>
          <w:sz w:val="22"/>
          <w:szCs w:val="22"/>
          <w:rPrChange w:id="620" w:author="Jiaoda Patent Agency" w:date="2021-05-19T09:48:00Z">
            <w:rPr>
              <w:rFonts w:asciiTheme="majorHAnsi" w:eastAsiaTheme="minorEastAsia" w:hAnsiTheme="majorHAnsi" w:hint="eastAsia"/>
              <w:sz w:val="22"/>
              <w:szCs w:val="22"/>
            </w:rPr>
          </w:rPrChange>
        </w:rPr>
        <w:t>)</w:t>
      </w:r>
      <w:r w:rsidR="00B27628" w:rsidRPr="002C6EFE">
        <w:rPr>
          <w:rFonts w:asciiTheme="majorHAnsi" w:eastAsiaTheme="minorEastAsia" w:hAnsiTheme="majorHAnsi" w:hint="eastAsia"/>
          <w:sz w:val="22"/>
          <w:szCs w:val="22"/>
          <w:rPrChange w:id="621" w:author="Jiaoda Patent Agency" w:date="2021-05-19T09:48:00Z">
            <w:rPr>
              <w:rFonts w:asciiTheme="majorHAnsi" w:eastAsiaTheme="minorEastAsia" w:hAnsiTheme="majorHAnsi" w:hint="eastAsia"/>
              <w:sz w:val="22"/>
              <w:szCs w:val="22"/>
            </w:rPr>
          </w:rPrChange>
        </w:rPr>
        <w:t>特征存储单元将训练数据发送给网络训练单元</w:t>
      </w:r>
      <w:r w:rsidR="00B27628" w:rsidRPr="002C6EFE">
        <w:rPr>
          <w:rFonts w:asciiTheme="majorHAnsi" w:eastAsiaTheme="minorEastAsia" w:hAnsiTheme="majorHAnsi" w:hint="eastAsia"/>
          <w:sz w:val="22"/>
          <w:szCs w:val="22"/>
          <w:rPrChange w:id="622" w:author="Jiaoda Patent Agency" w:date="2021-05-19T09:48:00Z">
            <w:rPr>
              <w:rFonts w:asciiTheme="majorHAnsi" w:eastAsiaTheme="minorEastAsia" w:hAnsiTheme="majorHAnsi" w:hint="eastAsia"/>
              <w:sz w:val="22"/>
              <w:szCs w:val="22"/>
            </w:rPr>
          </w:rPrChange>
        </w:rPr>
        <w:t>5</w:t>
      </w:r>
      <w:r w:rsidR="00B27628" w:rsidRPr="002C6EFE">
        <w:rPr>
          <w:rFonts w:asciiTheme="majorHAnsi" w:hAnsiTheme="majorHAnsi" w:hint="eastAsia"/>
          <w:sz w:val="22"/>
          <w:szCs w:val="22"/>
          <w:rPrChange w:id="623" w:author="Jiaoda Patent Agency" w:date="2021-05-19T09:48:00Z">
            <w:rPr>
              <w:rFonts w:asciiTheme="majorHAnsi" w:hAnsiTheme="majorHAnsi" w:hint="eastAsia"/>
              <w:sz w:val="22"/>
              <w:szCs w:val="22"/>
            </w:rPr>
          </w:rPrChange>
        </w:rPr>
        <w:t>；</w:t>
      </w:r>
      <w:r w:rsidR="00A33423" w:rsidRPr="002C6EFE">
        <w:rPr>
          <w:rFonts w:asciiTheme="majorHAnsi" w:hAnsiTheme="majorHAnsi" w:hint="eastAsia"/>
          <w:sz w:val="22"/>
          <w:szCs w:val="22"/>
          <w:rPrChange w:id="624" w:author="Jiaoda Patent Agency" w:date="2021-05-19T09:48:00Z">
            <w:rPr>
              <w:rFonts w:asciiTheme="majorHAnsi" w:hAnsiTheme="majorHAnsi" w:hint="eastAsia"/>
              <w:sz w:val="22"/>
              <w:szCs w:val="22"/>
            </w:rPr>
          </w:rPrChange>
        </w:rPr>
        <w:t>(</w:t>
      </w:r>
      <w:r w:rsidR="00B27628" w:rsidRPr="002C6EFE">
        <w:rPr>
          <w:rFonts w:asciiTheme="majorHAnsi" w:hAnsiTheme="majorHAnsi" w:hint="eastAsia"/>
          <w:sz w:val="22"/>
          <w:szCs w:val="22"/>
          <w:rPrChange w:id="625" w:author="Jiaoda Patent Agency" w:date="2021-05-19T09:48:00Z">
            <w:rPr>
              <w:rFonts w:asciiTheme="majorHAnsi" w:hAnsiTheme="majorHAnsi" w:hint="eastAsia"/>
              <w:sz w:val="22"/>
              <w:szCs w:val="22"/>
            </w:rPr>
          </w:rPrChange>
        </w:rPr>
        <w:t>c</w:t>
      </w:r>
      <w:r w:rsidR="00A33423" w:rsidRPr="002C6EFE">
        <w:rPr>
          <w:rFonts w:asciiTheme="majorHAnsi" w:hAnsiTheme="majorHAnsi" w:hint="eastAsia"/>
          <w:sz w:val="22"/>
          <w:szCs w:val="22"/>
          <w:rPrChange w:id="626" w:author="Jiaoda Patent Agency" w:date="2021-05-19T09:48:00Z">
            <w:rPr>
              <w:rFonts w:asciiTheme="majorHAnsi" w:hAnsiTheme="majorHAnsi" w:hint="eastAsia"/>
              <w:sz w:val="22"/>
              <w:szCs w:val="22"/>
            </w:rPr>
          </w:rPrChange>
        </w:rPr>
        <w:t>)</w:t>
      </w:r>
      <w:r w:rsidR="00B27628" w:rsidRPr="002C6EFE">
        <w:rPr>
          <w:rFonts w:asciiTheme="majorHAnsi" w:hAnsiTheme="majorHAnsi" w:hint="eastAsia"/>
          <w:sz w:val="22"/>
          <w:szCs w:val="22"/>
          <w:rPrChange w:id="627" w:author="Jiaoda Patent Agency" w:date="2021-05-19T09:48:00Z">
            <w:rPr>
              <w:rFonts w:asciiTheme="majorHAnsi" w:hAnsiTheme="majorHAnsi" w:hint="eastAsia"/>
              <w:sz w:val="22"/>
              <w:szCs w:val="22"/>
            </w:rPr>
          </w:rPrChange>
        </w:rPr>
        <w:t>网络训练单元训练神经网络模型，并更新诉求预测单元</w:t>
      </w:r>
      <w:r w:rsidR="00B27628" w:rsidRPr="002C6EFE">
        <w:rPr>
          <w:rFonts w:asciiTheme="majorHAnsi" w:hAnsiTheme="majorHAnsi" w:hint="eastAsia"/>
          <w:sz w:val="22"/>
          <w:szCs w:val="22"/>
          <w:rPrChange w:id="628" w:author="Jiaoda Patent Agency" w:date="2021-05-19T09:48:00Z">
            <w:rPr>
              <w:rFonts w:asciiTheme="majorHAnsi" w:hAnsiTheme="majorHAnsi" w:hint="eastAsia"/>
              <w:sz w:val="22"/>
              <w:szCs w:val="22"/>
            </w:rPr>
          </w:rPrChange>
        </w:rPr>
        <w:t>2</w:t>
      </w:r>
      <w:r w:rsidR="00B27628" w:rsidRPr="002C6EFE">
        <w:rPr>
          <w:rFonts w:asciiTheme="majorHAnsi" w:hAnsiTheme="majorHAnsi" w:hint="eastAsia"/>
          <w:sz w:val="22"/>
          <w:szCs w:val="22"/>
          <w:rPrChange w:id="629" w:author="Jiaoda Patent Agency" w:date="2021-05-19T09:48:00Z">
            <w:rPr>
              <w:rFonts w:asciiTheme="majorHAnsi" w:hAnsiTheme="majorHAnsi" w:hint="eastAsia"/>
              <w:sz w:val="22"/>
              <w:szCs w:val="22"/>
            </w:rPr>
          </w:rPrChange>
        </w:rPr>
        <w:t>中的神经网络模型。</w:t>
      </w:r>
    </w:p>
    <w:p w14:paraId="5F95EB6F" w14:textId="03E9F8F0" w:rsidR="00331911" w:rsidRPr="002C6EFE" w:rsidRDefault="00F05D4C" w:rsidP="00CC4B11">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630" w:author="Jiaoda Patent Agency" w:date="2021-05-19T09:48:00Z">
            <w:rPr>
              <w:rFonts w:asciiTheme="majorHAnsi" w:hAnsiTheme="majorHAnsi" w:cstheme="minorBidi"/>
              <w:bCs/>
              <w:sz w:val="22"/>
              <w:szCs w:val="22"/>
            </w:rPr>
          </w:rPrChange>
        </w:rPr>
      </w:pPr>
      <w:r w:rsidRPr="002C6EFE">
        <w:rPr>
          <w:rFonts w:asciiTheme="majorHAnsi" w:hAnsiTheme="majorHAnsi" w:hint="eastAsia"/>
          <w:sz w:val="22"/>
          <w:szCs w:val="22"/>
          <w:rPrChange w:id="631" w:author="Jiaoda Patent Agency" w:date="2021-05-19T09:48:00Z">
            <w:rPr>
              <w:rFonts w:asciiTheme="majorHAnsi" w:hAnsiTheme="majorHAnsi" w:hint="eastAsia"/>
              <w:sz w:val="22"/>
              <w:szCs w:val="22"/>
            </w:rPr>
          </w:rPrChange>
        </w:rPr>
        <w:t>本实施例涉及上述</w:t>
      </w:r>
      <w:r w:rsidR="00FA399A" w:rsidRPr="002C6EFE">
        <w:rPr>
          <w:rFonts w:asciiTheme="majorHAnsi" w:hAnsiTheme="majorHAnsi"/>
          <w:sz w:val="22"/>
          <w:szCs w:val="22"/>
          <w:rPrChange w:id="632" w:author="Jiaoda Patent Agency" w:date="2021-05-19T09:48:00Z">
            <w:rPr>
              <w:rFonts w:asciiTheme="majorHAnsi" w:hAnsiTheme="majorHAnsi"/>
              <w:sz w:val="22"/>
              <w:szCs w:val="22"/>
            </w:rPr>
          </w:rPrChange>
        </w:rPr>
        <w:t>工业平台信息优化分发装置，通过以下方式进行工业平台信息优化分发处理：</w:t>
      </w:r>
      <w:r w:rsidR="00933F0C" w:rsidRPr="002C6EFE">
        <w:rPr>
          <w:rFonts w:asciiTheme="majorHAnsi" w:hAnsiTheme="majorHAnsi" w:cstheme="minorBidi"/>
          <w:bCs/>
          <w:sz w:val="22"/>
          <w:szCs w:val="22"/>
          <w:rPrChange w:id="633" w:author="Jiaoda Patent Agency" w:date="2021-05-19T09:48:00Z">
            <w:rPr>
              <w:rFonts w:asciiTheme="majorHAnsi" w:hAnsiTheme="majorHAnsi" w:cstheme="minorBidi"/>
              <w:bCs/>
              <w:sz w:val="22"/>
              <w:szCs w:val="22"/>
            </w:rPr>
          </w:rPrChange>
        </w:rPr>
        <w:t>当有机器人发起资源申请请求时，</w:t>
      </w:r>
      <w:r w:rsidR="004F2922" w:rsidRPr="002C6EFE">
        <w:rPr>
          <w:rFonts w:asciiTheme="majorHAnsi" w:hAnsiTheme="majorHAnsi" w:cstheme="minorBidi"/>
          <w:bCs/>
          <w:sz w:val="22"/>
          <w:szCs w:val="22"/>
          <w:rPrChange w:id="634" w:author="Jiaoda Patent Agency" w:date="2021-05-19T09:48:00Z">
            <w:rPr>
              <w:rFonts w:asciiTheme="majorHAnsi" w:hAnsiTheme="majorHAnsi" w:cstheme="minorBidi"/>
              <w:bCs/>
              <w:sz w:val="22"/>
              <w:szCs w:val="22"/>
            </w:rPr>
          </w:rPrChange>
        </w:rPr>
        <w:t>内容分发系统</w:t>
      </w:r>
      <w:r w:rsidR="00F150F5" w:rsidRPr="002C6EFE">
        <w:rPr>
          <w:rFonts w:asciiTheme="majorHAnsi" w:hAnsiTheme="majorHAnsi" w:cstheme="minorBidi"/>
          <w:bCs/>
          <w:sz w:val="22"/>
          <w:szCs w:val="22"/>
          <w:rPrChange w:id="635" w:author="Jiaoda Patent Agency" w:date="2021-05-19T09:48:00Z">
            <w:rPr>
              <w:rFonts w:asciiTheme="majorHAnsi" w:hAnsiTheme="majorHAnsi" w:cstheme="minorBidi"/>
              <w:bCs/>
              <w:sz w:val="22"/>
              <w:szCs w:val="22"/>
            </w:rPr>
          </w:rPrChange>
        </w:rPr>
        <w:t>从申请</w:t>
      </w:r>
      <w:r w:rsidR="00933F0C" w:rsidRPr="002C6EFE">
        <w:rPr>
          <w:rFonts w:asciiTheme="majorHAnsi" w:hAnsiTheme="majorHAnsi" w:cstheme="minorBidi"/>
          <w:bCs/>
          <w:sz w:val="22"/>
          <w:szCs w:val="22"/>
          <w:rPrChange w:id="636" w:author="Jiaoda Patent Agency" w:date="2021-05-19T09:48:00Z">
            <w:rPr>
              <w:rFonts w:asciiTheme="majorHAnsi" w:hAnsiTheme="majorHAnsi" w:cstheme="minorBidi"/>
              <w:bCs/>
              <w:sz w:val="22"/>
              <w:szCs w:val="22"/>
            </w:rPr>
          </w:rPrChange>
        </w:rPr>
        <w:t>请求</w:t>
      </w:r>
      <w:r w:rsidR="00F150F5" w:rsidRPr="002C6EFE">
        <w:rPr>
          <w:rFonts w:asciiTheme="majorHAnsi" w:hAnsiTheme="majorHAnsi" w:cstheme="minorBidi"/>
          <w:bCs/>
          <w:sz w:val="22"/>
          <w:szCs w:val="22"/>
          <w:rPrChange w:id="637" w:author="Jiaoda Patent Agency" w:date="2021-05-19T09:48:00Z">
            <w:rPr>
              <w:rFonts w:asciiTheme="majorHAnsi" w:hAnsiTheme="majorHAnsi" w:cstheme="minorBidi"/>
              <w:bCs/>
              <w:sz w:val="22"/>
              <w:szCs w:val="22"/>
            </w:rPr>
          </w:rPrChange>
        </w:rPr>
        <w:t>中解析出</w:t>
      </w:r>
      <w:r w:rsidR="00933F0C" w:rsidRPr="002C6EFE">
        <w:rPr>
          <w:rFonts w:asciiTheme="majorHAnsi" w:hAnsiTheme="majorHAnsi" w:cstheme="minorBidi"/>
          <w:bCs/>
          <w:sz w:val="22"/>
          <w:szCs w:val="22"/>
          <w:rPrChange w:id="638" w:author="Jiaoda Patent Agency" w:date="2021-05-19T09:48:00Z">
            <w:rPr>
              <w:rFonts w:asciiTheme="majorHAnsi" w:hAnsiTheme="majorHAnsi" w:cstheme="minorBidi"/>
              <w:bCs/>
              <w:sz w:val="22"/>
              <w:szCs w:val="22"/>
            </w:rPr>
          </w:rPrChange>
        </w:rPr>
        <w:t>机器人相关信息</w:t>
      </w:r>
      <w:r w:rsidR="00F150F5" w:rsidRPr="002C6EFE">
        <w:rPr>
          <w:rFonts w:asciiTheme="majorHAnsi" w:hAnsiTheme="majorHAnsi" w:cstheme="minorBidi"/>
          <w:bCs/>
          <w:sz w:val="22"/>
          <w:szCs w:val="22"/>
          <w:rPrChange w:id="639" w:author="Jiaoda Patent Agency" w:date="2021-05-19T09:48:00Z">
            <w:rPr>
              <w:rFonts w:asciiTheme="majorHAnsi" w:hAnsiTheme="majorHAnsi" w:cstheme="minorBidi"/>
              <w:bCs/>
              <w:sz w:val="22"/>
              <w:szCs w:val="22"/>
            </w:rPr>
          </w:rPrChange>
        </w:rPr>
        <w:t>并</w:t>
      </w:r>
      <w:r w:rsidR="00933F0C" w:rsidRPr="002C6EFE">
        <w:rPr>
          <w:rFonts w:asciiTheme="majorHAnsi" w:hAnsiTheme="majorHAnsi" w:cstheme="minorBidi"/>
          <w:bCs/>
          <w:sz w:val="22"/>
          <w:szCs w:val="22"/>
          <w:rPrChange w:id="640" w:author="Jiaoda Patent Agency" w:date="2021-05-19T09:48:00Z">
            <w:rPr>
              <w:rFonts w:asciiTheme="majorHAnsi" w:hAnsiTheme="majorHAnsi" w:cstheme="minorBidi"/>
              <w:bCs/>
              <w:sz w:val="22"/>
              <w:szCs w:val="22"/>
            </w:rPr>
          </w:rPrChange>
        </w:rPr>
        <w:t>生成估计的机器人需求，并将机器人需求以及为该机器人分配的预算等信息发送到资源库，询问可分配的资源</w:t>
      </w:r>
      <w:r w:rsidR="004F2922" w:rsidRPr="002C6EFE">
        <w:rPr>
          <w:rFonts w:asciiTheme="majorHAnsi" w:hAnsiTheme="majorHAnsi" w:cstheme="minorBidi"/>
          <w:bCs/>
          <w:sz w:val="22"/>
          <w:szCs w:val="22"/>
          <w:rPrChange w:id="641" w:author="Jiaoda Patent Agency" w:date="2021-05-19T09:48:00Z">
            <w:rPr>
              <w:rFonts w:asciiTheme="majorHAnsi" w:hAnsiTheme="majorHAnsi" w:cstheme="minorBidi"/>
              <w:bCs/>
              <w:sz w:val="22"/>
              <w:szCs w:val="22"/>
            </w:rPr>
          </w:rPrChange>
        </w:rPr>
        <w:t>；</w:t>
      </w:r>
      <w:r w:rsidR="00933F0C" w:rsidRPr="002C6EFE">
        <w:rPr>
          <w:rFonts w:asciiTheme="majorHAnsi" w:hAnsiTheme="majorHAnsi" w:cstheme="minorBidi"/>
          <w:bCs/>
          <w:sz w:val="22"/>
          <w:szCs w:val="22"/>
          <w:rPrChange w:id="642" w:author="Jiaoda Patent Agency" w:date="2021-05-19T09:48:00Z">
            <w:rPr>
              <w:rFonts w:asciiTheme="majorHAnsi" w:hAnsiTheme="majorHAnsi" w:cstheme="minorBidi"/>
              <w:bCs/>
              <w:sz w:val="22"/>
              <w:szCs w:val="22"/>
            </w:rPr>
          </w:rPrChange>
        </w:rPr>
        <w:t>资源库根据</w:t>
      </w:r>
      <w:r w:rsidR="006F1C14" w:rsidRPr="002C6EFE">
        <w:rPr>
          <w:rFonts w:asciiTheme="majorHAnsi" w:hAnsiTheme="majorHAnsi" w:cstheme="minorBidi" w:hint="eastAsia"/>
          <w:bCs/>
          <w:sz w:val="22"/>
          <w:szCs w:val="22"/>
          <w:rPrChange w:id="643" w:author="Jiaoda Patent Agency" w:date="2021-05-19T09:48:00Z">
            <w:rPr>
              <w:rFonts w:asciiTheme="majorHAnsi" w:hAnsiTheme="majorHAnsi" w:cstheme="minorBidi" w:hint="eastAsia"/>
              <w:bCs/>
              <w:sz w:val="22"/>
              <w:szCs w:val="22"/>
            </w:rPr>
          </w:rPrChange>
        </w:rPr>
        <w:t>内容分发系统提供的</w:t>
      </w:r>
      <w:r w:rsidR="00933F0C" w:rsidRPr="002C6EFE">
        <w:rPr>
          <w:rFonts w:asciiTheme="majorHAnsi" w:hAnsiTheme="majorHAnsi" w:cstheme="minorBidi" w:hint="eastAsia"/>
          <w:bCs/>
          <w:sz w:val="22"/>
          <w:szCs w:val="22"/>
          <w:rPrChange w:id="644" w:author="Jiaoda Patent Agency" w:date="2021-05-19T09:48:00Z">
            <w:rPr>
              <w:rFonts w:asciiTheme="majorHAnsi" w:hAnsiTheme="majorHAnsi" w:cstheme="minorBidi" w:hint="eastAsia"/>
              <w:bCs/>
              <w:sz w:val="22"/>
              <w:szCs w:val="22"/>
            </w:rPr>
          </w:rPrChange>
        </w:rPr>
        <w:t>需</w:t>
      </w:r>
      <w:r w:rsidR="00933F0C" w:rsidRPr="002C6EFE">
        <w:rPr>
          <w:rFonts w:asciiTheme="majorHAnsi" w:hAnsiTheme="majorHAnsi" w:cstheme="minorBidi"/>
          <w:bCs/>
          <w:sz w:val="22"/>
          <w:szCs w:val="22"/>
          <w:rPrChange w:id="645" w:author="Jiaoda Patent Agency" w:date="2021-05-19T09:48:00Z">
            <w:rPr>
              <w:rFonts w:asciiTheme="majorHAnsi" w:hAnsiTheme="majorHAnsi" w:cstheme="minorBidi"/>
              <w:bCs/>
              <w:sz w:val="22"/>
              <w:szCs w:val="22"/>
            </w:rPr>
          </w:rPrChange>
        </w:rPr>
        <w:t>求和预算估计能够获取的资源，并将预计的可分配资源</w:t>
      </w:r>
      <m:oMath>
        <m:r>
          <m:rPr>
            <m:sty m:val="p"/>
          </m:rPr>
          <w:rPr>
            <w:rFonts w:ascii="Cambria Math" w:hAnsi="Cambria Math"/>
            <w:sz w:val="22"/>
            <w:szCs w:val="22"/>
            <w:rPrChange w:id="646" w:author="Jiaoda Patent Agency" w:date="2021-05-19T09:48:00Z">
              <w:rPr>
                <w:rFonts w:ascii="Cambria Math" w:hAnsi="Cambria Math"/>
                <w:sz w:val="22"/>
                <w:szCs w:val="22"/>
              </w:rPr>
            </w:rPrChange>
          </w:rPr>
          <m:t>v</m:t>
        </m:r>
        <m:r>
          <w:rPr>
            <w:rFonts w:ascii="Cambria Math" w:hAnsi="Cambria Math"/>
            <w:sz w:val="22"/>
            <w:szCs w:val="22"/>
            <w:rPrChange w:id="647" w:author="Jiaoda Patent Agency" w:date="2021-05-19T09:48:00Z">
              <w:rPr>
                <w:rFonts w:ascii="Cambria Math" w:hAnsi="Cambria Math"/>
                <w:sz w:val="22"/>
                <w:szCs w:val="22"/>
              </w:rPr>
            </w:rPrChange>
          </w:rPr>
          <m:t>=</m:t>
        </m:r>
        <m:sSup>
          <m:sSupPr>
            <m:ctrlPr>
              <w:rPr>
                <w:rFonts w:ascii="Cambria Math" w:hAnsi="Cambria Math" w:cs="宋体"/>
                <w:bCs/>
                <w:sz w:val="22"/>
                <w:szCs w:val="22"/>
              </w:rPr>
            </m:ctrlPr>
          </m:sSupPr>
          <m:e>
            <m:d>
              <m:dPr>
                <m:begChr m:val="["/>
                <m:endChr m:val="]"/>
                <m:ctrlPr>
                  <w:rPr>
                    <w:rFonts w:ascii="Cambria Math" w:hAnsi="Cambria Math" w:cs="宋体"/>
                    <w:bCs/>
                    <w:sz w:val="22"/>
                    <w:szCs w:val="22"/>
                  </w:rPr>
                </m:ctrlPr>
              </m:dPr>
              <m:e>
                <m:sSub>
                  <m:sSubPr>
                    <m:ctrlPr>
                      <w:rPr>
                        <w:rFonts w:ascii="Cambria Math" w:hAnsi="Cambria Math" w:cs="宋体"/>
                        <w:bCs/>
                        <w:sz w:val="22"/>
                        <w:szCs w:val="22"/>
                      </w:rPr>
                    </m:ctrlPr>
                  </m:sSubPr>
                  <m:e>
                    <m:r>
                      <w:rPr>
                        <w:rFonts w:ascii="Cambria Math" w:hAnsi="Cambria Math"/>
                        <w:sz w:val="22"/>
                        <w:szCs w:val="22"/>
                        <w:rPrChange w:id="648" w:author="Jiaoda Patent Agency" w:date="2021-05-19T09:48:00Z">
                          <w:rPr>
                            <w:rFonts w:ascii="Cambria Math" w:hAnsi="Cambria Math"/>
                            <w:sz w:val="22"/>
                            <w:szCs w:val="22"/>
                          </w:rPr>
                        </w:rPrChange>
                      </w:rPr>
                      <m:t>v</m:t>
                    </m:r>
                    <m:ctrlPr>
                      <w:rPr>
                        <w:rFonts w:ascii="Cambria Math" w:hAnsi="Cambria Math" w:cs="宋体"/>
                        <w:bCs/>
                        <w:sz w:val="22"/>
                        <w:szCs w:val="22"/>
                        <w:rPrChange w:id="649" w:author="Jiaoda Patent Agency" w:date="2021-05-19T09:48:00Z">
                          <w:rPr>
                            <w:rFonts w:ascii="Cambria Math" w:hAnsi="Cambria Math" w:cs="宋体"/>
                            <w:bCs/>
                            <w:sz w:val="22"/>
                            <w:szCs w:val="22"/>
                          </w:rPr>
                        </w:rPrChange>
                      </w:rPr>
                    </m:ctrlPr>
                  </m:e>
                  <m:sub>
                    <m:r>
                      <w:rPr>
                        <w:rFonts w:ascii="Cambria Math" w:hAnsi="Cambria Math"/>
                        <w:sz w:val="22"/>
                        <w:szCs w:val="22"/>
                        <w:rPrChange w:id="650" w:author="Jiaoda Patent Agency" w:date="2021-05-19T09:48:00Z">
                          <w:rPr>
                            <w:rFonts w:ascii="Cambria Math" w:hAnsi="Cambria Math"/>
                            <w:sz w:val="22"/>
                            <w:szCs w:val="22"/>
                          </w:rPr>
                        </w:rPrChange>
                      </w:rPr>
                      <m:t>1</m:t>
                    </m:r>
                    <m:ctrlPr>
                      <w:rPr>
                        <w:rFonts w:ascii="Cambria Math" w:hAnsi="Cambria Math" w:cs="宋体"/>
                        <w:bCs/>
                        <w:sz w:val="22"/>
                        <w:szCs w:val="22"/>
                        <w:rPrChange w:id="651" w:author="Jiaoda Patent Agency" w:date="2021-05-19T09:48:00Z">
                          <w:rPr>
                            <w:rFonts w:ascii="Cambria Math" w:hAnsi="Cambria Math" w:cs="宋体"/>
                            <w:bCs/>
                            <w:sz w:val="22"/>
                            <w:szCs w:val="22"/>
                          </w:rPr>
                        </w:rPrChange>
                      </w:rPr>
                    </m:ctrlP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Change w:id="652" w:author="Jiaoda Patent Agency" w:date="2021-05-19T09:48:00Z">
                          <w:rPr>
                            <w:rFonts w:ascii="Cambria Math" w:hAnsi="Cambria Math"/>
                            <w:sz w:val="22"/>
                            <w:szCs w:val="22"/>
                          </w:rPr>
                        </w:rPrChange>
                      </w:rPr>
                      <m:t>v</m:t>
                    </m:r>
                    <m:ctrlPr>
                      <w:rPr>
                        <w:rFonts w:ascii="Cambria Math" w:hAnsi="Cambria Math" w:cs="宋体"/>
                        <w:bCs/>
                        <w:sz w:val="22"/>
                        <w:szCs w:val="22"/>
                        <w:rPrChange w:id="653" w:author="Jiaoda Patent Agency" w:date="2021-05-19T09:48:00Z">
                          <w:rPr>
                            <w:rFonts w:ascii="Cambria Math" w:hAnsi="Cambria Math" w:cs="宋体"/>
                            <w:bCs/>
                            <w:sz w:val="22"/>
                            <w:szCs w:val="22"/>
                          </w:rPr>
                        </w:rPrChange>
                      </w:rPr>
                    </m:ctrlPr>
                  </m:e>
                  <m:sub>
                    <m:r>
                      <w:rPr>
                        <w:rFonts w:ascii="Cambria Math" w:hAnsi="Cambria Math"/>
                        <w:sz w:val="22"/>
                        <w:szCs w:val="22"/>
                        <w:rPrChange w:id="654" w:author="Jiaoda Patent Agency" w:date="2021-05-19T09:48:00Z">
                          <w:rPr>
                            <w:rFonts w:ascii="Cambria Math" w:hAnsi="Cambria Math"/>
                            <w:sz w:val="22"/>
                            <w:szCs w:val="22"/>
                          </w:rPr>
                        </w:rPrChange>
                      </w:rPr>
                      <m:t>2</m:t>
                    </m:r>
                    <m:ctrlPr>
                      <w:rPr>
                        <w:rFonts w:ascii="Cambria Math" w:hAnsi="Cambria Math" w:cs="宋体"/>
                        <w:bCs/>
                        <w:sz w:val="22"/>
                        <w:szCs w:val="22"/>
                        <w:rPrChange w:id="655" w:author="Jiaoda Patent Agency" w:date="2021-05-19T09:48:00Z">
                          <w:rPr>
                            <w:rFonts w:ascii="Cambria Math" w:hAnsi="Cambria Math" w:cs="宋体"/>
                            <w:bCs/>
                            <w:sz w:val="22"/>
                            <w:szCs w:val="22"/>
                          </w:rPr>
                        </w:rPrChange>
                      </w:rPr>
                    </m:ctrlPr>
                  </m:sub>
                </m:sSub>
                <m:r>
                  <w:rPr>
                    <w:rFonts w:ascii="Cambria Math" w:hAnsi="Cambria Math"/>
                    <w:sz w:val="22"/>
                    <w:szCs w:val="22"/>
                  </w:rPr>
                  <m:t>，</m:t>
                </m:r>
                <m:r>
                  <w:rPr>
                    <w:rFonts w:ascii="Cambria Math" w:hAnsi="Cambria Math"/>
                    <w:sz w:val="22"/>
                    <w:szCs w:val="22"/>
                    <w:rPrChange w:id="656" w:author="Jiaoda Patent Agency" w:date="2021-05-19T09:48:00Z">
                      <w:rPr>
                        <w:rFonts w:ascii="Cambria Math" w:hAnsi="Cambria Math"/>
                        <w:sz w:val="22"/>
                        <w:szCs w:val="22"/>
                      </w:rPr>
                    </w:rPrChange>
                  </w:rPr>
                  <m:t>⋯</m:t>
                </m:r>
                <m:r>
                  <w:rPr>
                    <w:rFonts w:ascii="Cambria Math" w:hAnsi="Cambria Math"/>
                    <w:sz w:val="22"/>
                    <w:szCs w:val="22"/>
                    <w:rPrChange w:id="657" w:author="Jiaoda Patent Agency" w:date="2021-05-19T09:48:00Z">
                      <w:rPr>
                        <w:rFonts w:ascii="Cambria Math" w:hAnsi="Cambria Math"/>
                        <w:sz w:val="22"/>
                        <w:szCs w:val="22"/>
                      </w:rPr>
                    </w:rPrChange>
                  </w:rPr>
                  <m:t>，</m:t>
                </m:r>
                <m:sSub>
                  <m:sSubPr>
                    <m:ctrlPr>
                      <w:rPr>
                        <w:rFonts w:ascii="Cambria Math" w:hAnsi="Cambria Math" w:cs="宋体"/>
                        <w:bCs/>
                        <w:sz w:val="22"/>
                        <w:szCs w:val="22"/>
                      </w:rPr>
                    </m:ctrlPr>
                  </m:sSubPr>
                  <m:e>
                    <m:r>
                      <w:rPr>
                        <w:rFonts w:ascii="Cambria Math" w:hAnsi="Cambria Math"/>
                        <w:sz w:val="22"/>
                        <w:szCs w:val="22"/>
                        <w:rPrChange w:id="658" w:author="Jiaoda Patent Agency" w:date="2021-05-19T09:48:00Z">
                          <w:rPr>
                            <w:rFonts w:ascii="Cambria Math" w:hAnsi="Cambria Math"/>
                            <w:sz w:val="22"/>
                            <w:szCs w:val="22"/>
                          </w:rPr>
                        </w:rPrChange>
                      </w:rPr>
                      <m:t>v</m:t>
                    </m:r>
                    <m:ctrlPr>
                      <w:rPr>
                        <w:rFonts w:ascii="Cambria Math" w:hAnsi="Cambria Math" w:cs="宋体"/>
                        <w:bCs/>
                        <w:sz w:val="22"/>
                        <w:szCs w:val="22"/>
                        <w:rPrChange w:id="659" w:author="Jiaoda Patent Agency" w:date="2021-05-19T09:48:00Z">
                          <w:rPr>
                            <w:rFonts w:ascii="Cambria Math" w:hAnsi="Cambria Math" w:cs="宋体"/>
                            <w:bCs/>
                            <w:sz w:val="22"/>
                            <w:szCs w:val="22"/>
                          </w:rPr>
                        </w:rPrChange>
                      </w:rPr>
                    </m:ctrlPr>
                  </m:e>
                  <m:sub>
                    <m:r>
                      <w:rPr>
                        <w:rFonts w:ascii="Cambria Math" w:hAnsi="Cambria Math"/>
                        <w:sz w:val="22"/>
                        <w:szCs w:val="22"/>
                        <w:rPrChange w:id="660" w:author="Jiaoda Patent Agency" w:date="2021-05-19T09:48:00Z">
                          <w:rPr>
                            <w:rFonts w:ascii="Cambria Math" w:hAnsi="Cambria Math"/>
                            <w:sz w:val="22"/>
                            <w:szCs w:val="22"/>
                          </w:rPr>
                        </w:rPrChange>
                      </w:rPr>
                      <m:t>n</m:t>
                    </m:r>
                    <m:ctrlPr>
                      <w:rPr>
                        <w:rFonts w:ascii="Cambria Math" w:hAnsi="Cambria Math" w:cs="宋体"/>
                        <w:bCs/>
                        <w:sz w:val="22"/>
                        <w:szCs w:val="22"/>
                        <w:rPrChange w:id="661" w:author="Jiaoda Patent Agency" w:date="2021-05-19T09:48:00Z">
                          <w:rPr>
                            <w:rFonts w:ascii="Cambria Math" w:hAnsi="Cambria Math" w:cs="宋体"/>
                            <w:bCs/>
                            <w:sz w:val="22"/>
                            <w:szCs w:val="22"/>
                          </w:rPr>
                        </w:rPrChange>
                      </w:rPr>
                    </m:ctrlPr>
                  </m:sub>
                </m:sSub>
                <m:ctrlPr>
                  <w:rPr>
                    <w:rFonts w:ascii="Cambria Math" w:hAnsi="Cambria Math" w:cs="宋体"/>
                    <w:bCs/>
                    <w:sz w:val="22"/>
                    <w:szCs w:val="22"/>
                    <w:rPrChange w:id="662" w:author="Jiaoda Patent Agency" w:date="2021-05-19T09:48:00Z">
                      <w:rPr>
                        <w:rFonts w:ascii="Cambria Math" w:hAnsi="Cambria Math" w:cs="宋体"/>
                        <w:bCs/>
                        <w:sz w:val="22"/>
                        <w:szCs w:val="22"/>
                      </w:rPr>
                    </w:rPrChange>
                  </w:rPr>
                </m:ctrlPr>
              </m:e>
            </m:d>
            <m:ctrlPr>
              <w:rPr>
                <w:rFonts w:ascii="Cambria Math" w:hAnsi="Cambria Math" w:cs="宋体"/>
                <w:bCs/>
                <w:sz w:val="22"/>
                <w:szCs w:val="22"/>
                <w:rPrChange w:id="663" w:author="Jiaoda Patent Agency" w:date="2021-05-19T09:48:00Z">
                  <w:rPr>
                    <w:rFonts w:ascii="Cambria Math" w:hAnsi="Cambria Math" w:cs="宋体"/>
                    <w:bCs/>
                    <w:sz w:val="22"/>
                    <w:szCs w:val="22"/>
                  </w:rPr>
                </w:rPrChange>
              </w:rPr>
            </m:ctrlPr>
          </m:e>
          <m:sup>
            <m:r>
              <m:rPr>
                <m:sty m:val="p"/>
              </m:rPr>
              <w:rPr>
                <w:rFonts w:ascii="Cambria Math" w:hAnsi="Cambria Math"/>
                <w:sz w:val="22"/>
                <w:szCs w:val="22"/>
              </w:rPr>
              <m:t>⊤</m:t>
            </m:r>
            <m:ctrlPr>
              <w:rPr>
                <w:rFonts w:ascii="Cambria Math" w:hAnsi="Cambria Math" w:cs="宋体"/>
                <w:bCs/>
                <w:sz w:val="22"/>
                <w:szCs w:val="22"/>
                <w:rPrChange w:id="664" w:author="Jiaoda Patent Agency" w:date="2021-05-19T09:48:00Z">
                  <w:rPr>
                    <w:rFonts w:ascii="Cambria Math" w:hAnsi="Cambria Math" w:cs="宋体"/>
                    <w:bCs/>
                    <w:sz w:val="22"/>
                    <w:szCs w:val="22"/>
                  </w:rPr>
                </w:rPrChange>
              </w:rPr>
            </m:ctrlPr>
          </m:sup>
        </m:sSup>
      </m:oMath>
      <w:r w:rsidR="00933F0C" w:rsidRPr="002C6EFE">
        <w:rPr>
          <w:rFonts w:asciiTheme="majorHAnsi" w:hAnsiTheme="majorHAnsi" w:cstheme="minorBidi"/>
          <w:bCs/>
          <w:sz w:val="22"/>
          <w:szCs w:val="22"/>
        </w:rPr>
        <w:t>返回</w:t>
      </w:r>
      <w:r w:rsidR="004F2922" w:rsidRPr="002C6EFE">
        <w:rPr>
          <w:rFonts w:asciiTheme="majorHAnsi" w:hAnsiTheme="majorHAnsi" w:cstheme="minorBidi"/>
          <w:bCs/>
          <w:sz w:val="22"/>
          <w:szCs w:val="22"/>
        </w:rPr>
        <w:t>，</w:t>
      </w:r>
      <w:r w:rsidR="00933F0C" w:rsidRPr="002C6EFE">
        <w:rPr>
          <w:rFonts w:asciiTheme="majorHAnsi" w:hAnsiTheme="majorHAnsi" w:cstheme="minorBidi"/>
          <w:bCs/>
          <w:sz w:val="22"/>
          <w:szCs w:val="22"/>
        </w:rPr>
        <w:t>内容分发系统</w:t>
      </w:r>
      <w:r w:rsidR="004F2922" w:rsidRPr="002C6EFE">
        <w:rPr>
          <w:rFonts w:asciiTheme="majorHAnsi" w:hAnsiTheme="majorHAnsi" w:cstheme="minorBidi"/>
          <w:bCs/>
          <w:sz w:val="22"/>
          <w:szCs w:val="22"/>
          <w:rPrChange w:id="665" w:author="Jiaoda Patent Agency" w:date="2021-05-19T09:48:00Z">
            <w:rPr>
              <w:rFonts w:asciiTheme="majorHAnsi" w:hAnsiTheme="majorHAnsi" w:cstheme="minorBidi"/>
              <w:bCs/>
              <w:sz w:val="22"/>
              <w:szCs w:val="22"/>
            </w:rPr>
          </w:rPrChange>
        </w:rPr>
        <w:t>据此</w:t>
      </w:r>
      <w:r w:rsidR="00933F0C" w:rsidRPr="002C6EFE">
        <w:rPr>
          <w:rFonts w:asciiTheme="majorHAnsi" w:hAnsiTheme="majorHAnsi" w:cstheme="minorBidi"/>
          <w:bCs/>
          <w:sz w:val="22"/>
          <w:szCs w:val="22"/>
          <w:rPrChange w:id="666" w:author="Jiaoda Patent Agency" w:date="2021-05-19T09:48:00Z">
            <w:rPr>
              <w:rFonts w:asciiTheme="majorHAnsi" w:hAnsiTheme="majorHAnsi" w:cstheme="minorBidi"/>
              <w:bCs/>
              <w:sz w:val="22"/>
              <w:szCs w:val="22"/>
            </w:rPr>
          </w:rPrChange>
        </w:rPr>
        <w:t>向机器人发送资源申请结果</w:t>
      </w:r>
      <w:r w:rsidR="004F2922" w:rsidRPr="002C6EFE">
        <w:rPr>
          <w:rFonts w:asciiTheme="majorHAnsi" w:hAnsiTheme="majorHAnsi" w:cstheme="minorBidi"/>
          <w:bCs/>
          <w:sz w:val="22"/>
          <w:szCs w:val="22"/>
          <w:rPrChange w:id="667" w:author="Jiaoda Patent Agency" w:date="2021-05-19T09:48:00Z">
            <w:rPr>
              <w:rFonts w:asciiTheme="majorHAnsi" w:hAnsiTheme="majorHAnsi" w:cstheme="minorBidi"/>
              <w:bCs/>
              <w:sz w:val="22"/>
              <w:szCs w:val="22"/>
            </w:rPr>
          </w:rPrChange>
        </w:rPr>
        <w:t>，并根据</w:t>
      </w:r>
      <w:r w:rsidR="00933F0C" w:rsidRPr="002C6EFE">
        <w:rPr>
          <w:rFonts w:asciiTheme="majorHAnsi" w:hAnsiTheme="majorHAnsi" w:cstheme="minorBidi"/>
          <w:bCs/>
          <w:sz w:val="22"/>
          <w:szCs w:val="22"/>
          <w:rPrChange w:id="668" w:author="Jiaoda Patent Agency" w:date="2021-05-19T09:48:00Z">
            <w:rPr>
              <w:rFonts w:asciiTheme="majorHAnsi" w:hAnsiTheme="majorHAnsi" w:cstheme="minorBidi"/>
              <w:bCs/>
              <w:sz w:val="22"/>
              <w:szCs w:val="22"/>
            </w:rPr>
          </w:rPrChange>
        </w:rPr>
        <w:t>机器人</w:t>
      </w:r>
      <w:r w:rsidR="004F2922" w:rsidRPr="002C6EFE">
        <w:rPr>
          <w:rFonts w:asciiTheme="majorHAnsi" w:hAnsiTheme="majorHAnsi" w:cstheme="minorBidi"/>
          <w:bCs/>
          <w:sz w:val="22"/>
          <w:szCs w:val="22"/>
          <w:rPrChange w:id="669" w:author="Jiaoda Patent Agency" w:date="2021-05-19T09:48:00Z">
            <w:rPr>
              <w:rFonts w:asciiTheme="majorHAnsi" w:hAnsiTheme="majorHAnsi" w:cstheme="minorBidi"/>
              <w:bCs/>
              <w:sz w:val="22"/>
              <w:szCs w:val="22"/>
            </w:rPr>
          </w:rPrChange>
        </w:rPr>
        <w:t>的</w:t>
      </w:r>
      <w:r w:rsidR="00933F0C" w:rsidRPr="002C6EFE">
        <w:rPr>
          <w:rFonts w:asciiTheme="majorHAnsi" w:hAnsiTheme="majorHAnsi" w:cstheme="minorBidi"/>
          <w:bCs/>
          <w:sz w:val="22"/>
          <w:szCs w:val="22"/>
          <w:rPrChange w:id="670" w:author="Jiaoda Patent Agency" w:date="2021-05-19T09:48:00Z">
            <w:rPr>
              <w:rFonts w:asciiTheme="majorHAnsi" w:hAnsiTheme="majorHAnsi" w:cstheme="minorBidi"/>
              <w:bCs/>
              <w:sz w:val="22"/>
              <w:szCs w:val="22"/>
            </w:rPr>
          </w:rPrChange>
        </w:rPr>
        <w:t>采纳</w:t>
      </w:r>
      <w:r w:rsidR="004F2922" w:rsidRPr="002C6EFE">
        <w:rPr>
          <w:rFonts w:asciiTheme="majorHAnsi" w:hAnsiTheme="majorHAnsi" w:cstheme="minorBidi"/>
          <w:bCs/>
          <w:sz w:val="22"/>
          <w:szCs w:val="22"/>
          <w:rPrChange w:id="671" w:author="Jiaoda Patent Agency" w:date="2021-05-19T09:48:00Z">
            <w:rPr>
              <w:rFonts w:asciiTheme="majorHAnsi" w:hAnsiTheme="majorHAnsi" w:cstheme="minorBidi"/>
              <w:bCs/>
              <w:sz w:val="22"/>
              <w:szCs w:val="22"/>
            </w:rPr>
          </w:rPrChange>
        </w:rPr>
        <w:t>反馈</w:t>
      </w:r>
      <w:r w:rsidR="00F959E0" w:rsidRPr="002C6EFE">
        <w:rPr>
          <w:rFonts w:asciiTheme="majorHAnsi" w:hAnsiTheme="majorHAnsi" w:cstheme="minorBidi" w:hint="eastAsia"/>
          <w:bCs/>
          <w:sz w:val="22"/>
          <w:szCs w:val="22"/>
          <w:rPrChange w:id="672" w:author="Jiaoda Patent Agency" w:date="2021-05-19T09:48:00Z">
            <w:rPr>
              <w:rFonts w:asciiTheme="majorHAnsi" w:hAnsiTheme="majorHAnsi" w:cstheme="minorBidi" w:hint="eastAsia"/>
              <w:bCs/>
              <w:sz w:val="22"/>
              <w:szCs w:val="22"/>
            </w:rPr>
          </w:rPrChange>
        </w:rPr>
        <w:t>信号</w:t>
      </w:r>
      <w:r w:rsidR="004F2922" w:rsidRPr="002C6EFE">
        <w:rPr>
          <w:rFonts w:asciiTheme="majorHAnsi" w:hAnsiTheme="majorHAnsi" w:cstheme="minorBidi"/>
          <w:bCs/>
          <w:sz w:val="22"/>
          <w:szCs w:val="22"/>
          <w:rPrChange w:id="673" w:author="Jiaoda Patent Agency" w:date="2021-05-19T09:48:00Z">
            <w:rPr>
              <w:rFonts w:asciiTheme="majorHAnsi" w:hAnsiTheme="majorHAnsi" w:cstheme="minorBidi"/>
              <w:bCs/>
              <w:sz w:val="22"/>
              <w:szCs w:val="22"/>
            </w:rPr>
          </w:rPrChange>
        </w:rPr>
        <w:t>，通过</w:t>
      </w:r>
      <w:r w:rsidR="00933F0C" w:rsidRPr="002C6EFE">
        <w:rPr>
          <w:rFonts w:asciiTheme="majorHAnsi" w:hAnsiTheme="majorHAnsi" w:cstheme="minorBidi"/>
          <w:bCs/>
          <w:sz w:val="22"/>
          <w:szCs w:val="22"/>
          <w:rPrChange w:id="674" w:author="Jiaoda Patent Agency" w:date="2021-05-19T09:48:00Z">
            <w:rPr>
              <w:rFonts w:asciiTheme="majorHAnsi" w:hAnsiTheme="majorHAnsi" w:cstheme="minorBidi"/>
              <w:bCs/>
              <w:sz w:val="22"/>
              <w:szCs w:val="22"/>
            </w:rPr>
          </w:rPrChange>
        </w:rPr>
        <w:t>资源库将基于该需求的真实资源结果分配给机器人。</w:t>
      </w:r>
    </w:p>
    <w:p w14:paraId="158D2CB4" w14:textId="77777777" w:rsidR="006D64C4" w:rsidRPr="002C6EFE" w:rsidRDefault="00933F0C" w:rsidP="006D64C4">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675"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676" w:author="Jiaoda Patent Agency" w:date="2021-05-19T09:48:00Z">
            <w:rPr>
              <w:rFonts w:asciiTheme="majorHAnsi" w:hAnsiTheme="majorHAnsi" w:cstheme="minorBidi"/>
              <w:bCs/>
              <w:sz w:val="22"/>
              <w:szCs w:val="22"/>
            </w:rPr>
          </w:rPrChange>
        </w:rPr>
        <w:t>综上，该系统可以依据机器人的采纳行为，收集机器人对不同资源的偏好信息，打破服务器端与机器人之间信息不对称的僵局，更好地配置资源库中的整体资源。</w:t>
      </w:r>
    </w:p>
    <w:p w14:paraId="382332D5" w14:textId="57705B90" w:rsidR="00F60EFB" w:rsidRPr="002C6EFE" w:rsidRDefault="006D64C4" w:rsidP="006F34EE">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677"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678" w:author="Jiaoda Patent Agency" w:date="2021-05-19T09:48:00Z">
            <w:rPr>
              <w:rFonts w:asciiTheme="majorHAnsi" w:hAnsiTheme="majorHAnsi" w:cstheme="minorBidi"/>
              <w:bCs/>
              <w:sz w:val="22"/>
              <w:szCs w:val="22"/>
            </w:rPr>
          </w:rPrChange>
        </w:rPr>
        <w:t>所述的可分配的资源是指：</w:t>
      </w:r>
      <w:r w:rsidR="00933F0C" w:rsidRPr="002C6EFE">
        <w:rPr>
          <w:rFonts w:asciiTheme="majorHAnsi" w:hAnsiTheme="majorHAnsi" w:cstheme="minorBidi"/>
          <w:bCs/>
          <w:sz w:val="22"/>
          <w:szCs w:val="22"/>
          <w:rPrChange w:id="679" w:author="Jiaoda Patent Agency" w:date="2021-05-19T09:48:00Z">
            <w:rPr>
              <w:rFonts w:asciiTheme="majorHAnsi" w:hAnsiTheme="majorHAnsi" w:cstheme="minorBidi"/>
              <w:bCs/>
              <w:sz w:val="22"/>
              <w:szCs w:val="22"/>
            </w:rPr>
          </w:rPrChange>
        </w:rPr>
        <w:tab/>
      </w:r>
      <w:r w:rsidR="00933F0C" w:rsidRPr="002C6EFE">
        <w:rPr>
          <w:rFonts w:asciiTheme="majorHAnsi" w:hAnsiTheme="majorHAnsi" w:cstheme="minorBidi"/>
          <w:bCs/>
          <w:sz w:val="22"/>
          <w:szCs w:val="22"/>
          <w:rPrChange w:id="680" w:author="Jiaoda Patent Agency" w:date="2021-05-19T09:48:00Z">
            <w:rPr>
              <w:rFonts w:asciiTheme="majorHAnsi" w:hAnsiTheme="majorHAnsi" w:cstheme="minorBidi"/>
              <w:bCs/>
              <w:sz w:val="22"/>
              <w:szCs w:val="22"/>
            </w:rPr>
          </w:rPrChange>
        </w:rPr>
        <w:t>在预算等各种约束下，机器人可以获得的资源结果</w:t>
      </w:r>
      <w:r w:rsidR="00F60EFB" w:rsidRPr="002C6EFE">
        <w:rPr>
          <w:rFonts w:asciiTheme="majorHAnsi" w:hAnsiTheme="majorHAnsi" w:cstheme="minorBidi"/>
          <w:bCs/>
          <w:sz w:val="22"/>
          <w:szCs w:val="22"/>
          <w:rPrChange w:id="681" w:author="Jiaoda Patent Agency" w:date="2021-05-19T09:48:00Z">
            <w:rPr>
              <w:rFonts w:asciiTheme="majorHAnsi" w:hAnsiTheme="majorHAnsi" w:cstheme="minorBidi"/>
              <w:bCs/>
              <w:sz w:val="22"/>
              <w:szCs w:val="22"/>
            </w:rPr>
          </w:rPrChange>
        </w:rPr>
        <w:t>，具体为：</w:t>
      </w:r>
      <m:oMath>
        <m:r>
          <m:rPr>
            <m:sty m:val="p"/>
          </m:rPr>
          <w:rPr>
            <w:rFonts w:ascii="Cambria Math" w:hAnsi="Cambria Math"/>
            <w:sz w:val="22"/>
            <w:szCs w:val="22"/>
            <w:rPrChange w:id="682" w:author="Jiaoda Patent Agency" w:date="2021-05-19T09:48:00Z">
              <w:rPr>
                <w:rFonts w:ascii="Cambria Math" w:hAnsi="Cambria Math"/>
                <w:sz w:val="22"/>
                <w:szCs w:val="22"/>
              </w:rPr>
            </w:rPrChange>
          </w:rPr>
          <m:t>v</m:t>
        </m:r>
        <m:r>
          <w:rPr>
            <w:rFonts w:ascii="Cambria Math" w:hAnsi="Cambria Math"/>
            <w:sz w:val="22"/>
            <w:szCs w:val="22"/>
            <w:rPrChange w:id="683" w:author="Jiaoda Patent Agency" w:date="2021-05-19T09:48:00Z">
              <w:rPr>
                <w:rFonts w:ascii="Cambria Math" w:hAnsi="Cambria Math"/>
                <w:sz w:val="22"/>
                <w:szCs w:val="22"/>
              </w:rPr>
            </w:rPrChange>
          </w:rPr>
          <m:t>=</m:t>
        </m:r>
        <m:sSup>
          <m:sSupPr>
            <m:ctrlPr>
              <w:rPr>
                <w:rFonts w:ascii="Cambria Math" w:hAnsi="Cambria Math" w:cs="宋体"/>
                <w:bCs/>
                <w:sz w:val="22"/>
                <w:szCs w:val="22"/>
              </w:rPr>
            </m:ctrlPr>
          </m:sSupPr>
          <m:e>
            <m:d>
              <m:dPr>
                <m:begChr m:val="["/>
                <m:endChr m:val="]"/>
                <m:ctrlPr>
                  <w:rPr>
                    <w:rFonts w:ascii="Cambria Math" w:hAnsi="Cambria Math" w:cs="宋体"/>
                    <w:bCs/>
                    <w:sz w:val="22"/>
                    <w:szCs w:val="22"/>
                  </w:rPr>
                </m:ctrlPr>
              </m:dPr>
              <m:e>
                <m:sSub>
                  <m:sSubPr>
                    <m:ctrlPr>
                      <w:rPr>
                        <w:rFonts w:ascii="Cambria Math" w:hAnsi="Cambria Math" w:cs="宋体"/>
                        <w:bCs/>
                        <w:sz w:val="22"/>
                        <w:szCs w:val="22"/>
                      </w:rPr>
                    </m:ctrlPr>
                  </m:sSubPr>
                  <m:e>
                    <m:r>
                      <w:rPr>
                        <w:rFonts w:ascii="Cambria Math" w:hAnsi="Cambria Math"/>
                        <w:sz w:val="22"/>
                        <w:szCs w:val="22"/>
                        <w:rPrChange w:id="684" w:author="Jiaoda Patent Agency" w:date="2021-05-19T09:48:00Z">
                          <w:rPr>
                            <w:rFonts w:ascii="Cambria Math" w:hAnsi="Cambria Math"/>
                            <w:sz w:val="22"/>
                            <w:szCs w:val="22"/>
                          </w:rPr>
                        </w:rPrChange>
                      </w:rPr>
                      <m:t>v</m:t>
                    </m:r>
                    <m:ctrlPr>
                      <w:rPr>
                        <w:rFonts w:ascii="Cambria Math" w:hAnsi="Cambria Math" w:cs="宋体"/>
                        <w:bCs/>
                        <w:sz w:val="22"/>
                        <w:szCs w:val="22"/>
                        <w:rPrChange w:id="685" w:author="Jiaoda Patent Agency" w:date="2021-05-19T09:48:00Z">
                          <w:rPr>
                            <w:rFonts w:ascii="Cambria Math" w:hAnsi="Cambria Math" w:cs="宋体"/>
                            <w:bCs/>
                            <w:sz w:val="22"/>
                            <w:szCs w:val="22"/>
                          </w:rPr>
                        </w:rPrChange>
                      </w:rPr>
                    </m:ctrlPr>
                  </m:e>
                  <m:sub>
                    <m:r>
                      <w:rPr>
                        <w:rFonts w:ascii="Cambria Math" w:hAnsi="Cambria Math"/>
                        <w:sz w:val="22"/>
                        <w:szCs w:val="22"/>
                        <w:rPrChange w:id="686" w:author="Jiaoda Patent Agency" w:date="2021-05-19T09:48:00Z">
                          <w:rPr>
                            <w:rFonts w:ascii="Cambria Math" w:hAnsi="Cambria Math"/>
                            <w:sz w:val="22"/>
                            <w:szCs w:val="22"/>
                          </w:rPr>
                        </w:rPrChange>
                      </w:rPr>
                      <m:t>1</m:t>
                    </m:r>
                    <m:ctrlPr>
                      <w:rPr>
                        <w:rFonts w:ascii="Cambria Math" w:hAnsi="Cambria Math" w:cs="宋体"/>
                        <w:bCs/>
                        <w:sz w:val="22"/>
                        <w:szCs w:val="22"/>
                        <w:rPrChange w:id="687" w:author="Jiaoda Patent Agency" w:date="2021-05-19T09:48:00Z">
                          <w:rPr>
                            <w:rFonts w:ascii="Cambria Math" w:hAnsi="Cambria Math" w:cs="宋体"/>
                            <w:bCs/>
                            <w:sz w:val="22"/>
                            <w:szCs w:val="22"/>
                          </w:rPr>
                        </w:rPrChange>
                      </w:rPr>
                    </m:ctrlP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Change w:id="688" w:author="Jiaoda Patent Agency" w:date="2021-05-19T09:48:00Z">
                          <w:rPr>
                            <w:rFonts w:ascii="Cambria Math" w:hAnsi="Cambria Math"/>
                            <w:sz w:val="22"/>
                            <w:szCs w:val="22"/>
                          </w:rPr>
                        </w:rPrChange>
                      </w:rPr>
                      <m:t>v</m:t>
                    </m:r>
                    <m:ctrlPr>
                      <w:rPr>
                        <w:rFonts w:ascii="Cambria Math" w:hAnsi="Cambria Math" w:cs="宋体"/>
                        <w:bCs/>
                        <w:sz w:val="22"/>
                        <w:szCs w:val="22"/>
                        <w:rPrChange w:id="689" w:author="Jiaoda Patent Agency" w:date="2021-05-19T09:48:00Z">
                          <w:rPr>
                            <w:rFonts w:ascii="Cambria Math" w:hAnsi="Cambria Math" w:cs="宋体"/>
                            <w:bCs/>
                            <w:sz w:val="22"/>
                            <w:szCs w:val="22"/>
                          </w:rPr>
                        </w:rPrChange>
                      </w:rPr>
                    </m:ctrlPr>
                  </m:e>
                  <m:sub>
                    <m:r>
                      <w:rPr>
                        <w:rFonts w:ascii="Cambria Math" w:hAnsi="Cambria Math"/>
                        <w:sz w:val="22"/>
                        <w:szCs w:val="22"/>
                        <w:rPrChange w:id="690" w:author="Jiaoda Patent Agency" w:date="2021-05-19T09:48:00Z">
                          <w:rPr>
                            <w:rFonts w:ascii="Cambria Math" w:hAnsi="Cambria Math"/>
                            <w:sz w:val="22"/>
                            <w:szCs w:val="22"/>
                          </w:rPr>
                        </w:rPrChange>
                      </w:rPr>
                      <m:t>2</m:t>
                    </m:r>
                    <m:ctrlPr>
                      <w:rPr>
                        <w:rFonts w:ascii="Cambria Math" w:hAnsi="Cambria Math" w:cs="宋体"/>
                        <w:bCs/>
                        <w:sz w:val="22"/>
                        <w:szCs w:val="22"/>
                        <w:rPrChange w:id="691" w:author="Jiaoda Patent Agency" w:date="2021-05-19T09:48:00Z">
                          <w:rPr>
                            <w:rFonts w:ascii="Cambria Math" w:hAnsi="Cambria Math" w:cs="宋体"/>
                            <w:bCs/>
                            <w:sz w:val="22"/>
                            <w:szCs w:val="22"/>
                          </w:rPr>
                        </w:rPrChange>
                      </w:rPr>
                    </m:ctrlPr>
                  </m:sub>
                </m:sSub>
                <m:r>
                  <w:rPr>
                    <w:rFonts w:ascii="Cambria Math" w:hAnsi="Cambria Math"/>
                    <w:sz w:val="22"/>
                    <w:szCs w:val="22"/>
                  </w:rPr>
                  <m:t>，</m:t>
                </m:r>
                <m:r>
                  <w:rPr>
                    <w:rFonts w:ascii="Cambria Math" w:hAnsi="Cambria Math"/>
                    <w:sz w:val="22"/>
                    <w:szCs w:val="22"/>
                    <w:rPrChange w:id="692" w:author="Jiaoda Patent Agency" w:date="2021-05-19T09:48:00Z">
                      <w:rPr>
                        <w:rFonts w:ascii="Cambria Math" w:hAnsi="Cambria Math"/>
                        <w:sz w:val="22"/>
                        <w:szCs w:val="22"/>
                      </w:rPr>
                    </w:rPrChange>
                  </w:rPr>
                  <m:t>⋯</m:t>
                </m:r>
                <m:r>
                  <w:rPr>
                    <w:rFonts w:ascii="Cambria Math" w:hAnsi="Cambria Math"/>
                    <w:sz w:val="22"/>
                    <w:szCs w:val="22"/>
                    <w:rPrChange w:id="693" w:author="Jiaoda Patent Agency" w:date="2021-05-19T09:48:00Z">
                      <w:rPr>
                        <w:rFonts w:ascii="Cambria Math" w:hAnsi="Cambria Math"/>
                        <w:sz w:val="22"/>
                        <w:szCs w:val="22"/>
                      </w:rPr>
                    </w:rPrChange>
                  </w:rPr>
                  <m:t>，</m:t>
                </m:r>
                <m:sSub>
                  <m:sSubPr>
                    <m:ctrlPr>
                      <w:rPr>
                        <w:rFonts w:ascii="Cambria Math" w:hAnsi="Cambria Math" w:cs="宋体"/>
                        <w:bCs/>
                        <w:sz w:val="22"/>
                        <w:szCs w:val="22"/>
                      </w:rPr>
                    </m:ctrlPr>
                  </m:sSubPr>
                  <m:e>
                    <m:r>
                      <w:rPr>
                        <w:rFonts w:ascii="Cambria Math" w:hAnsi="Cambria Math"/>
                        <w:sz w:val="22"/>
                        <w:szCs w:val="22"/>
                        <w:rPrChange w:id="694" w:author="Jiaoda Patent Agency" w:date="2021-05-19T09:48:00Z">
                          <w:rPr>
                            <w:rFonts w:ascii="Cambria Math" w:hAnsi="Cambria Math"/>
                            <w:sz w:val="22"/>
                            <w:szCs w:val="22"/>
                          </w:rPr>
                        </w:rPrChange>
                      </w:rPr>
                      <m:t>v</m:t>
                    </m:r>
                    <m:ctrlPr>
                      <w:rPr>
                        <w:rFonts w:ascii="Cambria Math" w:hAnsi="Cambria Math" w:cs="宋体"/>
                        <w:bCs/>
                        <w:sz w:val="22"/>
                        <w:szCs w:val="22"/>
                        <w:rPrChange w:id="695" w:author="Jiaoda Patent Agency" w:date="2021-05-19T09:48:00Z">
                          <w:rPr>
                            <w:rFonts w:ascii="Cambria Math" w:hAnsi="Cambria Math" w:cs="宋体"/>
                            <w:bCs/>
                            <w:sz w:val="22"/>
                            <w:szCs w:val="22"/>
                          </w:rPr>
                        </w:rPrChange>
                      </w:rPr>
                    </m:ctrlPr>
                  </m:e>
                  <m:sub>
                    <m:r>
                      <w:rPr>
                        <w:rFonts w:ascii="Cambria Math" w:hAnsi="Cambria Math"/>
                        <w:sz w:val="22"/>
                        <w:szCs w:val="22"/>
                        <w:rPrChange w:id="696" w:author="Jiaoda Patent Agency" w:date="2021-05-19T09:48:00Z">
                          <w:rPr>
                            <w:rFonts w:ascii="Cambria Math" w:hAnsi="Cambria Math"/>
                            <w:sz w:val="22"/>
                            <w:szCs w:val="22"/>
                          </w:rPr>
                        </w:rPrChange>
                      </w:rPr>
                      <m:t>n</m:t>
                    </m:r>
                    <m:ctrlPr>
                      <w:rPr>
                        <w:rFonts w:ascii="Cambria Math" w:hAnsi="Cambria Math" w:cs="宋体"/>
                        <w:bCs/>
                        <w:sz w:val="22"/>
                        <w:szCs w:val="22"/>
                        <w:rPrChange w:id="697" w:author="Jiaoda Patent Agency" w:date="2021-05-19T09:48:00Z">
                          <w:rPr>
                            <w:rFonts w:ascii="Cambria Math" w:hAnsi="Cambria Math" w:cs="宋体"/>
                            <w:bCs/>
                            <w:sz w:val="22"/>
                            <w:szCs w:val="22"/>
                          </w:rPr>
                        </w:rPrChange>
                      </w:rPr>
                    </m:ctrlPr>
                  </m:sub>
                </m:sSub>
                <m:ctrlPr>
                  <w:rPr>
                    <w:rFonts w:ascii="Cambria Math" w:hAnsi="Cambria Math" w:cs="宋体"/>
                    <w:bCs/>
                    <w:sz w:val="22"/>
                    <w:szCs w:val="22"/>
                    <w:rPrChange w:id="698" w:author="Jiaoda Patent Agency" w:date="2021-05-19T09:48:00Z">
                      <w:rPr>
                        <w:rFonts w:ascii="Cambria Math" w:hAnsi="Cambria Math" w:cs="宋体"/>
                        <w:bCs/>
                        <w:sz w:val="22"/>
                        <w:szCs w:val="22"/>
                      </w:rPr>
                    </w:rPrChange>
                  </w:rPr>
                </m:ctrlPr>
              </m:e>
            </m:d>
            <m:ctrlPr>
              <w:rPr>
                <w:rFonts w:ascii="Cambria Math" w:hAnsi="Cambria Math" w:cs="宋体"/>
                <w:bCs/>
                <w:sz w:val="22"/>
                <w:szCs w:val="22"/>
                <w:rPrChange w:id="699" w:author="Jiaoda Patent Agency" w:date="2021-05-19T09:48:00Z">
                  <w:rPr>
                    <w:rFonts w:ascii="Cambria Math" w:hAnsi="Cambria Math" w:cs="宋体"/>
                    <w:bCs/>
                    <w:sz w:val="22"/>
                    <w:szCs w:val="22"/>
                  </w:rPr>
                </w:rPrChange>
              </w:rPr>
            </m:ctrlPr>
          </m:e>
          <m:sup>
            <m:r>
              <m:rPr>
                <m:sty m:val="p"/>
              </m:rPr>
              <w:rPr>
                <w:rFonts w:ascii="Cambria Math" w:hAnsi="Cambria Math"/>
                <w:sz w:val="22"/>
                <w:szCs w:val="22"/>
              </w:rPr>
              <m:t>⊤</m:t>
            </m:r>
            <m:ctrlPr>
              <w:rPr>
                <w:rFonts w:ascii="Cambria Math" w:hAnsi="Cambria Math" w:cs="宋体"/>
                <w:bCs/>
                <w:sz w:val="22"/>
                <w:szCs w:val="22"/>
                <w:rPrChange w:id="700" w:author="Jiaoda Patent Agency" w:date="2021-05-19T09:48:00Z">
                  <w:rPr>
                    <w:rFonts w:ascii="Cambria Math" w:hAnsi="Cambria Math" w:cs="宋体"/>
                    <w:bCs/>
                    <w:sz w:val="22"/>
                    <w:szCs w:val="22"/>
                  </w:rPr>
                </w:rPrChange>
              </w:rPr>
            </m:ctrlPr>
          </m:sup>
        </m:sSup>
      </m:oMath>
      <w:r w:rsidR="00933F0C" w:rsidRPr="002C6EFE">
        <w:rPr>
          <w:rFonts w:asciiTheme="majorHAnsi" w:hAnsiTheme="majorHAnsi" w:cstheme="minorBidi"/>
          <w:bCs/>
          <w:sz w:val="22"/>
          <w:szCs w:val="22"/>
        </w:rPr>
        <w:t>，</w:t>
      </w:r>
      <w:r w:rsidR="004B24EC" w:rsidRPr="002C6EFE">
        <w:rPr>
          <w:rFonts w:asciiTheme="majorHAnsi" w:hAnsiTheme="majorHAnsi" w:cstheme="minorBidi"/>
          <w:bCs/>
          <w:sz w:val="22"/>
          <w:szCs w:val="22"/>
        </w:rPr>
        <w:t>其中：</w:t>
      </w:r>
      <m:oMath>
        <m:r>
          <w:rPr>
            <w:rFonts w:ascii="Cambria Math" w:hAnsi="Cambria Math"/>
            <w:sz w:val="22"/>
            <w:szCs w:val="22"/>
          </w:rPr>
          <m:t>n</m:t>
        </m:r>
      </m:oMath>
      <w:r w:rsidR="00933F0C" w:rsidRPr="002C6EFE">
        <w:rPr>
          <w:rFonts w:asciiTheme="majorHAnsi" w:hAnsiTheme="majorHAnsi" w:cstheme="minorBidi"/>
          <w:bCs/>
          <w:sz w:val="22"/>
          <w:szCs w:val="22"/>
          <w:rPrChange w:id="701" w:author="Jiaoda Patent Agency" w:date="2021-05-19T09:48:00Z">
            <w:rPr>
              <w:rFonts w:asciiTheme="majorHAnsi" w:hAnsiTheme="majorHAnsi" w:cstheme="minorBidi"/>
              <w:bCs/>
              <w:sz w:val="22"/>
              <w:szCs w:val="22"/>
            </w:rPr>
          </w:rPrChange>
        </w:rPr>
        <w:t>表示资源的</w:t>
      </w:r>
      <w:r w:rsidR="00795696" w:rsidRPr="002C6EFE">
        <w:rPr>
          <w:rFonts w:asciiTheme="majorHAnsi" w:hAnsiTheme="majorHAnsi" w:cstheme="minorBidi" w:hint="eastAsia"/>
          <w:bCs/>
          <w:sz w:val="22"/>
          <w:szCs w:val="22"/>
          <w:rPrChange w:id="702" w:author="Jiaoda Patent Agency" w:date="2021-05-19T09:48:00Z">
            <w:rPr>
              <w:rFonts w:asciiTheme="majorHAnsi" w:hAnsiTheme="majorHAnsi" w:cstheme="minorBidi" w:hint="eastAsia"/>
              <w:bCs/>
              <w:sz w:val="22"/>
              <w:szCs w:val="22"/>
            </w:rPr>
          </w:rPrChange>
        </w:rPr>
        <w:t>种类数</w:t>
      </w:r>
      <w:r w:rsidR="00933F0C" w:rsidRPr="002C6EFE">
        <w:rPr>
          <w:rFonts w:asciiTheme="majorHAnsi" w:hAnsiTheme="majorHAnsi" w:cstheme="minorBidi"/>
          <w:bCs/>
          <w:sz w:val="22"/>
          <w:szCs w:val="22"/>
          <w:rPrChange w:id="703" w:author="Jiaoda Patent Agency" w:date="2021-05-19T09:48:00Z">
            <w:rPr>
              <w:rFonts w:asciiTheme="majorHAnsi" w:hAnsiTheme="majorHAnsi" w:cstheme="minorBidi"/>
              <w:bCs/>
              <w:sz w:val="22"/>
              <w:szCs w:val="22"/>
            </w:rPr>
          </w:rPrChange>
        </w:rPr>
        <w:t>，值</w:t>
      </w:r>
      <m:oMath>
        <m:sSub>
          <m:sSubPr>
            <m:ctrlPr>
              <w:rPr>
                <w:rFonts w:ascii="Cambria Math" w:hAnsi="Cambria Math" w:cs="宋体"/>
                <w:bCs/>
                <w:noProof/>
                <w:sz w:val="22"/>
                <w:szCs w:val="22"/>
              </w:rPr>
            </m:ctrlPr>
          </m:sSubPr>
          <m:e>
            <m:r>
              <w:rPr>
                <w:rFonts w:ascii="Cambria Math" w:hAnsi="Cambria Math"/>
                <w:noProof/>
                <w:sz w:val="22"/>
                <w:szCs w:val="22"/>
              </w:rPr>
              <m:t>v</m:t>
            </m:r>
            <m:ctrlPr>
              <w:rPr>
                <w:rFonts w:ascii="Cambria Math" w:hAnsi="Cambria Math" w:cs="宋体"/>
                <w:bCs/>
                <w:noProof/>
                <w:sz w:val="22"/>
                <w:szCs w:val="22"/>
                <w:rPrChange w:id="704" w:author="Jiaoda Patent Agency" w:date="2021-05-19T09:48:00Z">
                  <w:rPr>
                    <w:rFonts w:ascii="Cambria Math" w:hAnsi="Cambria Math" w:cs="宋体"/>
                    <w:bCs/>
                    <w:noProof/>
                    <w:sz w:val="22"/>
                    <w:szCs w:val="22"/>
                  </w:rPr>
                </w:rPrChange>
              </w:rPr>
            </m:ctrlPr>
          </m:e>
          <m:sub>
            <m:r>
              <w:rPr>
                <w:rFonts w:ascii="Cambria Math" w:hAnsi="Cambria Math"/>
                <w:noProof/>
                <w:sz w:val="22"/>
                <w:szCs w:val="22"/>
              </w:rPr>
              <m:t>i</m:t>
            </m:r>
            <m:ctrlPr>
              <w:rPr>
                <w:rFonts w:ascii="Cambria Math" w:hAnsi="Cambria Math" w:cs="宋体"/>
                <w:bCs/>
                <w:noProof/>
                <w:sz w:val="22"/>
                <w:szCs w:val="22"/>
                <w:rPrChange w:id="705" w:author="Jiaoda Patent Agency" w:date="2021-05-19T09:48:00Z">
                  <w:rPr>
                    <w:rFonts w:ascii="Cambria Math" w:hAnsi="Cambria Math" w:cs="宋体"/>
                    <w:bCs/>
                    <w:noProof/>
                    <w:sz w:val="22"/>
                    <w:szCs w:val="22"/>
                  </w:rPr>
                </w:rPrChange>
              </w:rPr>
            </m:ctrlPr>
          </m:sub>
        </m:sSub>
      </m:oMath>
      <w:r w:rsidR="00933F0C" w:rsidRPr="002C6EFE">
        <w:rPr>
          <w:rFonts w:asciiTheme="majorHAnsi" w:hAnsiTheme="majorHAnsi" w:cstheme="minorBidi"/>
          <w:bCs/>
          <w:sz w:val="22"/>
          <w:szCs w:val="22"/>
        </w:rPr>
        <w:t>表示第</w:t>
      </w:r>
      <m:oMath>
        <m:r>
          <w:rPr>
            <w:rFonts w:ascii="Cambria Math" w:hAnsi="Cambria Math"/>
            <w:sz w:val="22"/>
            <w:szCs w:val="22"/>
          </w:rPr>
          <m:t>i</m:t>
        </m:r>
      </m:oMath>
      <w:r w:rsidR="00933F0C" w:rsidRPr="002C6EFE">
        <w:rPr>
          <w:rFonts w:asciiTheme="majorHAnsi" w:hAnsiTheme="majorHAnsi" w:cstheme="minorBidi"/>
          <w:bCs/>
          <w:sz w:val="22"/>
          <w:szCs w:val="22"/>
        </w:rPr>
        <w:t>维资源的量。</w:t>
      </w:r>
    </w:p>
    <w:p w14:paraId="4954152E" w14:textId="7DEAC6D7" w:rsidR="00CA75BF" w:rsidRPr="002C6EFE" w:rsidRDefault="00BB31C0" w:rsidP="00E267F8">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706"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707" w:author="Jiaoda Patent Agency" w:date="2021-05-19T09:48:00Z">
            <w:rPr>
              <w:rFonts w:asciiTheme="majorHAnsi" w:hAnsiTheme="majorHAnsi" w:cstheme="minorBidi"/>
              <w:bCs/>
              <w:sz w:val="22"/>
              <w:szCs w:val="22"/>
            </w:rPr>
          </w:rPrChange>
        </w:rPr>
        <w:t>所述的机器人相关信息，包括：</w:t>
      </w:r>
      <w:r w:rsidR="00B938A0" w:rsidRPr="002C6EFE">
        <w:rPr>
          <w:rFonts w:asciiTheme="majorHAnsi" w:hAnsiTheme="majorHAnsi" w:cstheme="minorBidi" w:hint="eastAsia"/>
          <w:bCs/>
          <w:sz w:val="22"/>
          <w:szCs w:val="22"/>
          <w:rPrChange w:id="708" w:author="Jiaoda Patent Agency" w:date="2021-05-19T09:48:00Z">
            <w:rPr>
              <w:rFonts w:asciiTheme="majorHAnsi" w:hAnsiTheme="majorHAnsi" w:cstheme="minorBidi" w:hint="eastAsia"/>
              <w:bCs/>
              <w:sz w:val="22"/>
              <w:szCs w:val="22"/>
            </w:rPr>
          </w:rPrChange>
        </w:rPr>
        <w:t>机器人拥有的资源</w:t>
      </w:r>
      <w:r w:rsidR="00A77912" w:rsidRPr="002C6EFE">
        <w:rPr>
          <w:rFonts w:asciiTheme="majorHAnsi" w:hAnsiTheme="majorHAnsi" w:cstheme="minorBidi" w:hint="eastAsia"/>
          <w:bCs/>
          <w:sz w:val="22"/>
          <w:szCs w:val="22"/>
          <w:rPrChange w:id="709" w:author="Jiaoda Patent Agency" w:date="2021-05-19T09:48:00Z">
            <w:rPr>
              <w:rFonts w:asciiTheme="majorHAnsi" w:hAnsiTheme="majorHAnsi" w:cstheme="minorBidi" w:hint="eastAsia"/>
              <w:bCs/>
              <w:sz w:val="22"/>
              <w:szCs w:val="22"/>
            </w:rPr>
          </w:rPrChange>
        </w:rPr>
        <w:t>申请</w:t>
      </w:r>
      <w:r w:rsidR="00B938A0" w:rsidRPr="002C6EFE">
        <w:rPr>
          <w:rFonts w:asciiTheme="majorHAnsi" w:hAnsiTheme="majorHAnsi" w:cstheme="minorBidi" w:hint="eastAsia"/>
          <w:bCs/>
          <w:sz w:val="22"/>
          <w:szCs w:val="22"/>
          <w:rPrChange w:id="710" w:author="Jiaoda Patent Agency" w:date="2021-05-19T09:48:00Z">
            <w:rPr>
              <w:rFonts w:asciiTheme="majorHAnsi" w:hAnsiTheme="majorHAnsi" w:cstheme="minorBidi" w:hint="eastAsia"/>
              <w:bCs/>
              <w:sz w:val="22"/>
              <w:szCs w:val="22"/>
            </w:rPr>
          </w:rPrChange>
        </w:rPr>
        <w:t>预算</w:t>
      </w:r>
      <w:r w:rsidRPr="002C6EFE">
        <w:rPr>
          <w:rFonts w:asciiTheme="majorHAnsi" w:hAnsiTheme="majorHAnsi" w:cstheme="minorBidi"/>
          <w:bCs/>
          <w:sz w:val="22"/>
          <w:szCs w:val="22"/>
          <w:rPrChange w:id="711" w:author="Jiaoda Patent Agency" w:date="2021-05-19T09:48:00Z">
            <w:rPr>
              <w:rFonts w:asciiTheme="majorHAnsi" w:hAnsiTheme="majorHAnsi" w:cstheme="minorBidi"/>
              <w:bCs/>
              <w:sz w:val="22"/>
              <w:szCs w:val="22"/>
            </w:rPr>
          </w:rPrChange>
        </w:rPr>
        <w:t>、</w:t>
      </w:r>
      <w:r w:rsidR="00933F0C" w:rsidRPr="002C6EFE">
        <w:rPr>
          <w:rFonts w:asciiTheme="majorHAnsi" w:hAnsiTheme="majorHAnsi" w:cstheme="minorBidi"/>
          <w:bCs/>
          <w:sz w:val="22"/>
          <w:szCs w:val="22"/>
          <w:rPrChange w:id="712" w:author="Jiaoda Patent Agency" w:date="2021-05-19T09:48:00Z">
            <w:rPr>
              <w:rFonts w:asciiTheme="majorHAnsi" w:hAnsiTheme="majorHAnsi" w:cstheme="minorBidi"/>
              <w:bCs/>
              <w:sz w:val="22"/>
              <w:szCs w:val="22"/>
            </w:rPr>
          </w:rPrChange>
        </w:rPr>
        <w:t>机器人对于不同的资源的偏好，</w:t>
      </w:r>
      <w:del w:id="713" w:author="Jiaoda Patent Agency" w:date="2021-05-19T09:35:00Z">
        <w:r w:rsidR="00092E06" w:rsidRPr="002C6EFE" w:rsidDel="00446D8F">
          <w:rPr>
            <w:rFonts w:asciiTheme="majorHAnsi" w:hAnsiTheme="majorHAnsi" w:cstheme="minorBidi"/>
            <w:bCs/>
            <w:sz w:val="22"/>
            <w:szCs w:val="22"/>
            <w:rPrChange w:id="714" w:author="Jiaoda Patent Agency" w:date="2021-05-19T09:48:00Z">
              <w:rPr>
                <w:rFonts w:asciiTheme="majorHAnsi" w:hAnsiTheme="majorHAnsi" w:cstheme="minorBidi"/>
                <w:bCs/>
                <w:sz w:val="22"/>
                <w:szCs w:val="22"/>
              </w:rPr>
            </w:rPrChange>
          </w:rPr>
          <w:delText>其中：</w:delText>
        </w:r>
        <w:r w:rsidR="00933F0C" w:rsidRPr="002C6EFE" w:rsidDel="00446D8F">
          <w:rPr>
            <w:rFonts w:asciiTheme="majorHAnsi" w:hAnsiTheme="majorHAnsi" w:cstheme="minorBidi"/>
            <w:bCs/>
            <w:sz w:val="22"/>
            <w:szCs w:val="22"/>
            <w:rPrChange w:id="715" w:author="Jiaoda Patent Agency" w:date="2021-05-19T09:48:00Z">
              <w:rPr>
                <w:rFonts w:asciiTheme="majorHAnsi" w:hAnsiTheme="majorHAnsi" w:cstheme="minorBidi"/>
                <w:bCs/>
                <w:sz w:val="22"/>
                <w:szCs w:val="22"/>
              </w:rPr>
            </w:rPrChange>
          </w:rPr>
          <w:delText>偏好</w:delText>
        </w:r>
        <w:r w:rsidR="00A75B80" w:rsidRPr="002C6EFE" w:rsidDel="00446D8F">
          <w:rPr>
            <w:rFonts w:asciiTheme="majorHAnsi" w:hAnsiTheme="majorHAnsi" w:cstheme="minorBidi"/>
            <w:bCs/>
            <w:sz w:val="22"/>
            <w:szCs w:val="22"/>
            <w:rPrChange w:id="716" w:author="Jiaoda Patent Agency" w:date="2021-05-19T09:48:00Z">
              <w:rPr>
                <w:rFonts w:asciiTheme="majorHAnsi" w:hAnsiTheme="majorHAnsi" w:cstheme="minorBidi"/>
                <w:bCs/>
                <w:sz w:val="22"/>
                <w:szCs w:val="22"/>
              </w:rPr>
            </w:rPrChange>
          </w:rPr>
          <w:delText>，</w:delText>
        </w:r>
      </w:del>
      <w:r w:rsidR="00A75B80" w:rsidRPr="002C6EFE">
        <w:rPr>
          <w:rFonts w:asciiTheme="majorHAnsi" w:hAnsiTheme="majorHAnsi" w:cstheme="minorBidi"/>
          <w:bCs/>
          <w:sz w:val="22"/>
          <w:szCs w:val="22"/>
          <w:rPrChange w:id="717" w:author="Jiaoda Patent Agency" w:date="2021-05-19T09:48:00Z">
            <w:rPr>
              <w:rFonts w:asciiTheme="majorHAnsi" w:hAnsiTheme="majorHAnsi" w:cstheme="minorBidi"/>
              <w:bCs/>
              <w:sz w:val="22"/>
              <w:szCs w:val="22"/>
            </w:rPr>
          </w:rPrChange>
        </w:rPr>
        <w:t>即</w:t>
      </w:r>
      <w:r w:rsidR="00933F0C" w:rsidRPr="002C6EFE">
        <w:rPr>
          <w:rFonts w:asciiTheme="majorHAnsi" w:hAnsiTheme="majorHAnsi" w:cstheme="minorBidi"/>
          <w:bCs/>
          <w:sz w:val="22"/>
          <w:szCs w:val="22"/>
          <w:rPrChange w:id="718" w:author="Jiaoda Patent Agency" w:date="2021-05-19T09:48:00Z">
            <w:rPr>
              <w:rFonts w:asciiTheme="majorHAnsi" w:hAnsiTheme="majorHAnsi" w:cstheme="minorBidi"/>
              <w:bCs/>
              <w:sz w:val="22"/>
              <w:szCs w:val="22"/>
            </w:rPr>
          </w:rPrChange>
        </w:rPr>
        <w:t>诉求权重向量：</w:t>
      </w:r>
      <m:oMath>
        <m:r>
          <m:rPr>
            <m:sty m:val="p"/>
          </m:rPr>
          <w:rPr>
            <w:rFonts w:ascii="Cambria Math" w:hAnsi="Cambria Math"/>
            <w:sz w:val="22"/>
            <w:szCs w:val="22"/>
            <w:rPrChange w:id="719" w:author="Jiaoda Patent Agency" w:date="2021-05-19T09:48:00Z">
              <w:rPr>
                <w:rFonts w:ascii="Cambria Math" w:hAnsi="Cambria Math"/>
                <w:sz w:val="22"/>
                <w:szCs w:val="22"/>
              </w:rPr>
            </w:rPrChange>
          </w:rPr>
          <m:t>w</m:t>
        </m:r>
        <m:r>
          <w:rPr>
            <w:rFonts w:ascii="Cambria Math" w:hAnsi="Cambria Math"/>
            <w:sz w:val="22"/>
            <w:szCs w:val="22"/>
            <w:rPrChange w:id="720" w:author="Jiaoda Patent Agency" w:date="2021-05-19T09:48:00Z">
              <w:rPr>
                <w:rFonts w:ascii="Cambria Math" w:hAnsi="Cambria Math"/>
                <w:sz w:val="22"/>
                <w:szCs w:val="22"/>
              </w:rPr>
            </w:rPrChange>
          </w:rPr>
          <m:t>=</m:t>
        </m:r>
        <m:sSup>
          <m:sSupPr>
            <m:ctrlPr>
              <w:rPr>
                <w:rFonts w:ascii="Cambria Math" w:hAnsi="Cambria Math" w:cs="宋体"/>
                <w:bCs/>
                <w:sz w:val="22"/>
                <w:szCs w:val="22"/>
              </w:rPr>
            </m:ctrlPr>
          </m:sSupPr>
          <m:e>
            <m:d>
              <m:dPr>
                <m:begChr m:val="["/>
                <m:endChr m:val="]"/>
                <m:ctrlPr>
                  <w:rPr>
                    <w:rFonts w:ascii="Cambria Math" w:hAnsi="Cambria Math" w:cs="宋体"/>
                    <w:bCs/>
                    <w:sz w:val="22"/>
                    <w:szCs w:val="22"/>
                  </w:rPr>
                </m:ctrlPr>
              </m:dPr>
              <m:e>
                <m:sSub>
                  <m:sSubPr>
                    <m:ctrlPr>
                      <w:rPr>
                        <w:rFonts w:ascii="Cambria Math" w:hAnsi="Cambria Math" w:cs="宋体"/>
                        <w:bCs/>
                        <w:sz w:val="22"/>
                        <w:szCs w:val="22"/>
                      </w:rPr>
                    </m:ctrlPr>
                  </m:sSubPr>
                  <m:e>
                    <m:r>
                      <w:rPr>
                        <w:rFonts w:ascii="Cambria Math" w:hAnsi="Cambria Math"/>
                        <w:sz w:val="22"/>
                        <w:szCs w:val="22"/>
                        <w:rPrChange w:id="721" w:author="Jiaoda Patent Agency" w:date="2021-05-19T09:48:00Z">
                          <w:rPr>
                            <w:rFonts w:ascii="Cambria Math" w:hAnsi="Cambria Math"/>
                            <w:sz w:val="22"/>
                            <w:szCs w:val="22"/>
                          </w:rPr>
                        </w:rPrChange>
                      </w:rPr>
                      <m:t>w</m:t>
                    </m:r>
                    <m:ctrlPr>
                      <w:rPr>
                        <w:rFonts w:ascii="Cambria Math" w:hAnsi="Cambria Math" w:cs="宋体"/>
                        <w:bCs/>
                        <w:sz w:val="22"/>
                        <w:szCs w:val="22"/>
                        <w:rPrChange w:id="722" w:author="Jiaoda Patent Agency" w:date="2021-05-19T09:48:00Z">
                          <w:rPr>
                            <w:rFonts w:ascii="Cambria Math" w:hAnsi="Cambria Math" w:cs="宋体"/>
                            <w:bCs/>
                            <w:sz w:val="22"/>
                            <w:szCs w:val="22"/>
                          </w:rPr>
                        </w:rPrChange>
                      </w:rPr>
                    </m:ctrlPr>
                  </m:e>
                  <m:sub>
                    <m:r>
                      <w:rPr>
                        <w:rFonts w:ascii="Cambria Math" w:hAnsi="Cambria Math"/>
                        <w:sz w:val="22"/>
                        <w:szCs w:val="22"/>
                        <w:rPrChange w:id="723" w:author="Jiaoda Patent Agency" w:date="2021-05-19T09:48:00Z">
                          <w:rPr>
                            <w:rFonts w:ascii="Cambria Math" w:hAnsi="Cambria Math"/>
                            <w:sz w:val="22"/>
                            <w:szCs w:val="22"/>
                          </w:rPr>
                        </w:rPrChange>
                      </w:rPr>
                      <m:t>1</m:t>
                    </m:r>
                    <m:ctrlPr>
                      <w:rPr>
                        <w:rFonts w:ascii="Cambria Math" w:hAnsi="Cambria Math" w:cs="宋体"/>
                        <w:bCs/>
                        <w:sz w:val="22"/>
                        <w:szCs w:val="22"/>
                        <w:rPrChange w:id="724" w:author="Jiaoda Patent Agency" w:date="2021-05-19T09:48:00Z">
                          <w:rPr>
                            <w:rFonts w:ascii="Cambria Math" w:hAnsi="Cambria Math" w:cs="宋体"/>
                            <w:bCs/>
                            <w:sz w:val="22"/>
                            <w:szCs w:val="22"/>
                          </w:rPr>
                        </w:rPrChange>
                      </w:rPr>
                    </m:ctrlP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Change w:id="725" w:author="Jiaoda Patent Agency" w:date="2021-05-19T09:48:00Z">
                          <w:rPr>
                            <w:rFonts w:ascii="Cambria Math" w:hAnsi="Cambria Math"/>
                            <w:sz w:val="22"/>
                            <w:szCs w:val="22"/>
                          </w:rPr>
                        </w:rPrChange>
                      </w:rPr>
                      <m:t>w</m:t>
                    </m:r>
                    <m:ctrlPr>
                      <w:rPr>
                        <w:rFonts w:ascii="Cambria Math" w:hAnsi="Cambria Math" w:cs="宋体"/>
                        <w:bCs/>
                        <w:sz w:val="22"/>
                        <w:szCs w:val="22"/>
                        <w:rPrChange w:id="726" w:author="Jiaoda Patent Agency" w:date="2021-05-19T09:48:00Z">
                          <w:rPr>
                            <w:rFonts w:ascii="Cambria Math" w:hAnsi="Cambria Math" w:cs="宋体"/>
                            <w:bCs/>
                            <w:sz w:val="22"/>
                            <w:szCs w:val="22"/>
                          </w:rPr>
                        </w:rPrChange>
                      </w:rPr>
                    </m:ctrlPr>
                  </m:e>
                  <m:sub>
                    <m:r>
                      <w:rPr>
                        <w:rFonts w:ascii="Cambria Math" w:hAnsi="Cambria Math"/>
                        <w:sz w:val="22"/>
                        <w:szCs w:val="22"/>
                        <w:rPrChange w:id="727" w:author="Jiaoda Patent Agency" w:date="2021-05-19T09:48:00Z">
                          <w:rPr>
                            <w:rFonts w:ascii="Cambria Math" w:hAnsi="Cambria Math"/>
                            <w:sz w:val="22"/>
                            <w:szCs w:val="22"/>
                          </w:rPr>
                        </w:rPrChange>
                      </w:rPr>
                      <m:t>2</m:t>
                    </m:r>
                    <m:ctrlPr>
                      <w:rPr>
                        <w:rFonts w:ascii="Cambria Math" w:hAnsi="Cambria Math" w:cs="宋体"/>
                        <w:bCs/>
                        <w:sz w:val="22"/>
                        <w:szCs w:val="22"/>
                        <w:rPrChange w:id="728" w:author="Jiaoda Patent Agency" w:date="2021-05-19T09:48:00Z">
                          <w:rPr>
                            <w:rFonts w:ascii="Cambria Math" w:hAnsi="Cambria Math" w:cs="宋体"/>
                            <w:bCs/>
                            <w:sz w:val="22"/>
                            <w:szCs w:val="22"/>
                          </w:rPr>
                        </w:rPrChange>
                      </w:rPr>
                    </m:ctrlPr>
                  </m:sub>
                </m:sSub>
                <m:r>
                  <w:rPr>
                    <w:rFonts w:ascii="Cambria Math" w:hAnsi="Cambria Math"/>
                    <w:sz w:val="22"/>
                    <w:szCs w:val="22"/>
                  </w:rPr>
                  <m:t>，</m:t>
                </m:r>
                <m:r>
                  <w:rPr>
                    <w:rFonts w:ascii="Cambria Math" w:hAnsi="Cambria Math"/>
                    <w:sz w:val="22"/>
                    <w:szCs w:val="22"/>
                    <w:rPrChange w:id="729" w:author="Jiaoda Patent Agency" w:date="2021-05-19T09:48:00Z">
                      <w:rPr>
                        <w:rFonts w:ascii="Cambria Math" w:hAnsi="Cambria Math"/>
                        <w:sz w:val="22"/>
                        <w:szCs w:val="22"/>
                      </w:rPr>
                    </w:rPrChange>
                  </w:rPr>
                  <m:t>⋯</m:t>
                </m:r>
                <m:r>
                  <w:rPr>
                    <w:rFonts w:ascii="Cambria Math" w:hAnsi="Cambria Math"/>
                    <w:sz w:val="22"/>
                    <w:szCs w:val="22"/>
                    <w:rPrChange w:id="730" w:author="Jiaoda Patent Agency" w:date="2021-05-19T09:48:00Z">
                      <w:rPr>
                        <w:rFonts w:ascii="Cambria Math" w:hAnsi="Cambria Math"/>
                        <w:sz w:val="22"/>
                        <w:szCs w:val="22"/>
                      </w:rPr>
                    </w:rPrChange>
                  </w:rPr>
                  <m:t>，</m:t>
                </m:r>
                <m:sSub>
                  <m:sSubPr>
                    <m:ctrlPr>
                      <w:rPr>
                        <w:rFonts w:ascii="Cambria Math" w:hAnsi="Cambria Math" w:cs="宋体"/>
                        <w:bCs/>
                        <w:sz w:val="22"/>
                        <w:szCs w:val="22"/>
                      </w:rPr>
                    </m:ctrlPr>
                  </m:sSubPr>
                  <m:e>
                    <m:r>
                      <w:rPr>
                        <w:rFonts w:ascii="Cambria Math" w:hAnsi="Cambria Math"/>
                        <w:sz w:val="22"/>
                        <w:szCs w:val="22"/>
                        <w:rPrChange w:id="731" w:author="Jiaoda Patent Agency" w:date="2021-05-19T09:48:00Z">
                          <w:rPr>
                            <w:rFonts w:ascii="Cambria Math" w:hAnsi="Cambria Math"/>
                            <w:sz w:val="22"/>
                            <w:szCs w:val="22"/>
                          </w:rPr>
                        </w:rPrChange>
                      </w:rPr>
                      <m:t>w</m:t>
                    </m:r>
                    <m:ctrlPr>
                      <w:rPr>
                        <w:rFonts w:ascii="Cambria Math" w:hAnsi="Cambria Math" w:cs="宋体"/>
                        <w:bCs/>
                        <w:sz w:val="22"/>
                        <w:szCs w:val="22"/>
                        <w:rPrChange w:id="732" w:author="Jiaoda Patent Agency" w:date="2021-05-19T09:48:00Z">
                          <w:rPr>
                            <w:rFonts w:ascii="Cambria Math" w:hAnsi="Cambria Math" w:cs="宋体"/>
                            <w:bCs/>
                            <w:sz w:val="22"/>
                            <w:szCs w:val="22"/>
                          </w:rPr>
                        </w:rPrChange>
                      </w:rPr>
                    </m:ctrlPr>
                  </m:e>
                  <m:sub>
                    <m:r>
                      <w:rPr>
                        <w:rFonts w:ascii="Cambria Math" w:hAnsi="Cambria Math"/>
                        <w:sz w:val="22"/>
                        <w:szCs w:val="22"/>
                        <w:rPrChange w:id="733" w:author="Jiaoda Patent Agency" w:date="2021-05-19T09:48:00Z">
                          <w:rPr>
                            <w:rFonts w:ascii="Cambria Math" w:hAnsi="Cambria Math"/>
                            <w:sz w:val="22"/>
                            <w:szCs w:val="22"/>
                          </w:rPr>
                        </w:rPrChange>
                      </w:rPr>
                      <m:t>n</m:t>
                    </m:r>
                    <m:ctrlPr>
                      <w:rPr>
                        <w:rFonts w:ascii="Cambria Math" w:hAnsi="Cambria Math" w:cs="宋体"/>
                        <w:bCs/>
                        <w:sz w:val="22"/>
                        <w:szCs w:val="22"/>
                        <w:rPrChange w:id="734" w:author="Jiaoda Patent Agency" w:date="2021-05-19T09:48:00Z">
                          <w:rPr>
                            <w:rFonts w:ascii="Cambria Math" w:hAnsi="Cambria Math" w:cs="宋体"/>
                            <w:bCs/>
                            <w:sz w:val="22"/>
                            <w:szCs w:val="22"/>
                          </w:rPr>
                        </w:rPrChange>
                      </w:rPr>
                    </m:ctrlPr>
                  </m:sub>
                </m:sSub>
                <m:ctrlPr>
                  <w:rPr>
                    <w:rFonts w:ascii="Cambria Math" w:hAnsi="Cambria Math" w:cs="宋体"/>
                    <w:bCs/>
                    <w:sz w:val="22"/>
                    <w:szCs w:val="22"/>
                    <w:rPrChange w:id="735" w:author="Jiaoda Patent Agency" w:date="2021-05-19T09:48:00Z">
                      <w:rPr>
                        <w:rFonts w:ascii="Cambria Math" w:hAnsi="Cambria Math" w:cs="宋体"/>
                        <w:bCs/>
                        <w:sz w:val="22"/>
                        <w:szCs w:val="22"/>
                      </w:rPr>
                    </w:rPrChange>
                  </w:rPr>
                </m:ctrlPr>
              </m:e>
            </m:d>
            <m:ctrlPr>
              <w:rPr>
                <w:rFonts w:ascii="Cambria Math" w:hAnsi="Cambria Math" w:cs="宋体"/>
                <w:bCs/>
                <w:sz w:val="22"/>
                <w:szCs w:val="22"/>
                <w:rPrChange w:id="736" w:author="Jiaoda Patent Agency" w:date="2021-05-19T09:48:00Z">
                  <w:rPr>
                    <w:rFonts w:ascii="Cambria Math" w:hAnsi="Cambria Math" w:cs="宋体"/>
                    <w:bCs/>
                    <w:sz w:val="22"/>
                    <w:szCs w:val="22"/>
                  </w:rPr>
                </w:rPrChange>
              </w:rPr>
            </m:ctrlPr>
          </m:e>
          <m:sup>
            <m:r>
              <m:rPr>
                <m:sty m:val="p"/>
              </m:rPr>
              <w:rPr>
                <w:rFonts w:ascii="Cambria Math" w:hAnsi="Cambria Math"/>
                <w:sz w:val="22"/>
                <w:szCs w:val="22"/>
              </w:rPr>
              <m:t>⊤</m:t>
            </m:r>
            <m:ctrlPr>
              <w:rPr>
                <w:rFonts w:ascii="Cambria Math" w:hAnsi="Cambria Math" w:cs="宋体"/>
                <w:bCs/>
                <w:sz w:val="22"/>
                <w:szCs w:val="22"/>
                <w:rPrChange w:id="737" w:author="Jiaoda Patent Agency" w:date="2021-05-19T09:48:00Z">
                  <w:rPr>
                    <w:rFonts w:ascii="Cambria Math" w:hAnsi="Cambria Math" w:cs="宋体"/>
                    <w:bCs/>
                    <w:sz w:val="22"/>
                    <w:szCs w:val="22"/>
                  </w:rPr>
                </w:rPrChange>
              </w:rPr>
            </m:ctrlPr>
          </m:sup>
        </m:sSup>
      </m:oMath>
      <w:r w:rsidR="00933F0C" w:rsidRPr="002C6EFE">
        <w:rPr>
          <w:rFonts w:asciiTheme="majorHAnsi" w:hAnsiTheme="majorHAnsi" w:cstheme="minorBidi"/>
          <w:bCs/>
          <w:sz w:val="22"/>
          <w:szCs w:val="22"/>
        </w:rPr>
        <w:t>，其中</w:t>
      </w:r>
      <w:r w:rsidR="00FD18DB" w:rsidRPr="002C6EFE">
        <w:rPr>
          <w:rFonts w:asciiTheme="majorHAnsi" w:hAnsiTheme="majorHAnsi" w:cstheme="minorBidi"/>
          <w:bCs/>
          <w:sz w:val="22"/>
          <w:szCs w:val="22"/>
        </w:rPr>
        <w:t>：</w:t>
      </w:r>
      <m:oMath>
        <m:sSub>
          <m:sSubPr>
            <m:ctrlPr>
              <w:rPr>
                <w:rFonts w:ascii="Cambria Math" w:hAnsi="Cambria Math" w:cs="宋体"/>
                <w:bCs/>
                <w:sz w:val="22"/>
                <w:szCs w:val="22"/>
              </w:rPr>
            </m:ctrlPr>
          </m:sSubPr>
          <m:e>
            <m:r>
              <w:rPr>
                <w:rFonts w:ascii="Cambria Math" w:hAnsi="Cambria Math"/>
                <w:sz w:val="22"/>
                <w:szCs w:val="22"/>
              </w:rPr>
              <m:t>w</m:t>
            </m:r>
            <m:ctrlPr>
              <w:rPr>
                <w:rFonts w:ascii="Cambria Math" w:hAnsi="Cambria Math" w:cs="宋体"/>
                <w:bCs/>
                <w:sz w:val="22"/>
                <w:szCs w:val="22"/>
                <w:rPrChange w:id="738" w:author="Jiaoda Patent Agency" w:date="2021-05-19T09:48:00Z">
                  <w:rPr>
                    <w:rFonts w:ascii="Cambria Math" w:hAnsi="Cambria Math" w:cs="宋体"/>
                    <w:bCs/>
                    <w:sz w:val="22"/>
                    <w:szCs w:val="22"/>
                  </w:rPr>
                </w:rPrChange>
              </w:rPr>
            </m:ctrlPr>
          </m:e>
          <m:sub>
            <m:r>
              <w:rPr>
                <w:rFonts w:ascii="Cambria Math" w:hAnsi="Cambria Math"/>
                <w:sz w:val="22"/>
                <w:szCs w:val="22"/>
              </w:rPr>
              <m:t>i</m:t>
            </m:r>
            <m:ctrlPr>
              <w:rPr>
                <w:rFonts w:ascii="Cambria Math" w:hAnsi="Cambria Math" w:cs="宋体"/>
                <w:bCs/>
                <w:sz w:val="22"/>
                <w:szCs w:val="22"/>
                <w:rPrChange w:id="739" w:author="Jiaoda Patent Agency" w:date="2021-05-19T09:48:00Z">
                  <w:rPr>
                    <w:rFonts w:ascii="Cambria Math" w:hAnsi="Cambria Math" w:cs="宋体"/>
                    <w:bCs/>
                    <w:sz w:val="22"/>
                    <w:szCs w:val="22"/>
                  </w:rPr>
                </w:rPrChange>
              </w:rPr>
            </m:ctrlPr>
          </m:sub>
        </m:sSub>
      </m:oMath>
      <w:r w:rsidR="00933F0C" w:rsidRPr="002C6EFE">
        <w:rPr>
          <w:rFonts w:asciiTheme="majorHAnsi" w:hAnsiTheme="majorHAnsi" w:cstheme="minorBidi"/>
          <w:bCs/>
          <w:sz w:val="22"/>
          <w:szCs w:val="22"/>
        </w:rPr>
        <w:t>表示机器人对</w:t>
      </w:r>
      <m:oMath>
        <m:r>
          <w:rPr>
            <w:rFonts w:ascii="Cambria Math" w:hAnsi="Cambria Math"/>
            <w:sz w:val="22"/>
            <w:szCs w:val="22"/>
          </w:rPr>
          <m:t>i</m:t>
        </m:r>
      </m:oMath>
      <w:r w:rsidR="00933F0C" w:rsidRPr="002C6EFE">
        <w:rPr>
          <w:rFonts w:asciiTheme="majorHAnsi" w:hAnsiTheme="majorHAnsi" w:cstheme="minorBidi"/>
          <w:bCs/>
          <w:sz w:val="22"/>
          <w:szCs w:val="22"/>
        </w:rPr>
        <w:t>维报表的偏好权重。</w:t>
      </w:r>
    </w:p>
    <w:p w14:paraId="709E3FEA" w14:textId="5EC85F78" w:rsidR="00FE34FC" w:rsidRPr="002C6EFE" w:rsidRDefault="00933F0C" w:rsidP="00FE34FC">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
      </w:pPr>
      <w:r w:rsidRPr="002C6EFE">
        <w:rPr>
          <w:rFonts w:asciiTheme="majorHAnsi" w:hAnsiTheme="majorHAnsi" w:cstheme="minorBidi"/>
          <w:bCs/>
          <w:sz w:val="22"/>
          <w:szCs w:val="22"/>
          <w:rPrChange w:id="740" w:author="Jiaoda Patent Agency" w:date="2021-05-19T09:48:00Z">
            <w:rPr>
              <w:rFonts w:asciiTheme="majorHAnsi" w:hAnsiTheme="majorHAnsi" w:cstheme="minorBidi"/>
              <w:bCs/>
              <w:sz w:val="22"/>
              <w:szCs w:val="22"/>
            </w:rPr>
          </w:rPrChange>
        </w:rPr>
        <w:t>本</w:t>
      </w:r>
      <w:r w:rsidR="008C5998" w:rsidRPr="002C6EFE">
        <w:rPr>
          <w:rFonts w:asciiTheme="majorHAnsi" w:hAnsiTheme="majorHAnsi" w:cstheme="minorBidi"/>
          <w:bCs/>
          <w:sz w:val="22"/>
          <w:szCs w:val="22"/>
          <w:rPrChange w:id="741"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742" w:author="Jiaoda Patent Agency" w:date="2021-05-19T09:48:00Z">
            <w:rPr>
              <w:rFonts w:asciiTheme="majorHAnsi" w:hAnsiTheme="majorHAnsi" w:cstheme="minorBidi"/>
              <w:bCs/>
              <w:sz w:val="22"/>
              <w:szCs w:val="22"/>
            </w:rPr>
          </w:rPrChange>
        </w:rPr>
        <w:t>定义</w:t>
      </w:r>
      <m:oMath>
        <m:r>
          <m:rPr>
            <m:sty m:val="p"/>
          </m:rPr>
          <w:rPr>
            <w:rFonts w:ascii="Cambria Math" w:hAnsi="Cambria Math"/>
            <w:sz w:val="22"/>
            <w:szCs w:val="22"/>
            <w:rPrChange w:id="743" w:author="Jiaoda Patent Agency" w:date="2021-05-19T09:48:00Z">
              <w:rPr>
                <w:rFonts w:ascii="Cambria Math" w:hAnsi="Cambria Math"/>
                <w:sz w:val="22"/>
                <w:szCs w:val="22"/>
              </w:rPr>
            </w:rPrChange>
          </w:rPr>
          <m:t>Π</m:t>
        </m:r>
      </m:oMath>
      <w:r w:rsidRPr="002C6EFE">
        <w:rPr>
          <w:rFonts w:asciiTheme="majorHAnsi" w:hAnsiTheme="majorHAnsi" w:cstheme="minorBidi"/>
          <w:bCs/>
          <w:sz w:val="22"/>
          <w:szCs w:val="22"/>
          <w:rPrChange w:id="744" w:author="Jiaoda Patent Agency" w:date="2021-05-19T09:48:00Z">
            <w:rPr>
              <w:rFonts w:asciiTheme="majorHAnsi" w:hAnsiTheme="majorHAnsi" w:cstheme="minorBidi"/>
              <w:bCs/>
              <w:sz w:val="22"/>
              <w:szCs w:val="22"/>
            </w:rPr>
          </w:rPrChange>
        </w:rPr>
        <w:t>为一种资源配置方法。</w:t>
      </w:r>
      <w:r w:rsidR="008C5B2F" w:rsidRPr="002C6EFE">
        <w:rPr>
          <w:rFonts w:asciiTheme="majorHAnsi" w:hAnsiTheme="majorHAnsi" w:cstheme="minorBidi"/>
          <w:bCs/>
          <w:sz w:val="22"/>
          <w:szCs w:val="22"/>
          <w:rPrChange w:id="745" w:author="Jiaoda Patent Agency" w:date="2021-05-19T09:48:00Z">
            <w:rPr>
              <w:rFonts w:asciiTheme="majorHAnsi" w:hAnsiTheme="majorHAnsi" w:cstheme="minorBidi"/>
              <w:bCs/>
              <w:sz w:val="22"/>
              <w:szCs w:val="22"/>
            </w:rPr>
          </w:rPrChange>
        </w:rPr>
        <w:t>当</w:t>
      </w:r>
      <w:r w:rsidRPr="002C6EFE">
        <w:rPr>
          <w:rFonts w:asciiTheme="majorHAnsi" w:hAnsiTheme="majorHAnsi" w:cstheme="minorBidi"/>
          <w:bCs/>
          <w:sz w:val="22"/>
          <w:szCs w:val="22"/>
          <w:rPrChange w:id="746" w:author="Jiaoda Patent Agency" w:date="2021-05-19T09:48:00Z">
            <w:rPr>
              <w:rFonts w:asciiTheme="majorHAnsi" w:hAnsiTheme="majorHAnsi" w:cstheme="minorBidi"/>
              <w:bCs/>
              <w:sz w:val="22"/>
              <w:szCs w:val="22"/>
            </w:rPr>
          </w:rPrChange>
        </w:rPr>
        <w:t>机器人的诉求向量为</w:t>
      </w:r>
      <m:oMath>
        <m:sSup>
          <m:sSupPr>
            <m:ctrlPr>
              <w:rPr>
                <w:rFonts w:ascii="Cambria Math" w:hAnsi="Cambria Math" w:cs="宋体"/>
                <w:bCs/>
                <w:noProof/>
                <w:sz w:val="22"/>
                <w:szCs w:val="22"/>
              </w:rPr>
            </m:ctrlPr>
          </m:sSupPr>
          <m:e>
            <m:r>
              <m:rPr>
                <m:sty m:val="p"/>
              </m:rPr>
              <w:rPr>
                <w:rFonts w:ascii="Cambria Math" w:hAnsi="Cambria Math"/>
                <w:noProof/>
                <w:sz w:val="22"/>
                <w:szCs w:val="22"/>
              </w:rPr>
              <m:t>w</m:t>
            </m:r>
            <m:ctrlPr>
              <w:rPr>
                <w:rFonts w:ascii="Cambria Math" w:hAnsi="Cambria Math" w:cs="宋体"/>
                <w:bCs/>
                <w:noProof/>
                <w:sz w:val="22"/>
                <w:szCs w:val="22"/>
                <w:rPrChange w:id="747" w:author="Jiaoda Patent Agency" w:date="2021-05-19T09:48:00Z">
                  <w:rPr>
                    <w:rFonts w:ascii="Cambria Math" w:hAnsi="Cambria Math" w:cs="宋体"/>
                    <w:bCs/>
                    <w:noProof/>
                    <w:sz w:val="22"/>
                    <w:szCs w:val="22"/>
                  </w:rPr>
                </w:rPrChange>
              </w:rPr>
            </m:ctrlPr>
          </m:e>
          <m:sup>
            <m:r>
              <w:rPr>
                <w:rFonts w:ascii="Cambria Math" w:hAnsi="Cambria Math"/>
                <w:noProof/>
                <w:sz w:val="22"/>
                <w:szCs w:val="22"/>
              </w:rPr>
              <m:t>*</m:t>
            </m:r>
            <m:ctrlPr>
              <w:rPr>
                <w:rFonts w:ascii="Cambria Math" w:hAnsi="Cambria Math" w:cs="宋体"/>
                <w:bCs/>
                <w:noProof/>
                <w:sz w:val="22"/>
                <w:szCs w:val="22"/>
                <w:rPrChange w:id="748" w:author="Jiaoda Patent Agency" w:date="2021-05-19T09:48:00Z">
                  <w:rPr>
                    <w:rFonts w:ascii="Cambria Math" w:hAnsi="Cambria Math" w:cs="宋体"/>
                    <w:bCs/>
                    <w:noProof/>
                    <w:sz w:val="22"/>
                    <w:szCs w:val="22"/>
                  </w:rPr>
                </w:rPrChange>
              </w:rPr>
            </m:ctrlPr>
          </m:sup>
        </m:sSup>
      </m:oMath>
      <w:r w:rsidRPr="002C6EFE">
        <w:rPr>
          <w:rFonts w:asciiTheme="majorHAnsi" w:hAnsiTheme="majorHAnsi" w:cstheme="minorBidi"/>
          <w:bCs/>
          <w:sz w:val="22"/>
          <w:szCs w:val="22"/>
        </w:rPr>
        <w:t>，服务器可以基于诉求向量配置其最优的资源。令优化目标为</w:t>
      </w:r>
      <m:oMath>
        <m:sSup>
          <m:sSupPr>
            <m:ctrlPr>
              <w:rPr>
                <w:rFonts w:ascii="Cambria Math" w:hAnsi="Cambria Math" w:cs="宋体"/>
                <w:bCs/>
                <w:sz w:val="22"/>
                <w:szCs w:val="22"/>
              </w:rPr>
            </m:ctrlPr>
          </m:sSupPr>
          <m:e>
            <m:r>
              <m:rPr>
                <m:sty m:val="p"/>
              </m:rPr>
              <w:rPr>
                <w:rFonts w:ascii="Cambria Math" w:hAnsi="Cambria Math"/>
                <w:sz w:val="22"/>
                <w:szCs w:val="22"/>
              </w:rPr>
              <m:t>w</m:t>
            </m:r>
            <m:ctrlPr>
              <w:rPr>
                <w:rFonts w:ascii="Cambria Math" w:hAnsi="Cambria Math" w:cs="宋体"/>
                <w:bCs/>
                <w:sz w:val="22"/>
                <w:szCs w:val="22"/>
                <w:rPrChange w:id="749" w:author="Jiaoda Patent Agency" w:date="2021-05-19T09:48:00Z">
                  <w:rPr>
                    <w:rFonts w:ascii="Cambria Math" w:hAnsi="Cambria Math" w:cs="宋体"/>
                    <w:bCs/>
                    <w:sz w:val="22"/>
                    <w:szCs w:val="22"/>
                  </w:rPr>
                </w:rPrChange>
              </w:rPr>
            </m:ctrlPr>
          </m:e>
          <m:sup>
            <m:r>
              <w:rPr>
                <w:rFonts w:ascii="Cambria Math" w:hAnsi="Cambria Math"/>
                <w:sz w:val="22"/>
                <w:szCs w:val="22"/>
              </w:rPr>
              <m:t>*</m:t>
            </m:r>
            <m:r>
              <m:rPr>
                <m:sty m:val="p"/>
              </m:rPr>
              <w:rPr>
                <w:rFonts w:ascii="Cambria Math" w:hAnsi="Cambria Math"/>
                <w:sz w:val="22"/>
                <w:szCs w:val="22"/>
              </w:rPr>
              <m:t>⊤</m:t>
            </m:r>
            <m:ctrlPr>
              <w:rPr>
                <w:rFonts w:ascii="Cambria Math" w:hAnsi="Cambria Math" w:cs="宋体"/>
                <w:bCs/>
                <w:sz w:val="22"/>
                <w:szCs w:val="22"/>
                <w:rPrChange w:id="750" w:author="Jiaoda Patent Agency" w:date="2021-05-19T09:48:00Z">
                  <w:rPr>
                    <w:rFonts w:ascii="Cambria Math" w:hAnsi="Cambria Math" w:cs="宋体"/>
                    <w:bCs/>
                    <w:sz w:val="22"/>
                    <w:szCs w:val="22"/>
                  </w:rPr>
                </w:rPrChange>
              </w:rPr>
            </m:ctrlPr>
          </m:sup>
        </m:sSup>
        <m:r>
          <w:rPr>
            <w:rFonts w:ascii="Cambria Math" w:hAnsi="Cambria Math"/>
            <w:sz w:val="22"/>
            <w:szCs w:val="22"/>
          </w:rPr>
          <m:t>⋅</m:t>
        </m:r>
        <m:r>
          <m:rPr>
            <m:sty m:val="p"/>
          </m:rPr>
          <w:rPr>
            <w:rFonts w:ascii="Cambria Math" w:hAnsi="Cambria Math"/>
            <w:sz w:val="22"/>
            <w:szCs w:val="22"/>
          </w:rPr>
          <m:t>v</m:t>
        </m:r>
      </m:oMath>
      <w:r w:rsidRPr="002C6EFE">
        <w:rPr>
          <w:rFonts w:asciiTheme="majorHAnsi" w:hAnsiTheme="majorHAnsi" w:cstheme="minorBidi"/>
          <w:bCs/>
          <w:sz w:val="22"/>
          <w:szCs w:val="22"/>
        </w:rPr>
        <w:t>，即资源结果基于诉求的加权求和。对于诉求为</w:t>
      </w:r>
      <m:oMath>
        <m:sSup>
          <m:sSupPr>
            <m:ctrlPr>
              <w:rPr>
                <w:rFonts w:ascii="Cambria Math" w:hAnsi="Cambria Math" w:cs="宋体"/>
                <w:bCs/>
                <w:noProof/>
                <w:sz w:val="22"/>
                <w:szCs w:val="22"/>
              </w:rPr>
            </m:ctrlPr>
          </m:sSupPr>
          <m:e>
            <m:r>
              <m:rPr>
                <m:sty m:val="p"/>
              </m:rPr>
              <w:rPr>
                <w:rFonts w:ascii="Cambria Math" w:hAnsi="Cambria Math"/>
                <w:noProof/>
                <w:sz w:val="22"/>
                <w:szCs w:val="22"/>
              </w:rPr>
              <m:t>w</m:t>
            </m:r>
            <m:ctrlPr>
              <w:rPr>
                <w:rFonts w:ascii="Cambria Math" w:hAnsi="Cambria Math" w:cs="宋体"/>
                <w:bCs/>
                <w:noProof/>
                <w:sz w:val="22"/>
                <w:szCs w:val="22"/>
                <w:rPrChange w:id="751" w:author="Jiaoda Patent Agency" w:date="2021-05-19T09:48:00Z">
                  <w:rPr>
                    <w:rFonts w:ascii="Cambria Math" w:hAnsi="Cambria Math" w:cs="宋体"/>
                    <w:bCs/>
                    <w:noProof/>
                    <w:sz w:val="22"/>
                    <w:szCs w:val="22"/>
                  </w:rPr>
                </w:rPrChange>
              </w:rPr>
            </m:ctrlPr>
          </m:e>
          <m:sup>
            <m:r>
              <w:rPr>
                <w:rFonts w:ascii="Cambria Math" w:hAnsi="Cambria Math"/>
                <w:noProof/>
                <w:sz w:val="22"/>
                <w:szCs w:val="22"/>
              </w:rPr>
              <m:t>*</m:t>
            </m:r>
            <m:ctrlPr>
              <w:rPr>
                <w:rFonts w:ascii="Cambria Math" w:hAnsi="Cambria Math" w:cs="宋体"/>
                <w:bCs/>
                <w:noProof/>
                <w:sz w:val="22"/>
                <w:szCs w:val="22"/>
                <w:rPrChange w:id="752" w:author="Jiaoda Patent Agency" w:date="2021-05-19T09:48:00Z">
                  <w:rPr>
                    <w:rFonts w:ascii="Cambria Math" w:hAnsi="Cambria Math" w:cs="宋体"/>
                    <w:bCs/>
                    <w:noProof/>
                    <w:sz w:val="22"/>
                    <w:szCs w:val="22"/>
                  </w:rPr>
                </w:rPrChange>
              </w:rPr>
            </m:ctrlPr>
          </m:sup>
        </m:sSup>
      </m:oMath>
      <w:r w:rsidRPr="002C6EFE">
        <w:rPr>
          <w:rFonts w:asciiTheme="majorHAnsi" w:hAnsiTheme="majorHAnsi" w:cstheme="minorBidi"/>
          <w:bCs/>
          <w:sz w:val="22"/>
          <w:szCs w:val="22"/>
        </w:rPr>
        <w:t>的机器人，向其推荐最优资源配置策略</w:t>
      </w:r>
      <m:oMath>
        <m:sSub>
          <m:sSubPr>
            <m:ctrlPr>
              <w:rPr>
                <w:rFonts w:ascii="Cambria Math" w:hAnsi="Cambria Math" w:cs="宋体"/>
                <w:bCs/>
                <w:sz w:val="22"/>
                <w:szCs w:val="22"/>
              </w:rPr>
            </m:ctrlPr>
          </m:sSubPr>
          <m:e>
            <m:r>
              <m:rPr>
                <m:sty m:val="p"/>
              </m:rPr>
              <w:rPr>
                <w:rFonts w:ascii="Cambria Math" w:hAnsi="Cambria Math"/>
                <w:sz w:val="22"/>
                <w:szCs w:val="22"/>
              </w:rPr>
              <m:t>Π</m:t>
            </m:r>
            <m:ctrlPr>
              <w:rPr>
                <w:rFonts w:ascii="Cambria Math" w:hAnsi="Cambria Math" w:cs="宋体"/>
                <w:bCs/>
                <w:sz w:val="22"/>
                <w:szCs w:val="22"/>
                <w:rPrChange w:id="753" w:author="Jiaoda Patent Agency" w:date="2021-05-19T09:48:00Z">
                  <w:rPr>
                    <w:rFonts w:ascii="Cambria Math" w:hAnsi="Cambria Math" w:cs="宋体"/>
                    <w:bCs/>
                    <w:sz w:val="22"/>
                    <w:szCs w:val="22"/>
                  </w:rPr>
                </w:rPrChange>
              </w:rPr>
            </m:ctrlPr>
          </m:e>
          <m:sub>
            <m:sSup>
              <m:sSupPr>
                <m:ctrlPr>
                  <w:rPr>
                    <w:rFonts w:ascii="Cambria Math" w:hAnsi="Cambria Math" w:cs="宋体"/>
                    <w:bCs/>
                    <w:sz w:val="22"/>
                    <w:szCs w:val="22"/>
                    <w:rPrChange w:id="754" w:author="Jiaoda Patent Agency" w:date="2021-05-19T09:48:00Z">
                      <w:rPr>
                        <w:rFonts w:ascii="Cambria Math" w:hAnsi="Cambria Math" w:cs="宋体"/>
                        <w:bCs/>
                        <w:sz w:val="22"/>
                        <w:szCs w:val="22"/>
                      </w:rPr>
                    </w:rPrChange>
                  </w:rPr>
                </m:ctrlPr>
              </m:sSupPr>
              <m:e>
                <m:r>
                  <m:rPr>
                    <m:sty m:val="p"/>
                  </m:rPr>
                  <w:rPr>
                    <w:rFonts w:ascii="Cambria Math" w:hAnsi="Cambria Math"/>
                    <w:sz w:val="22"/>
                    <w:szCs w:val="22"/>
                    <w:rPrChange w:id="755" w:author="Jiaoda Patent Agency" w:date="2021-05-19T09:48:00Z">
                      <w:rPr>
                        <w:rFonts w:ascii="Cambria Math" w:hAnsi="Cambria Math"/>
                        <w:sz w:val="22"/>
                        <w:szCs w:val="22"/>
                      </w:rPr>
                    </w:rPrChange>
                  </w:rPr>
                  <m:t>w</m:t>
                </m:r>
              </m:e>
              <m:sup>
                <m:r>
                  <w:rPr>
                    <w:rFonts w:ascii="Cambria Math" w:hAnsi="Cambria Math"/>
                    <w:sz w:val="22"/>
                    <w:szCs w:val="22"/>
                    <w:rPrChange w:id="756" w:author="Jiaoda Patent Agency" w:date="2021-05-19T09:48:00Z">
                      <w:rPr>
                        <w:rFonts w:ascii="Cambria Math" w:hAnsi="Cambria Math"/>
                        <w:sz w:val="22"/>
                        <w:szCs w:val="22"/>
                      </w:rPr>
                    </w:rPrChange>
                  </w:rPr>
                  <m:t>*</m:t>
                </m:r>
              </m:sup>
            </m:sSup>
            <m:ctrlPr>
              <w:rPr>
                <w:rFonts w:ascii="Cambria Math" w:hAnsi="Cambria Math" w:cs="宋体"/>
                <w:bCs/>
                <w:sz w:val="22"/>
                <w:szCs w:val="22"/>
                <w:rPrChange w:id="757" w:author="Jiaoda Patent Agency" w:date="2021-05-19T09:48:00Z">
                  <w:rPr>
                    <w:rFonts w:ascii="Cambria Math" w:hAnsi="Cambria Math" w:cs="宋体"/>
                    <w:bCs/>
                    <w:sz w:val="22"/>
                    <w:szCs w:val="22"/>
                  </w:rPr>
                </w:rPrChange>
              </w:rPr>
            </m:ctrlPr>
          </m:sub>
        </m:sSub>
      </m:oMath>
      <w:r w:rsidRPr="002C6EFE">
        <w:rPr>
          <w:rFonts w:asciiTheme="majorHAnsi" w:hAnsiTheme="majorHAnsi" w:cstheme="minorBidi"/>
          <w:bCs/>
          <w:sz w:val="22"/>
          <w:szCs w:val="22"/>
        </w:rPr>
        <w:t>即为解最优化问题：</w:t>
      </w:r>
      <m:oMath>
        <m:sSub>
          <m:sSubPr>
            <m:ctrlPr>
              <w:rPr>
                <w:rFonts w:ascii="Cambria Math" w:hAnsi="Cambria Math" w:cs="宋体"/>
                <w:bCs/>
                <w:sz w:val="22"/>
                <w:szCs w:val="22"/>
              </w:rPr>
            </m:ctrlPr>
          </m:sSubPr>
          <m:e>
            <m:r>
              <m:rPr>
                <m:sty m:val="p"/>
              </m:rPr>
              <w:rPr>
                <w:rFonts w:ascii="Cambria Math" w:hAnsi="Cambria Math"/>
                <w:sz w:val="22"/>
                <w:szCs w:val="22"/>
              </w:rPr>
              <m:t>Π</m:t>
            </m:r>
            <m:ctrlPr>
              <w:rPr>
                <w:rFonts w:ascii="Cambria Math" w:hAnsi="Cambria Math" w:cs="宋体"/>
                <w:bCs/>
                <w:sz w:val="22"/>
                <w:szCs w:val="22"/>
                <w:rPrChange w:id="758" w:author="Jiaoda Patent Agency" w:date="2021-05-19T09:48:00Z">
                  <w:rPr>
                    <w:rFonts w:ascii="Cambria Math" w:hAnsi="Cambria Math" w:cs="宋体"/>
                    <w:bCs/>
                    <w:sz w:val="22"/>
                    <w:szCs w:val="22"/>
                  </w:rPr>
                </w:rPrChange>
              </w:rPr>
            </m:ctrlPr>
          </m:e>
          <m:sub>
            <m:sSup>
              <m:sSupPr>
                <m:ctrlPr>
                  <w:rPr>
                    <w:rFonts w:ascii="Cambria Math" w:hAnsi="Cambria Math" w:cs="宋体"/>
                    <w:bCs/>
                    <w:sz w:val="22"/>
                    <w:szCs w:val="22"/>
                    <w:rPrChange w:id="759" w:author="Jiaoda Patent Agency" w:date="2021-05-19T09:48:00Z">
                      <w:rPr>
                        <w:rFonts w:ascii="Cambria Math" w:hAnsi="Cambria Math" w:cs="宋体"/>
                        <w:bCs/>
                        <w:sz w:val="22"/>
                        <w:szCs w:val="22"/>
                      </w:rPr>
                    </w:rPrChange>
                  </w:rPr>
                </m:ctrlPr>
              </m:sSupPr>
              <m:e>
                <m:r>
                  <m:rPr>
                    <m:sty m:val="p"/>
                  </m:rPr>
                  <w:rPr>
                    <w:rFonts w:ascii="Cambria Math" w:hAnsi="Cambria Math"/>
                    <w:sz w:val="22"/>
                    <w:szCs w:val="22"/>
                    <w:rPrChange w:id="760" w:author="Jiaoda Patent Agency" w:date="2021-05-19T09:48:00Z">
                      <w:rPr>
                        <w:rFonts w:ascii="Cambria Math" w:hAnsi="Cambria Math"/>
                        <w:sz w:val="22"/>
                        <w:szCs w:val="22"/>
                      </w:rPr>
                    </w:rPrChange>
                  </w:rPr>
                  <m:t>w</m:t>
                </m:r>
              </m:e>
              <m:sup>
                <m:r>
                  <w:rPr>
                    <w:rFonts w:ascii="Cambria Math" w:hAnsi="Cambria Math"/>
                    <w:sz w:val="22"/>
                    <w:szCs w:val="22"/>
                    <w:rPrChange w:id="761" w:author="Jiaoda Patent Agency" w:date="2021-05-19T09:48:00Z">
                      <w:rPr>
                        <w:rFonts w:ascii="Cambria Math" w:hAnsi="Cambria Math"/>
                        <w:sz w:val="22"/>
                        <w:szCs w:val="22"/>
                      </w:rPr>
                    </w:rPrChange>
                  </w:rPr>
                  <m:t>*</m:t>
                </m:r>
              </m:sup>
            </m:sSup>
            <m:ctrlPr>
              <w:rPr>
                <w:rFonts w:ascii="Cambria Math" w:hAnsi="Cambria Math" w:cs="宋体"/>
                <w:bCs/>
                <w:sz w:val="22"/>
                <w:szCs w:val="22"/>
                <w:rPrChange w:id="762" w:author="Jiaoda Patent Agency" w:date="2021-05-19T09:48:00Z">
                  <w:rPr>
                    <w:rFonts w:ascii="Cambria Math" w:hAnsi="Cambria Math" w:cs="宋体"/>
                    <w:bCs/>
                    <w:sz w:val="22"/>
                    <w:szCs w:val="22"/>
                  </w:rPr>
                </w:rPrChange>
              </w:rPr>
            </m:ctrlPr>
          </m:sub>
        </m:sSub>
        <m:r>
          <w:rPr>
            <w:rFonts w:ascii="Cambria Math" w:hAnsi="Cambria Math"/>
            <w:sz w:val="22"/>
            <w:szCs w:val="22"/>
          </w:rPr>
          <m:t>=</m:t>
        </m:r>
        <m:limLow>
          <m:limLowPr>
            <m:ctrlPr>
              <w:rPr>
                <w:rFonts w:ascii="Cambria Math" w:hAnsi="Cambria Math" w:cs="宋体"/>
                <w:bCs/>
                <w:sz w:val="22"/>
                <w:szCs w:val="22"/>
              </w:rPr>
            </m:ctrlPr>
          </m:limLowPr>
          <m:e>
            <m:func>
              <m:funcPr>
                <m:ctrlPr>
                  <w:rPr>
                    <w:rFonts w:ascii="Cambria Math" w:hAnsi="Cambria Math" w:cs="宋体"/>
                    <w:bCs/>
                    <w:sz w:val="22"/>
                    <w:szCs w:val="22"/>
                  </w:rPr>
                </m:ctrlPr>
              </m:funcPr>
              <m:fName>
                <m:r>
                  <m:rPr>
                    <m:sty m:val="p"/>
                  </m:rPr>
                  <w:rPr>
                    <w:rFonts w:ascii="Cambria Math" w:hAnsi="Cambria Math"/>
                    <w:sz w:val="22"/>
                    <w:szCs w:val="22"/>
                  </w:rPr>
                  <m:t>arg</m:t>
                </m:r>
                <m:ctrlPr>
                  <w:rPr>
                    <w:rFonts w:ascii="Cambria Math" w:hAnsi="Cambria Math" w:cs="宋体"/>
                    <w:bCs/>
                    <w:sz w:val="22"/>
                    <w:szCs w:val="22"/>
                    <w:rPrChange w:id="763" w:author="Jiaoda Patent Agency" w:date="2021-05-19T09:48:00Z">
                      <w:rPr>
                        <w:rFonts w:ascii="Cambria Math" w:hAnsi="Cambria Math" w:cs="宋体"/>
                        <w:bCs/>
                        <w:sz w:val="22"/>
                        <w:szCs w:val="22"/>
                      </w:rPr>
                    </w:rPrChange>
                  </w:rPr>
                </m:ctrlPr>
              </m:fName>
              <m:e>
                <m:r>
                  <w:rPr>
                    <w:rFonts w:ascii="Cambria Math" w:hAnsi="Cambria Math"/>
                    <w:sz w:val="22"/>
                    <w:szCs w:val="22"/>
                  </w:rPr>
                  <m:t>max</m:t>
                </m:r>
                <m:ctrlPr>
                  <w:rPr>
                    <w:rFonts w:ascii="Cambria Math" w:hAnsi="Cambria Math" w:cs="宋体"/>
                    <w:bCs/>
                    <w:sz w:val="22"/>
                    <w:szCs w:val="22"/>
                    <w:rPrChange w:id="764" w:author="Jiaoda Patent Agency" w:date="2021-05-19T09:48:00Z">
                      <w:rPr>
                        <w:rFonts w:ascii="Cambria Math" w:hAnsi="Cambria Math" w:cs="宋体"/>
                        <w:bCs/>
                        <w:sz w:val="22"/>
                        <w:szCs w:val="22"/>
                      </w:rPr>
                    </w:rPrChange>
                  </w:rPr>
                </m:ctrlPr>
              </m:e>
            </m:func>
            <m:ctrlPr>
              <w:rPr>
                <w:rFonts w:ascii="Cambria Math" w:hAnsi="Cambria Math" w:cs="宋体"/>
                <w:bCs/>
                <w:sz w:val="22"/>
                <w:szCs w:val="22"/>
                <w:rPrChange w:id="765" w:author="Jiaoda Patent Agency" w:date="2021-05-19T09:48:00Z">
                  <w:rPr>
                    <w:rFonts w:ascii="Cambria Math" w:hAnsi="Cambria Math" w:cs="宋体"/>
                    <w:bCs/>
                    <w:sz w:val="22"/>
                    <w:szCs w:val="22"/>
                  </w:rPr>
                </w:rPrChange>
              </w:rPr>
            </m:ctrlPr>
          </m:e>
          <m:lim>
            <m:r>
              <m:rPr>
                <m:sty m:val="p"/>
              </m:rPr>
              <w:rPr>
                <w:rFonts w:ascii="Cambria Math" w:hAnsi="Cambria Math"/>
                <w:sz w:val="22"/>
                <w:szCs w:val="22"/>
              </w:rPr>
              <m:t>Π</m:t>
            </m:r>
            <m:ctrlPr>
              <w:rPr>
                <w:rFonts w:ascii="Cambria Math" w:hAnsi="Cambria Math" w:cs="宋体"/>
                <w:bCs/>
                <w:sz w:val="22"/>
                <w:szCs w:val="22"/>
                <w:rPrChange w:id="766" w:author="Jiaoda Patent Agency" w:date="2021-05-19T09:48:00Z">
                  <w:rPr>
                    <w:rFonts w:ascii="Cambria Math" w:hAnsi="Cambria Math" w:cs="宋体"/>
                    <w:bCs/>
                    <w:sz w:val="22"/>
                    <w:szCs w:val="22"/>
                  </w:rPr>
                </w:rPrChange>
              </w:rPr>
            </m:ctrlPr>
          </m:lim>
        </m:limLow>
        <m:sSup>
          <m:sSupPr>
            <m:ctrlPr>
              <w:rPr>
                <w:rFonts w:ascii="Cambria Math" w:hAnsi="Cambria Math" w:cs="宋体"/>
                <w:bCs/>
                <w:sz w:val="22"/>
                <w:szCs w:val="22"/>
                <w:rPrChange w:id="767" w:author="Jiaoda Patent Agency" w:date="2021-05-19T09:48:00Z">
                  <w:rPr>
                    <w:rFonts w:ascii="Cambria Math" w:hAnsi="Cambria Math" w:cs="宋体"/>
                    <w:bCs/>
                    <w:sz w:val="22"/>
                    <w:szCs w:val="22"/>
                  </w:rPr>
                </w:rPrChange>
              </w:rPr>
            </m:ctrlPr>
          </m:sSupPr>
          <m:e>
            <m:r>
              <m:rPr>
                <m:sty m:val="p"/>
              </m:rPr>
              <w:rPr>
                <w:rFonts w:ascii="Cambria Math" w:hAnsi="Cambria Math"/>
                <w:sz w:val="22"/>
                <w:szCs w:val="22"/>
                <w:rPrChange w:id="768" w:author="Jiaoda Patent Agency" w:date="2021-05-19T09:48:00Z">
                  <w:rPr>
                    <w:rFonts w:ascii="Cambria Math" w:hAnsi="Cambria Math"/>
                    <w:sz w:val="22"/>
                    <w:szCs w:val="22"/>
                  </w:rPr>
                </w:rPrChange>
              </w:rPr>
              <m:t>w</m:t>
            </m:r>
          </m:e>
          <m:sup>
            <m:r>
              <w:rPr>
                <w:rFonts w:ascii="Cambria Math" w:hAnsi="Cambria Math"/>
                <w:sz w:val="22"/>
                <w:szCs w:val="22"/>
                <w:rPrChange w:id="769" w:author="Jiaoda Patent Agency" w:date="2021-05-19T09:48:00Z">
                  <w:rPr>
                    <w:rFonts w:ascii="Cambria Math" w:hAnsi="Cambria Math"/>
                    <w:sz w:val="22"/>
                    <w:szCs w:val="22"/>
                  </w:rPr>
                </w:rPrChange>
              </w:rPr>
              <m:t>*</m:t>
            </m:r>
            <m:r>
              <m:rPr>
                <m:sty m:val="p"/>
              </m:rPr>
              <w:rPr>
                <w:rFonts w:ascii="Cambria Math" w:hAnsi="Cambria Math"/>
                <w:sz w:val="22"/>
                <w:szCs w:val="22"/>
                <w:rPrChange w:id="770" w:author="Jiaoda Patent Agency" w:date="2021-05-19T09:48:00Z">
                  <w:rPr>
                    <w:rFonts w:ascii="Cambria Math" w:hAnsi="Cambria Math"/>
                    <w:sz w:val="22"/>
                    <w:szCs w:val="22"/>
                  </w:rPr>
                </w:rPrChange>
              </w:rPr>
              <m:t>⊤</m:t>
            </m:r>
          </m:sup>
        </m:sSup>
        <m:r>
          <w:rPr>
            <w:rFonts w:ascii="Cambria Math" w:hAnsi="Cambria Math"/>
            <w:sz w:val="22"/>
            <w:szCs w:val="22"/>
          </w:rPr>
          <m:t>⋅</m:t>
        </m:r>
        <m:sSub>
          <m:sSubPr>
            <m:ctrlPr>
              <w:rPr>
                <w:rFonts w:ascii="Cambria Math" w:hAnsi="Cambria Math" w:cs="宋体"/>
                <w:bCs/>
                <w:sz w:val="22"/>
                <w:szCs w:val="22"/>
              </w:rPr>
            </m:ctrlPr>
          </m:sSubPr>
          <m:e>
            <m:r>
              <m:rPr>
                <m:sty m:val="p"/>
              </m:rPr>
              <w:rPr>
                <w:rFonts w:ascii="Cambria Math" w:hAnsi="Cambria Math"/>
                <w:sz w:val="22"/>
                <w:szCs w:val="22"/>
              </w:rPr>
              <m:t>v</m:t>
            </m:r>
            <m:ctrlPr>
              <w:rPr>
                <w:rFonts w:ascii="Cambria Math" w:hAnsi="Cambria Math" w:cs="宋体"/>
                <w:bCs/>
                <w:sz w:val="22"/>
                <w:szCs w:val="22"/>
                <w:rPrChange w:id="771" w:author="Jiaoda Patent Agency" w:date="2021-05-19T09:48:00Z">
                  <w:rPr>
                    <w:rFonts w:ascii="Cambria Math" w:hAnsi="Cambria Math" w:cs="宋体"/>
                    <w:bCs/>
                    <w:sz w:val="22"/>
                    <w:szCs w:val="22"/>
                  </w:rPr>
                </w:rPrChange>
              </w:rPr>
            </m:ctrlPr>
          </m:e>
          <m:sub>
            <m:r>
              <m:rPr>
                <m:sty m:val="p"/>
              </m:rPr>
              <w:rPr>
                <w:rFonts w:ascii="Cambria Math" w:hAnsi="Cambria Math"/>
                <w:sz w:val="22"/>
                <w:szCs w:val="22"/>
              </w:rPr>
              <m:t>Π</m:t>
            </m:r>
            <m:ctrlPr>
              <w:rPr>
                <w:rFonts w:ascii="Cambria Math" w:hAnsi="Cambria Math" w:cs="宋体"/>
                <w:bCs/>
                <w:sz w:val="22"/>
                <w:szCs w:val="22"/>
                <w:rPrChange w:id="772" w:author="Jiaoda Patent Agency" w:date="2021-05-19T09:48:00Z">
                  <w:rPr>
                    <w:rFonts w:ascii="Cambria Math" w:hAnsi="Cambria Math" w:cs="宋体"/>
                    <w:bCs/>
                    <w:sz w:val="22"/>
                    <w:szCs w:val="22"/>
                  </w:rPr>
                </w:rPrChange>
              </w:rPr>
            </m:ctrlPr>
          </m:sub>
        </m:sSub>
      </m:oMath>
      <w:r w:rsidR="009E3315" w:rsidRPr="002C6EFE">
        <w:rPr>
          <w:rFonts w:asciiTheme="majorHAnsi" w:hAnsiTheme="majorHAnsi" w:cstheme="minorBidi"/>
          <w:bCs/>
          <w:sz w:val="22"/>
          <w:szCs w:val="22"/>
        </w:rPr>
        <w:t>，</w:t>
      </w:r>
      <w:r w:rsidRPr="002C6EFE">
        <w:rPr>
          <w:rFonts w:asciiTheme="majorHAnsi" w:hAnsiTheme="majorHAnsi" w:cstheme="minorBidi"/>
          <w:bCs/>
          <w:sz w:val="22"/>
          <w:szCs w:val="22"/>
        </w:rPr>
        <w:t>其中</w:t>
      </w:r>
      <w:r w:rsidR="009E3315" w:rsidRPr="002C6EFE">
        <w:rPr>
          <w:rFonts w:asciiTheme="majorHAnsi" w:hAnsiTheme="majorHAnsi" w:cstheme="minorBidi"/>
          <w:bCs/>
          <w:sz w:val="22"/>
          <w:szCs w:val="22"/>
        </w:rPr>
        <w:t>：</w:t>
      </w:r>
      <w:r w:rsidRPr="002C6EFE">
        <w:rPr>
          <w:rFonts w:asciiTheme="majorHAnsi" w:hAnsiTheme="majorHAnsi" w:cstheme="minorBidi"/>
          <w:bCs/>
          <w:sz w:val="22"/>
          <w:szCs w:val="22"/>
          <w:rPrChange w:id="773" w:author="Jiaoda Patent Agency" w:date="2021-05-19T09:48:00Z">
            <w:rPr>
              <w:rFonts w:asciiTheme="majorHAnsi" w:hAnsiTheme="majorHAnsi" w:cstheme="minorBidi"/>
              <w:bCs/>
              <w:sz w:val="22"/>
              <w:szCs w:val="22"/>
            </w:rPr>
          </w:rPrChange>
        </w:rPr>
        <w:t>资源申请结果</w:t>
      </w:r>
      <m:oMath>
        <m:sSub>
          <m:sSubPr>
            <m:ctrlPr>
              <w:rPr>
                <w:rFonts w:ascii="Cambria Math" w:hAnsi="Cambria Math" w:cs="宋体"/>
                <w:bCs/>
                <w:sz w:val="22"/>
                <w:szCs w:val="22"/>
              </w:rPr>
            </m:ctrlPr>
          </m:sSubPr>
          <m:e>
            <m:r>
              <m:rPr>
                <m:sty m:val="p"/>
              </m:rPr>
              <w:rPr>
                <w:rFonts w:ascii="Cambria Math" w:hAnsi="Cambria Math"/>
                <w:sz w:val="22"/>
                <w:szCs w:val="22"/>
              </w:rPr>
              <m:t>v</m:t>
            </m:r>
            <m:ctrlPr>
              <w:rPr>
                <w:rFonts w:ascii="Cambria Math" w:hAnsi="Cambria Math" w:cs="宋体"/>
                <w:bCs/>
                <w:sz w:val="22"/>
                <w:szCs w:val="22"/>
                <w:rPrChange w:id="774" w:author="Jiaoda Patent Agency" w:date="2021-05-19T09:48:00Z">
                  <w:rPr>
                    <w:rFonts w:ascii="Cambria Math" w:hAnsi="Cambria Math" w:cs="宋体"/>
                    <w:bCs/>
                    <w:sz w:val="22"/>
                    <w:szCs w:val="22"/>
                  </w:rPr>
                </w:rPrChange>
              </w:rPr>
            </m:ctrlPr>
          </m:e>
          <m:sub>
            <m:r>
              <m:rPr>
                <m:sty m:val="p"/>
              </m:rPr>
              <w:rPr>
                <w:rFonts w:ascii="Cambria Math" w:hAnsi="Cambria Math"/>
                <w:sz w:val="22"/>
                <w:szCs w:val="22"/>
              </w:rPr>
              <m:t>Π</m:t>
            </m:r>
            <m:ctrlPr>
              <w:rPr>
                <w:rFonts w:ascii="Cambria Math" w:hAnsi="Cambria Math" w:cs="宋体"/>
                <w:bCs/>
                <w:sz w:val="22"/>
                <w:szCs w:val="22"/>
                <w:rPrChange w:id="775" w:author="Jiaoda Patent Agency" w:date="2021-05-19T09:48:00Z">
                  <w:rPr>
                    <w:rFonts w:ascii="Cambria Math" w:hAnsi="Cambria Math" w:cs="宋体"/>
                    <w:bCs/>
                    <w:sz w:val="22"/>
                    <w:szCs w:val="22"/>
                  </w:rPr>
                </w:rPrChange>
              </w:rPr>
            </m:ctrlPr>
          </m:sub>
        </m:sSub>
      </m:oMath>
      <w:r w:rsidRPr="002C6EFE">
        <w:rPr>
          <w:rFonts w:asciiTheme="majorHAnsi" w:hAnsiTheme="majorHAnsi" w:cstheme="minorBidi"/>
          <w:bCs/>
          <w:sz w:val="22"/>
          <w:szCs w:val="22"/>
        </w:rPr>
        <w:t>为资源库基于策略</w:t>
      </w:r>
      <m:oMath>
        <m:r>
          <m:rPr>
            <m:sty m:val="p"/>
          </m:rPr>
          <w:rPr>
            <w:rFonts w:ascii="Cambria Math" w:hAnsi="Cambria Math"/>
            <w:sz w:val="22"/>
            <w:szCs w:val="22"/>
          </w:rPr>
          <m:t>Π</m:t>
        </m:r>
      </m:oMath>
      <w:r w:rsidRPr="002C6EFE">
        <w:rPr>
          <w:rFonts w:asciiTheme="majorHAnsi" w:hAnsiTheme="majorHAnsi" w:cstheme="minorBidi"/>
          <w:bCs/>
          <w:sz w:val="22"/>
          <w:szCs w:val="22"/>
        </w:rPr>
        <w:t>可达的最优解，</w:t>
      </w:r>
      <m:oMath>
        <m:sSup>
          <m:sSupPr>
            <m:ctrlPr>
              <w:rPr>
                <w:rFonts w:ascii="Cambria Math" w:hAnsi="Cambria Math" w:cs="宋体"/>
                <w:bCs/>
                <w:sz w:val="22"/>
                <w:szCs w:val="22"/>
              </w:rPr>
            </m:ctrlPr>
          </m:sSupPr>
          <m:e>
            <m:r>
              <m:rPr>
                <m:sty m:val="p"/>
              </m:rPr>
              <w:rPr>
                <w:rFonts w:ascii="Cambria Math" w:hAnsi="Cambria Math"/>
                <w:sz w:val="22"/>
                <w:szCs w:val="22"/>
              </w:rPr>
              <m:t>w</m:t>
            </m:r>
            <m:ctrlPr>
              <w:rPr>
                <w:rFonts w:ascii="Cambria Math" w:hAnsi="Cambria Math" w:cs="宋体"/>
                <w:bCs/>
                <w:sz w:val="22"/>
                <w:szCs w:val="22"/>
                <w:rPrChange w:id="776" w:author="Jiaoda Patent Agency" w:date="2021-05-19T09:48:00Z">
                  <w:rPr>
                    <w:rFonts w:ascii="Cambria Math" w:hAnsi="Cambria Math" w:cs="宋体"/>
                    <w:bCs/>
                    <w:sz w:val="22"/>
                    <w:szCs w:val="22"/>
                  </w:rPr>
                </w:rPrChange>
              </w:rPr>
            </m:ctrlPr>
          </m:e>
          <m:sup>
            <m:r>
              <w:rPr>
                <w:rFonts w:ascii="Cambria Math" w:hAnsi="Cambria Math"/>
                <w:sz w:val="22"/>
                <w:szCs w:val="22"/>
              </w:rPr>
              <m:t>*</m:t>
            </m:r>
            <m:r>
              <m:rPr>
                <m:sty m:val="p"/>
              </m:rPr>
              <w:rPr>
                <w:rFonts w:ascii="Cambria Math" w:hAnsi="Cambria Math"/>
                <w:sz w:val="22"/>
                <w:szCs w:val="22"/>
              </w:rPr>
              <m:t>⊤</m:t>
            </m:r>
            <m:ctrlPr>
              <w:rPr>
                <w:rFonts w:ascii="Cambria Math" w:hAnsi="Cambria Math" w:cs="宋体"/>
                <w:bCs/>
                <w:sz w:val="22"/>
                <w:szCs w:val="22"/>
                <w:rPrChange w:id="777" w:author="Jiaoda Patent Agency" w:date="2021-05-19T09:48:00Z">
                  <w:rPr>
                    <w:rFonts w:ascii="Cambria Math" w:hAnsi="Cambria Math" w:cs="宋体"/>
                    <w:bCs/>
                    <w:sz w:val="22"/>
                    <w:szCs w:val="22"/>
                  </w:rPr>
                </w:rPrChange>
              </w:rPr>
            </m:ctrlPr>
          </m:sup>
        </m:sSup>
        <m:r>
          <w:rPr>
            <w:rFonts w:ascii="Cambria Math" w:hAnsi="Cambria Math"/>
            <w:sz w:val="22"/>
            <w:szCs w:val="22"/>
          </w:rPr>
          <m:t>⋅</m:t>
        </m:r>
        <m:sSub>
          <m:sSubPr>
            <m:ctrlPr>
              <w:rPr>
                <w:rFonts w:ascii="Cambria Math" w:hAnsi="Cambria Math" w:cs="宋体"/>
                <w:bCs/>
                <w:sz w:val="22"/>
                <w:szCs w:val="22"/>
              </w:rPr>
            </m:ctrlPr>
          </m:sSubPr>
          <m:e>
            <m:r>
              <m:rPr>
                <m:sty m:val="p"/>
              </m:rPr>
              <w:rPr>
                <w:rFonts w:ascii="Cambria Math" w:hAnsi="Cambria Math"/>
                <w:sz w:val="22"/>
                <w:szCs w:val="22"/>
              </w:rPr>
              <m:t>v</m:t>
            </m:r>
            <m:ctrlPr>
              <w:rPr>
                <w:rFonts w:ascii="Cambria Math" w:hAnsi="Cambria Math" w:cs="宋体"/>
                <w:bCs/>
                <w:sz w:val="22"/>
                <w:szCs w:val="22"/>
                <w:rPrChange w:id="778" w:author="Jiaoda Patent Agency" w:date="2021-05-19T09:48:00Z">
                  <w:rPr>
                    <w:rFonts w:ascii="Cambria Math" w:hAnsi="Cambria Math" w:cs="宋体"/>
                    <w:bCs/>
                    <w:sz w:val="22"/>
                    <w:szCs w:val="22"/>
                  </w:rPr>
                </w:rPrChange>
              </w:rPr>
            </m:ctrlPr>
          </m:e>
          <m:sub>
            <m:r>
              <m:rPr>
                <m:sty m:val="p"/>
              </m:rPr>
              <w:rPr>
                <w:rFonts w:ascii="Cambria Math" w:hAnsi="Cambria Math"/>
                <w:sz w:val="22"/>
                <w:szCs w:val="22"/>
              </w:rPr>
              <m:t>Π</m:t>
            </m:r>
            <m:ctrlPr>
              <w:rPr>
                <w:rFonts w:ascii="Cambria Math" w:hAnsi="Cambria Math" w:cs="宋体"/>
                <w:bCs/>
                <w:sz w:val="22"/>
                <w:szCs w:val="22"/>
                <w:rPrChange w:id="779" w:author="Jiaoda Patent Agency" w:date="2021-05-19T09:48:00Z">
                  <w:rPr>
                    <w:rFonts w:ascii="Cambria Math" w:hAnsi="Cambria Math" w:cs="宋体"/>
                    <w:bCs/>
                    <w:sz w:val="22"/>
                    <w:szCs w:val="22"/>
                  </w:rPr>
                </w:rPrChange>
              </w:rPr>
            </m:ctrlPr>
          </m:sub>
        </m:sSub>
      </m:oMath>
      <w:r w:rsidRPr="002C6EFE">
        <w:rPr>
          <w:rFonts w:asciiTheme="majorHAnsi" w:hAnsiTheme="majorHAnsi" w:cstheme="minorBidi"/>
          <w:bCs/>
          <w:sz w:val="22"/>
          <w:szCs w:val="22"/>
        </w:rPr>
        <w:t>为机器人基于策略</w:t>
      </w:r>
      <m:oMath>
        <m:r>
          <m:rPr>
            <m:sty m:val="p"/>
          </m:rPr>
          <w:rPr>
            <w:rFonts w:ascii="Cambria Math" w:hAnsi="Cambria Math"/>
            <w:sz w:val="22"/>
            <w:szCs w:val="22"/>
          </w:rPr>
          <m:t>Π</m:t>
        </m:r>
      </m:oMath>
      <w:r w:rsidRPr="002C6EFE">
        <w:rPr>
          <w:rFonts w:asciiTheme="majorHAnsi" w:hAnsiTheme="majorHAnsi" w:cstheme="minorBidi"/>
          <w:bCs/>
          <w:sz w:val="22"/>
          <w:szCs w:val="22"/>
        </w:rPr>
        <w:t>可以获得的效用。因此，权重向量</w:t>
      </w:r>
      <m:oMath>
        <m:sSup>
          <m:sSupPr>
            <m:ctrlPr>
              <w:rPr>
                <w:rFonts w:ascii="Cambria Math" w:hAnsi="Cambria Math" w:cs="宋体"/>
                <w:bCs/>
                <w:noProof/>
                <w:sz w:val="22"/>
                <w:szCs w:val="22"/>
              </w:rPr>
            </m:ctrlPr>
          </m:sSupPr>
          <m:e>
            <m:r>
              <m:rPr>
                <m:sty m:val="p"/>
              </m:rPr>
              <w:rPr>
                <w:rFonts w:ascii="Cambria Math" w:hAnsi="Cambria Math"/>
                <w:noProof/>
                <w:sz w:val="22"/>
                <w:szCs w:val="22"/>
              </w:rPr>
              <m:t>w</m:t>
            </m:r>
            <m:ctrlPr>
              <w:rPr>
                <w:rFonts w:ascii="Cambria Math" w:hAnsi="Cambria Math" w:cs="宋体"/>
                <w:bCs/>
                <w:noProof/>
                <w:sz w:val="22"/>
                <w:szCs w:val="22"/>
                <w:rPrChange w:id="780" w:author="Jiaoda Patent Agency" w:date="2021-05-19T09:48:00Z">
                  <w:rPr>
                    <w:rFonts w:ascii="Cambria Math" w:hAnsi="Cambria Math" w:cs="宋体"/>
                    <w:bCs/>
                    <w:noProof/>
                    <w:sz w:val="22"/>
                    <w:szCs w:val="22"/>
                  </w:rPr>
                </w:rPrChange>
              </w:rPr>
            </m:ctrlPr>
          </m:e>
          <m:sup>
            <m:r>
              <w:rPr>
                <w:rFonts w:ascii="Cambria Math" w:hAnsi="Cambria Math"/>
                <w:noProof/>
                <w:sz w:val="22"/>
                <w:szCs w:val="22"/>
              </w:rPr>
              <m:t>*</m:t>
            </m:r>
            <m:ctrlPr>
              <w:rPr>
                <w:rFonts w:ascii="Cambria Math" w:hAnsi="Cambria Math" w:cs="宋体"/>
                <w:bCs/>
                <w:noProof/>
                <w:sz w:val="22"/>
                <w:szCs w:val="22"/>
                <w:rPrChange w:id="781" w:author="Jiaoda Patent Agency" w:date="2021-05-19T09:48:00Z">
                  <w:rPr>
                    <w:rFonts w:ascii="Cambria Math" w:hAnsi="Cambria Math" w:cs="宋体"/>
                    <w:bCs/>
                    <w:noProof/>
                    <w:sz w:val="22"/>
                    <w:szCs w:val="22"/>
                  </w:rPr>
                </w:rPrChange>
              </w:rPr>
            </m:ctrlPr>
          </m:sup>
        </m:sSup>
      </m:oMath>
      <w:r w:rsidRPr="002C6EFE">
        <w:rPr>
          <w:rFonts w:asciiTheme="majorHAnsi" w:hAnsiTheme="majorHAnsi" w:cstheme="minorBidi"/>
          <w:bCs/>
          <w:sz w:val="22"/>
          <w:szCs w:val="22"/>
        </w:rPr>
        <w:t>可以帮助内容分发平台在资源库中寻找并获取令机器人最满意的资源申请结果。</w:t>
      </w:r>
    </w:p>
    <w:p w14:paraId="05B29808" w14:textId="7DBACFCA" w:rsidR="00E00C3B" w:rsidRPr="002C6EFE" w:rsidRDefault="00933F0C" w:rsidP="00332AF8">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782"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
        <w:t>当进行推荐时，</w:t>
      </w:r>
      <w:r w:rsidR="003F78C2" w:rsidRPr="002C6EFE">
        <w:rPr>
          <w:rFonts w:asciiTheme="majorHAnsi" w:hAnsiTheme="majorHAnsi" w:cstheme="minorBidi"/>
          <w:bCs/>
          <w:sz w:val="22"/>
          <w:szCs w:val="22"/>
          <w:rPrChange w:id="783" w:author="Jiaoda Patent Agency" w:date="2021-05-19T09:48:00Z">
            <w:rPr>
              <w:rFonts w:asciiTheme="majorHAnsi" w:hAnsiTheme="majorHAnsi" w:cstheme="minorBidi"/>
              <w:bCs/>
              <w:sz w:val="22"/>
              <w:szCs w:val="22"/>
            </w:rPr>
          </w:rPrChange>
        </w:rPr>
        <w:t>当</w:t>
      </w:r>
      <w:r w:rsidRPr="002C6EFE">
        <w:rPr>
          <w:rFonts w:asciiTheme="majorHAnsi" w:hAnsiTheme="majorHAnsi" w:cstheme="minorBidi"/>
          <w:bCs/>
          <w:sz w:val="22"/>
          <w:szCs w:val="22"/>
          <w:rPrChange w:id="784" w:author="Jiaoda Patent Agency" w:date="2021-05-19T09:48:00Z">
            <w:rPr>
              <w:rFonts w:asciiTheme="majorHAnsi" w:hAnsiTheme="majorHAnsi" w:cstheme="minorBidi"/>
              <w:bCs/>
              <w:sz w:val="22"/>
              <w:szCs w:val="22"/>
            </w:rPr>
          </w:rPrChange>
        </w:rPr>
        <w:t>机器人对预期的结果感到满意，则会采纳该建议。否则，机器人则会跳过该建议。基于上述的观察，本</w:t>
      </w:r>
      <w:r w:rsidR="008C5998" w:rsidRPr="002C6EFE">
        <w:rPr>
          <w:rFonts w:asciiTheme="majorHAnsi" w:hAnsiTheme="majorHAnsi" w:cstheme="minorBidi"/>
          <w:bCs/>
          <w:sz w:val="22"/>
          <w:szCs w:val="22"/>
          <w:rPrChange w:id="785"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786" w:author="Jiaoda Patent Agency" w:date="2021-05-19T09:48:00Z">
            <w:rPr>
              <w:rFonts w:asciiTheme="majorHAnsi" w:hAnsiTheme="majorHAnsi" w:cstheme="minorBidi"/>
              <w:bCs/>
              <w:sz w:val="22"/>
              <w:szCs w:val="22"/>
            </w:rPr>
          </w:rPrChange>
        </w:rPr>
        <w:t>将</w:t>
      </w:r>
      <w:del w:id="787" w:author="Jiaoda Patent Agency" w:date="2021-05-19T09:48:00Z">
        <w:r w:rsidRPr="002C6EFE" w:rsidDel="00E842B7">
          <w:rPr>
            <w:rFonts w:asciiTheme="majorHAnsi" w:hAnsiTheme="majorHAnsi" w:cstheme="minorBidi"/>
            <w:bCs/>
            <w:sz w:val="22"/>
            <w:szCs w:val="22"/>
            <w:rPrChange w:id="788" w:author="Jiaoda Patent Agency" w:date="2021-05-19T09:48:00Z">
              <w:rPr>
                <w:rFonts w:asciiTheme="majorHAnsi" w:hAnsiTheme="majorHAnsi" w:cstheme="minorBidi"/>
                <w:bCs/>
                <w:sz w:val="22"/>
                <w:szCs w:val="22"/>
              </w:rPr>
            </w:rPrChange>
          </w:rPr>
          <w:delText>智能推荐方法</w:delText>
        </w:r>
      </w:del>
      <w:r w:rsidRPr="002C6EFE">
        <w:rPr>
          <w:rFonts w:asciiTheme="majorHAnsi" w:hAnsiTheme="majorHAnsi" w:cstheme="minorBidi"/>
          <w:bCs/>
          <w:sz w:val="22"/>
          <w:szCs w:val="22"/>
          <w:rPrChange w:id="789" w:author="Jiaoda Patent Agency" w:date="2021-05-19T09:48:00Z">
            <w:rPr>
              <w:rFonts w:asciiTheme="majorHAnsi" w:hAnsiTheme="majorHAnsi" w:cstheme="minorBidi"/>
              <w:bCs/>
              <w:sz w:val="22"/>
              <w:szCs w:val="22"/>
            </w:rPr>
          </w:rPrChange>
        </w:rPr>
        <w:t>需要优化的问题建模成上下文老虎机问题</w:t>
      </w:r>
      <w:r w:rsidR="00E00C3B" w:rsidRPr="002C6EFE">
        <w:rPr>
          <w:rFonts w:asciiTheme="majorHAnsi" w:hAnsiTheme="majorHAnsi" w:cstheme="minorBidi"/>
          <w:bCs/>
          <w:sz w:val="22"/>
          <w:szCs w:val="22"/>
          <w:rPrChange w:id="790" w:author="Jiaoda Patent Agency" w:date="2021-05-19T09:48:00Z">
            <w:rPr>
              <w:rFonts w:asciiTheme="majorHAnsi" w:hAnsiTheme="majorHAnsi" w:cstheme="minorBidi"/>
              <w:bCs/>
              <w:sz w:val="22"/>
              <w:szCs w:val="22"/>
            </w:rPr>
          </w:rPrChange>
        </w:rPr>
        <w:t>，</w:t>
      </w:r>
      <w:r w:rsidR="006214E7" w:rsidRPr="002C6EFE">
        <w:rPr>
          <w:rFonts w:asciiTheme="majorHAnsi" w:hAnsiTheme="majorHAnsi" w:cstheme="minorBidi" w:hint="eastAsia"/>
          <w:bCs/>
          <w:sz w:val="22"/>
          <w:szCs w:val="22"/>
          <w:rPrChange w:id="791" w:author="Jiaoda Patent Agency" w:date="2021-05-19T09:48:00Z">
            <w:rPr>
              <w:rFonts w:asciiTheme="majorHAnsi" w:hAnsiTheme="majorHAnsi" w:cstheme="minorBidi" w:hint="eastAsia"/>
              <w:bCs/>
              <w:sz w:val="22"/>
              <w:szCs w:val="22"/>
            </w:rPr>
          </w:rPrChange>
        </w:rPr>
        <w:t>并设计具体的</w:t>
      </w:r>
      <w:r w:rsidR="000A5DB6" w:rsidRPr="002C6EFE">
        <w:rPr>
          <w:rFonts w:asciiTheme="majorHAnsi" w:hAnsiTheme="majorHAnsi" w:cstheme="minorBidi" w:hint="eastAsia"/>
          <w:bCs/>
          <w:sz w:val="22"/>
          <w:szCs w:val="22"/>
          <w:rPrChange w:id="792" w:author="Jiaoda Patent Agency" w:date="2021-05-19T09:48:00Z">
            <w:rPr>
              <w:rFonts w:asciiTheme="majorHAnsi" w:hAnsiTheme="majorHAnsi" w:cstheme="minorBidi" w:hint="eastAsia"/>
              <w:bCs/>
              <w:sz w:val="22"/>
              <w:szCs w:val="22"/>
            </w:rPr>
          </w:rPrChange>
        </w:rPr>
        <w:t>算法程序</w:t>
      </w:r>
      <w:r w:rsidR="006214E7" w:rsidRPr="002C6EFE">
        <w:rPr>
          <w:rFonts w:asciiTheme="majorHAnsi" w:hAnsiTheme="majorHAnsi" w:cstheme="minorBidi" w:hint="eastAsia"/>
          <w:bCs/>
          <w:sz w:val="22"/>
          <w:szCs w:val="22"/>
          <w:rPrChange w:id="793" w:author="Jiaoda Patent Agency" w:date="2021-05-19T09:48:00Z">
            <w:rPr>
              <w:rFonts w:asciiTheme="majorHAnsi" w:hAnsiTheme="majorHAnsi" w:cstheme="minorBidi" w:hint="eastAsia"/>
              <w:bCs/>
              <w:sz w:val="22"/>
              <w:szCs w:val="22"/>
            </w:rPr>
          </w:rPrChange>
        </w:rPr>
        <w:t>，</w:t>
      </w:r>
      <w:r w:rsidR="00E00C3B" w:rsidRPr="002C6EFE">
        <w:rPr>
          <w:rFonts w:asciiTheme="majorHAnsi" w:hAnsiTheme="majorHAnsi" w:cstheme="minorBidi"/>
          <w:bCs/>
          <w:sz w:val="22"/>
          <w:szCs w:val="22"/>
          <w:rPrChange w:id="794" w:author="Jiaoda Patent Agency" w:date="2021-05-19T09:48:00Z">
            <w:rPr>
              <w:rFonts w:asciiTheme="majorHAnsi" w:hAnsiTheme="majorHAnsi" w:cstheme="minorBidi"/>
              <w:bCs/>
              <w:sz w:val="22"/>
              <w:szCs w:val="22"/>
            </w:rPr>
          </w:rPrChange>
        </w:rPr>
        <w:t>具体包括：</w:t>
      </w:r>
    </w:p>
    <w:p w14:paraId="68BE1A25" w14:textId="5C8C1947" w:rsidR="003A3E2A" w:rsidRPr="002C6EFE" w:rsidRDefault="00933F0C" w:rsidP="00332AF8">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795"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796" w:author="Jiaoda Patent Agency" w:date="2021-05-19T09:48:00Z">
            <w:rPr>
              <w:rFonts w:asciiTheme="majorHAnsi" w:hAnsiTheme="majorHAnsi" w:cstheme="minorBidi"/>
              <w:bCs/>
              <w:sz w:val="22"/>
              <w:szCs w:val="22"/>
            </w:rPr>
          </w:rPrChange>
        </w:rPr>
        <w:t>1</w:t>
      </w:r>
      <w:r w:rsidR="004D32C6" w:rsidRPr="002C6EFE">
        <w:rPr>
          <w:rFonts w:asciiTheme="majorHAnsi" w:hAnsiTheme="majorHAnsi" w:cstheme="minorBidi"/>
          <w:bCs/>
          <w:sz w:val="22"/>
          <w:szCs w:val="22"/>
          <w:rPrChange w:id="797"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798" w:author="Jiaoda Patent Agency" w:date="2021-05-19T09:48:00Z">
            <w:rPr>
              <w:rFonts w:asciiTheme="majorHAnsi" w:hAnsiTheme="majorHAnsi" w:cstheme="minorBidi"/>
              <w:bCs/>
              <w:sz w:val="22"/>
              <w:szCs w:val="22"/>
            </w:rPr>
          </w:rPrChange>
        </w:rPr>
        <w:t>状态：平台能够观察到的与机器人相关的信息。如：机器人特征，可以为该机器人分配的预算，机器人的历史询问和采纳与否等。</w:t>
      </w:r>
    </w:p>
    <w:p w14:paraId="299D26CB" w14:textId="3304C221" w:rsidR="003A3E2A" w:rsidRPr="002C6EFE" w:rsidRDefault="00933F0C" w:rsidP="00281A01">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799"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800" w:author="Jiaoda Patent Agency" w:date="2021-05-19T09:48:00Z">
            <w:rPr>
              <w:rFonts w:asciiTheme="majorHAnsi" w:hAnsiTheme="majorHAnsi" w:cstheme="minorBidi"/>
              <w:bCs/>
              <w:sz w:val="22"/>
              <w:szCs w:val="22"/>
            </w:rPr>
          </w:rPrChange>
        </w:rPr>
        <w:t>2</w:t>
      </w:r>
      <w:r w:rsidR="004D32C6" w:rsidRPr="002C6EFE">
        <w:rPr>
          <w:rFonts w:asciiTheme="majorHAnsi" w:hAnsiTheme="majorHAnsi" w:cstheme="minorBidi"/>
          <w:bCs/>
          <w:sz w:val="22"/>
          <w:szCs w:val="22"/>
          <w:rPrChange w:id="801"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802" w:author="Jiaoda Patent Agency" w:date="2021-05-19T09:48:00Z">
            <w:rPr>
              <w:rFonts w:asciiTheme="majorHAnsi" w:hAnsiTheme="majorHAnsi" w:cstheme="minorBidi"/>
              <w:bCs/>
              <w:sz w:val="22"/>
              <w:szCs w:val="22"/>
            </w:rPr>
          </w:rPrChange>
        </w:rPr>
        <w:t>动作：机器人诉求向量。</w:t>
      </w:r>
      <w:r w:rsidR="00B037C3" w:rsidRPr="002C6EFE">
        <w:rPr>
          <w:rFonts w:asciiTheme="majorHAnsi" w:hAnsiTheme="majorHAnsi" w:cstheme="minorBidi" w:hint="eastAsia"/>
          <w:bCs/>
          <w:sz w:val="22"/>
          <w:szCs w:val="22"/>
          <w:rPrChange w:id="803" w:author="Jiaoda Patent Agency" w:date="2021-05-19T09:48:00Z">
            <w:rPr>
              <w:rFonts w:asciiTheme="majorHAnsi" w:hAnsiTheme="majorHAnsi" w:cstheme="minorBidi" w:hint="eastAsia"/>
              <w:bCs/>
              <w:sz w:val="22"/>
              <w:szCs w:val="22"/>
            </w:rPr>
          </w:rPrChange>
        </w:rPr>
        <w:t>算法程序</w:t>
      </w:r>
      <w:r w:rsidRPr="002C6EFE">
        <w:rPr>
          <w:rFonts w:asciiTheme="majorHAnsi" w:hAnsiTheme="majorHAnsi" w:cstheme="minorBidi"/>
          <w:bCs/>
          <w:sz w:val="22"/>
          <w:szCs w:val="22"/>
          <w:rPrChange w:id="804" w:author="Jiaoda Patent Agency" w:date="2021-05-19T09:48:00Z">
            <w:rPr>
              <w:rFonts w:asciiTheme="majorHAnsi" w:hAnsiTheme="majorHAnsi" w:cstheme="minorBidi"/>
              <w:bCs/>
              <w:sz w:val="22"/>
              <w:szCs w:val="22"/>
            </w:rPr>
          </w:rPrChange>
        </w:rPr>
        <w:t>的</w:t>
      </w:r>
      <w:r w:rsidR="006214E7" w:rsidRPr="002C6EFE">
        <w:rPr>
          <w:rFonts w:asciiTheme="majorHAnsi" w:hAnsiTheme="majorHAnsi" w:cstheme="minorBidi" w:hint="eastAsia"/>
          <w:bCs/>
          <w:sz w:val="22"/>
          <w:szCs w:val="22"/>
          <w:rPrChange w:id="805" w:author="Jiaoda Patent Agency" w:date="2021-05-19T09:48:00Z">
            <w:rPr>
              <w:rFonts w:asciiTheme="majorHAnsi" w:hAnsiTheme="majorHAnsi" w:cstheme="minorBidi" w:hint="eastAsia"/>
              <w:bCs/>
              <w:sz w:val="22"/>
              <w:szCs w:val="22"/>
            </w:rPr>
          </w:rPrChange>
        </w:rPr>
        <w:t>动作选择</w:t>
      </w:r>
      <w:r w:rsidRPr="002C6EFE">
        <w:rPr>
          <w:rFonts w:asciiTheme="majorHAnsi" w:hAnsiTheme="majorHAnsi" w:cstheme="minorBidi"/>
          <w:bCs/>
          <w:sz w:val="22"/>
          <w:szCs w:val="22"/>
          <w:rPrChange w:id="806" w:author="Jiaoda Patent Agency" w:date="2021-05-19T09:48:00Z">
            <w:rPr>
              <w:rFonts w:asciiTheme="majorHAnsi" w:hAnsiTheme="majorHAnsi" w:cstheme="minorBidi"/>
              <w:bCs/>
              <w:sz w:val="22"/>
              <w:szCs w:val="22"/>
            </w:rPr>
          </w:rPrChange>
        </w:rPr>
        <w:t>空间为高维连续空间。</w:t>
      </w:r>
      <w:r w:rsidR="00B037C3" w:rsidRPr="002C6EFE">
        <w:rPr>
          <w:rFonts w:asciiTheme="majorHAnsi" w:hAnsiTheme="majorHAnsi" w:cstheme="minorBidi" w:hint="eastAsia"/>
          <w:bCs/>
          <w:sz w:val="22"/>
          <w:szCs w:val="22"/>
          <w:rPrChange w:id="807" w:author="Jiaoda Patent Agency" w:date="2021-05-19T09:48:00Z">
            <w:rPr>
              <w:rFonts w:asciiTheme="majorHAnsi" w:hAnsiTheme="majorHAnsi" w:cstheme="minorBidi" w:hint="eastAsia"/>
              <w:bCs/>
              <w:sz w:val="22"/>
              <w:szCs w:val="22"/>
            </w:rPr>
          </w:rPrChange>
        </w:rPr>
        <w:t>算法程序</w:t>
      </w:r>
      <w:r w:rsidRPr="002C6EFE">
        <w:rPr>
          <w:rFonts w:asciiTheme="majorHAnsi" w:hAnsiTheme="majorHAnsi" w:cstheme="minorBidi"/>
          <w:bCs/>
          <w:sz w:val="22"/>
          <w:szCs w:val="22"/>
          <w:rPrChange w:id="808" w:author="Jiaoda Patent Agency" w:date="2021-05-19T09:48:00Z">
            <w:rPr>
              <w:rFonts w:asciiTheme="majorHAnsi" w:hAnsiTheme="majorHAnsi" w:cstheme="minorBidi"/>
              <w:bCs/>
              <w:sz w:val="22"/>
              <w:szCs w:val="22"/>
            </w:rPr>
          </w:rPrChange>
        </w:rPr>
        <w:t>需要</w:t>
      </w:r>
      <w:r w:rsidRPr="002C6EFE">
        <w:rPr>
          <w:rFonts w:asciiTheme="majorHAnsi" w:hAnsiTheme="majorHAnsi" w:cstheme="minorBidi"/>
          <w:bCs/>
          <w:sz w:val="22"/>
          <w:szCs w:val="22"/>
          <w:rPrChange w:id="809" w:author="Jiaoda Patent Agency" w:date="2021-05-19T09:48:00Z">
            <w:rPr>
              <w:rFonts w:asciiTheme="majorHAnsi" w:hAnsiTheme="majorHAnsi" w:cstheme="minorBidi"/>
              <w:bCs/>
              <w:sz w:val="22"/>
              <w:szCs w:val="22"/>
            </w:rPr>
          </w:rPrChange>
        </w:rPr>
        <w:lastRenderedPageBreak/>
        <w:t>根据状态中的约束信息，以及自己选择的</w:t>
      </w:r>
      <w:r w:rsidR="006214E7" w:rsidRPr="002C6EFE">
        <w:rPr>
          <w:rFonts w:asciiTheme="majorHAnsi" w:hAnsiTheme="majorHAnsi" w:cstheme="minorBidi" w:hint="eastAsia"/>
          <w:bCs/>
          <w:sz w:val="22"/>
          <w:szCs w:val="22"/>
          <w:rPrChange w:id="810" w:author="Jiaoda Patent Agency" w:date="2021-05-19T09:48:00Z">
            <w:rPr>
              <w:rFonts w:asciiTheme="majorHAnsi" w:hAnsiTheme="majorHAnsi" w:cstheme="minorBidi" w:hint="eastAsia"/>
              <w:bCs/>
              <w:sz w:val="22"/>
              <w:szCs w:val="22"/>
            </w:rPr>
          </w:rPrChange>
        </w:rPr>
        <w:t>动作，即预估的机器人诉求向量</w:t>
      </w:r>
      <w:r w:rsidRPr="002C6EFE">
        <w:rPr>
          <w:rFonts w:asciiTheme="majorHAnsi" w:hAnsiTheme="majorHAnsi" w:cstheme="minorBidi"/>
          <w:bCs/>
          <w:sz w:val="22"/>
          <w:szCs w:val="22"/>
          <w:rPrChange w:id="811" w:author="Jiaoda Patent Agency" w:date="2021-05-19T09:48:00Z">
            <w:rPr>
              <w:rFonts w:asciiTheme="majorHAnsi" w:hAnsiTheme="majorHAnsi" w:cstheme="minorBidi"/>
              <w:bCs/>
              <w:sz w:val="22"/>
              <w:szCs w:val="22"/>
            </w:rPr>
          </w:rPrChange>
        </w:rPr>
        <w:t>，向资源库发送请求，获取</w:t>
      </w:r>
      <w:r w:rsidR="004977D5" w:rsidRPr="002C6EFE">
        <w:rPr>
          <w:rFonts w:asciiTheme="majorHAnsi" w:hAnsiTheme="majorHAnsi" w:cstheme="minorBidi" w:hint="eastAsia"/>
          <w:bCs/>
          <w:sz w:val="22"/>
          <w:szCs w:val="22"/>
          <w:rPrChange w:id="812" w:author="Jiaoda Patent Agency" w:date="2021-05-19T09:48:00Z">
            <w:rPr>
              <w:rFonts w:asciiTheme="majorHAnsi" w:hAnsiTheme="majorHAnsi" w:cstheme="minorBidi" w:hint="eastAsia"/>
              <w:bCs/>
              <w:sz w:val="22"/>
              <w:szCs w:val="22"/>
            </w:rPr>
          </w:rPrChange>
        </w:rPr>
        <w:t>资源库预测的资源</w:t>
      </w:r>
      <w:r w:rsidRPr="002C6EFE">
        <w:rPr>
          <w:rFonts w:asciiTheme="majorHAnsi" w:hAnsiTheme="majorHAnsi" w:cstheme="minorBidi"/>
          <w:bCs/>
          <w:sz w:val="22"/>
          <w:szCs w:val="22"/>
          <w:rPrChange w:id="813" w:author="Jiaoda Patent Agency" w:date="2021-05-19T09:48:00Z">
            <w:rPr>
              <w:rFonts w:asciiTheme="majorHAnsi" w:hAnsiTheme="majorHAnsi" w:cstheme="minorBidi"/>
              <w:bCs/>
              <w:sz w:val="22"/>
              <w:szCs w:val="22"/>
            </w:rPr>
          </w:rPrChange>
        </w:rPr>
        <w:t>推荐项。</w:t>
      </w:r>
    </w:p>
    <w:p w14:paraId="6FA18926" w14:textId="70AA77FE" w:rsidR="003A3E2A" w:rsidRPr="002C6EFE" w:rsidRDefault="00933F0C" w:rsidP="00281A01">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814"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815" w:author="Jiaoda Patent Agency" w:date="2021-05-19T09:48:00Z">
            <w:rPr>
              <w:rFonts w:asciiTheme="majorHAnsi" w:hAnsiTheme="majorHAnsi" w:cstheme="minorBidi"/>
              <w:bCs/>
              <w:sz w:val="22"/>
              <w:szCs w:val="22"/>
            </w:rPr>
          </w:rPrChange>
        </w:rPr>
        <w:t>3</w:t>
      </w:r>
      <w:r w:rsidR="004D32C6" w:rsidRPr="002C6EFE">
        <w:rPr>
          <w:rFonts w:asciiTheme="majorHAnsi" w:hAnsiTheme="majorHAnsi" w:cstheme="minorBidi"/>
          <w:bCs/>
          <w:sz w:val="22"/>
          <w:szCs w:val="22"/>
          <w:rPrChange w:id="816"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817" w:author="Jiaoda Patent Agency" w:date="2021-05-19T09:48:00Z">
            <w:rPr>
              <w:rFonts w:asciiTheme="majorHAnsi" w:hAnsiTheme="majorHAnsi" w:cstheme="minorBidi"/>
              <w:bCs/>
              <w:sz w:val="22"/>
              <w:szCs w:val="22"/>
            </w:rPr>
          </w:rPrChange>
        </w:rPr>
        <w:t>回报：本</w:t>
      </w:r>
      <w:r w:rsidR="008C5998" w:rsidRPr="002C6EFE">
        <w:rPr>
          <w:rFonts w:asciiTheme="majorHAnsi" w:hAnsiTheme="majorHAnsi" w:cstheme="minorBidi"/>
          <w:bCs/>
          <w:sz w:val="22"/>
          <w:szCs w:val="22"/>
          <w:rPrChange w:id="818"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819" w:author="Jiaoda Patent Agency" w:date="2021-05-19T09:48:00Z">
            <w:rPr>
              <w:rFonts w:asciiTheme="majorHAnsi" w:hAnsiTheme="majorHAnsi" w:cstheme="minorBidi"/>
              <w:bCs/>
              <w:sz w:val="22"/>
              <w:szCs w:val="22"/>
            </w:rPr>
          </w:rPrChange>
        </w:rPr>
        <w:t>将回报设置为机器人的采纳行为。</w:t>
      </w:r>
    </w:p>
    <w:p w14:paraId="51ED8B22" w14:textId="0F947535" w:rsidR="003A3E2A" w:rsidRPr="002C6EFE" w:rsidRDefault="00933F0C" w:rsidP="00281A01">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820"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821" w:author="Jiaoda Patent Agency" w:date="2021-05-19T09:48:00Z">
            <w:rPr>
              <w:rFonts w:asciiTheme="majorHAnsi" w:hAnsiTheme="majorHAnsi" w:cstheme="minorBidi"/>
              <w:bCs/>
              <w:sz w:val="22"/>
              <w:szCs w:val="22"/>
            </w:rPr>
          </w:rPrChange>
        </w:rPr>
        <w:t>基于上述的建模，上下文老虎机算法会不断地为来访的机器人进行策略推荐，每轮推荐中：</w:t>
      </w:r>
    </w:p>
    <w:p w14:paraId="05103AAC" w14:textId="66250A57" w:rsidR="003A3E2A" w:rsidRPr="002C6EFE" w:rsidRDefault="00933F0C" w:rsidP="00281A01">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822"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823" w:author="Jiaoda Patent Agency" w:date="2021-05-19T09:48:00Z">
            <w:rPr>
              <w:rFonts w:asciiTheme="majorHAnsi" w:hAnsiTheme="majorHAnsi" w:cstheme="minorBidi"/>
              <w:bCs/>
              <w:sz w:val="22"/>
              <w:szCs w:val="22"/>
            </w:rPr>
          </w:rPrChange>
        </w:rPr>
        <w:t>1</w:t>
      </w:r>
      <w:r w:rsidR="004D32C6" w:rsidRPr="002C6EFE">
        <w:rPr>
          <w:rFonts w:asciiTheme="majorHAnsi" w:hAnsiTheme="majorHAnsi" w:cstheme="minorBidi"/>
          <w:bCs/>
          <w:sz w:val="22"/>
          <w:szCs w:val="22"/>
          <w:rPrChange w:id="824" w:author="Jiaoda Patent Agency" w:date="2021-05-19T09:48:00Z">
            <w:rPr>
              <w:rFonts w:asciiTheme="majorHAnsi" w:hAnsiTheme="majorHAnsi" w:cstheme="minorBidi"/>
              <w:bCs/>
              <w:sz w:val="22"/>
              <w:szCs w:val="22"/>
            </w:rPr>
          </w:rPrChange>
        </w:rPr>
        <w:t>)</w:t>
      </w:r>
      <w:r w:rsidR="00BE29E9" w:rsidRPr="002C6EFE">
        <w:rPr>
          <w:rFonts w:asciiTheme="majorHAnsi" w:hAnsiTheme="majorHAnsi" w:cstheme="minorBidi" w:hint="eastAsia"/>
          <w:bCs/>
          <w:sz w:val="22"/>
          <w:szCs w:val="22"/>
          <w:rPrChange w:id="825" w:author="Jiaoda Patent Agency" w:date="2021-05-19T09:48:00Z">
            <w:rPr>
              <w:rFonts w:asciiTheme="majorHAnsi" w:hAnsiTheme="majorHAnsi" w:cstheme="minorBidi" w:hint="eastAsia"/>
              <w:bCs/>
              <w:sz w:val="22"/>
              <w:szCs w:val="22"/>
            </w:rPr>
          </w:rPrChange>
        </w:rPr>
        <w:t>算法程序</w:t>
      </w:r>
      <w:r w:rsidRPr="002C6EFE">
        <w:rPr>
          <w:rFonts w:asciiTheme="majorHAnsi" w:hAnsiTheme="majorHAnsi" w:cstheme="minorBidi"/>
          <w:bCs/>
          <w:sz w:val="22"/>
          <w:szCs w:val="22"/>
          <w:rPrChange w:id="826" w:author="Jiaoda Patent Agency" w:date="2021-05-19T09:48:00Z">
            <w:rPr>
              <w:rFonts w:asciiTheme="majorHAnsi" w:hAnsiTheme="majorHAnsi" w:cstheme="minorBidi"/>
              <w:bCs/>
              <w:sz w:val="22"/>
              <w:szCs w:val="22"/>
            </w:rPr>
          </w:rPrChange>
        </w:rPr>
        <w:t>观察到该轮推荐中机器人的状态。</w:t>
      </w:r>
    </w:p>
    <w:p w14:paraId="68131526" w14:textId="07CA0559" w:rsidR="003A3E2A" w:rsidRPr="002C6EFE" w:rsidRDefault="00933F0C" w:rsidP="00281A01">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827"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828" w:author="Jiaoda Patent Agency" w:date="2021-05-19T09:48:00Z">
            <w:rPr>
              <w:rFonts w:asciiTheme="majorHAnsi" w:hAnsiTheme="majorHAnsi" w:cstheme="minorBidi"/>
              <w:bCs/>
              <w:sz w:val="22"/>
              <w:szCs w:val="22"/>
            </w:rPr>
          </w:rPrChange>
        </w:rPr>
        <w:t>2</w:t>
      </w:r>
      <w:r w:rsidR="004D32C6" w:rsidRPr="002C6EFE">
        <w:rPr>
          <w:rFonts w:asciiTheme="majorHAnsi" w:hAnsiTheme="majorHAnsi" w:cstheme="minorBidi"/>
          <w:bCs/>
          <w:sz w:val="22"/>
          <w:szCs w:val="22"/>
          <w:rPrChange w:id="829" w:author="Jiaoda Patent Agency" w:date="2021-05-19T09:48:00Z">
            <w:rPr>
              <w:rFonts w:asciiTheme="majorHAnsi" w:hAnsiTheme="majorHAnsi" w:cstheme="minorBidi"/>
              <w:bCs/>
              <w:sz w:val="22"/>
              <w:szCs w:val="22"/>
            </w:rPr>
          </w:rPrChange>
        </w:rPr>
        <w:t>)</w:t>
      </w:r>
      <w:r w:rsidR="00BE29E9" w:rsidRPr="002C6EFE">
        <w:rPr>
          <w:rFonts w:asciiTheme="majorHAnsi" w:hAnsiTheme="majorHAnsi" w:cstheme="minorBidi" w:hint="eastAsia"/>
          <w:bCs/>
          <w:sz w:val="22"/>
          <w:szCs w:val="22"/>
          <w:rPrChange w:id="830" w:author="Jiaoda Patent Agency" w:date="2021-05-19T09:48:00Z">
            <w:rPr>
              <w:rFonts w:asciiTheme="majorHAnsi" w:hAnsiTheme="majorHAnsi" w:cstheme="minorBidi" w:hint="eastAsia"/>
              <w:bCs/>
              <w:sz w:val="22"/>
              <w:szCs w:val="22"/>
            </w:rPr>
          </w:rPrChange>
        </w:rPr>
        <w:t>算法程序</w:t>
      </w:r>
      <w:r w:rsidRPr="002C6EFE">
        <w:rPr>
          <w:rFonts w:asciiTheme="majorHAnsi" w:hAnsiTheme="majorHAnsi" w:cstheme="minorBidi" w:hint="eastAsia"/>
          <w:bCs/>
          <w:sz w:val="22"/>
          <w:szCs w:val="22"/>
          <w:rPrChange w:id="831" w:author="Jiaoda Patent Agency" w:date="2021-05-19T09:48:00Z">
            <w:rPr>
              <w:rFonts w:asciiTheme="majorHAnsi" w:hAnsiTheme="majorHAnsi" w:cstheme="minorBidi" w:hint="eastAsia"/>
              <w:bCs/>
              <w:sz w:val="22"/>
              <w:szCs w:val="22"/>
            </w:rPr>
          </w:rPrChange>
        </w:rPr>
        <w:t>基</w:t>
      </w:r>
      <w:r w:rsidRPr="002C6EFE">
        <w:rPr>
          <w:rFonts w:asciiTheme="majorHAnsi" w:hAnsiTheme="majorHAnsi" w:cstheme="minorBidi"/>
          <w:bCs/>
          <w:sz w:val="22"/>
          <w:szCs w:val="22"/>
          <w:rPrChange w:id="832" w:author="Jiaoda Patent Agency" w:date="2021-05-19T09:48:00Z">
            <w:rPr>
              <w:rFonts w:asciiTheme="majorHAnsi" w:hAnsiTheme="majorHAnsi" w:cstheme="minorBidi"/>
              <w:bCs/>
              <w:sz w:val="22"/>
              <w:szCs w:val="22"/>
            </w:rPr>
          </w:rPrChange>
        </w:rPr>
        <w:t>于该状态选择一个诉求向量，将诉求向量与预算等约束信息传给资源库，资源库进行预估的资源结果。</w:t>
      </w:r>
      <w:r w:rsidR="000D3657" w:rsidRPr="002C6EFE">
        <w:rPr>
          <w:rFonts w:asciiTheme="majorHAnsi" w:hAnsiTheme="majorHAnsi" w:cstheme="minorBidi" w:hint="eastAsia"/>
          <w:bCs/>
          <w:sz w:val="22"/>
          <w:szCs w:val="22"/>
          <w:rPrChange w:id="833" w:author="Jiaoda Patent Agency" w:date="2021-05-19T09:48:00Z">
            <w:rPr>
              <w:rFonts w:asciiTheme="majorHAnsi" w:hAnsiTheme="majorHAnsi" w:cstheme="minorBidi" w:hint="eastAsia"/>
              <w:bCs/>
              <w:sz w:val="22"/>
              <w:szCs w:val="22"/>
            </w:rPr>
          </w:rPrChange>
        </w:rPr>
        <w:t>算法程序</w:t>
      </w:r>
      <w:r w:rsidRPr="002C6EFE">
        <w:rPr>
          <w:rFonts w:asciiTheme="majorHAnsi" w:hAnsiTheme="majorHAnsi" w:cstheme="minorBidi"/>
          <w:bCs/>
          <w:sz w:val="22"/>
          <w:szCs w:val="22"/>
          <w:rPrChange w:id="834" w:author="Jiaoda Patent Agency" w:date="2021-05-19T09:48:00Z">
            <w:rPr>
              <w:rFonts w:asciiTheme="majorHAnsi" w:hAnsiTheme="majorHAnsi" w:cstheme="minorBidi"/>
              <w:bCs/>
              <w:sz w:val="22"/>
              <w:szCs w:val="22"/>
            </w:rPr>
          </w:rPrChange>
        </w:rPr>
        <w:t>将该结果推荐给机器人，并获得机器人的反馈。</w:t>
      </w:r>
    </w:p>
    <w:p w14:paraId="4CF947B3" w14:textId="136B95FD" w:rsidR="00933F0C" w:rsidRPr="002C6EFE" w:rsidRDefault="00933F0C" w:rsidP="00281A01">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835"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836" w:author="Jiaoda Patent Agency" w:date="2021-05-19T09:48:00Z">
            <w:rPr>
              <w:rFonts w:asciiTheme="majorHAnsi" w:hAnsiTheme="majorHAnsi" w:cstheme="minorBidi"/>
              <w:bCs/>
              <w:sz w:val="22"/>
              <w:szCs w:val="22"/>
            </w:rPr>
          </w:rPrChange>
        </w:rPr>
        <w:t>3</w:t>
      </w:r>
      <w:r w:rsidR="004D32C6" w:rsidRPr="002C6EFE">
        <w:rPr>
          <w:rFonts w:asciiTheme="majorHAnsi" w:hAnsiTheme="majorHAnsi" w:cstheme="minorBidi"/>
          <w:bCs/>
          <w:sz w:val="22"/>
          <w:szCs w:val="22"/>
          <w:rPrChange w:id="837" w:author="Jiaoda Patent Agency" w:date="2021-05-19T09:48:00Z">
            <w:rPr>
              <w:rFonts w:asciiTheme="majorHAnsi" w:hAnsiTheme="majorHAnsi" w:cstheme="minorBidi"/>
              <w:bCs/>
              <w:sz w:val="22"/>
              <w:szCs w:val="22"/>
            </w:rPr>
          </w:rPrChange>
        </w:rPr>
        <w:t>)</w:t>
      </w:r>
      <w:r w:rsidR="00BE29E9" w:rsidRPr="002C6EFE">
        <w:rPr>
          <w:rFonts w:asciiTheme="majorHAnsi" w:hAnsiTheme="majorHAnsi" w:cstheme="minorBidi" w:hint="eastAsia"/>
          <w:bCs/>
          <w:sz w:val="22"/>
          <w:szCs w:val="22"/>
          <w:rPrChange w:id="838" w:author="Jiaoda Patent Agency" w:date="2021-05-19T09:48:00Z">
            <w:rPr>
              <w:rFonts w:asciiTheme="majorHAnsi" w:hAnsiTheme="majorHAnsi" w:cstheme="minorBidi" w:hint="eastAsia"/>
              <w:bCs/>
              <w:sz w:val="22"/>
              <w:szCs w:val="22"/>
            </w:rPr>
          </w:rPrChange>
        </w:rPr>
        <w:t>算法程序</w:t>
      </w:r>
      <w:r w:rsidRPr="002C6EFE">
        <w:rPr>
          <w:rFonts w:asciiTheme="majorHAnsi" w:hAnsiTheme="majorHAnsi" w:cstheme="minorBidi"/>
          <w:bCs/>
          <w:sz w:val="22"/>
          <w:szCs w:val="22"/>
          <w:rPrChange w:id="839" w:author="Jiaoda Patent Agency" w:date="2021-05-19T09:48:00Z">
            <w:rPr>
              <w:rFonts w:asciiTheme="majorHAnsi" w:hAnsiTheme="majorHAnsi" w:cstheme="minorBidi"/>
              <w:bCs/>
              <w:sz w:val="22"/>
              <w:szCs w:val="22"/>
            </w:rPr>
          </w:rPrChange>
        </w:rPr>
        <w:t>存储该轮的观察</w:t>
      </w:r>
      <w:r w:rsidR="004D32C6" w:rsidRPr="002C6EFE">
        <w:rPr>
          <w:rFonts w:asciiTheme="majorHAnsi" w:hAnsiTheme="majorHAnsi" w:cstheme="minorBidi"/>
          <w:bCs/>
          <w:sz w:val="22"/>
          <w:szCs w:val="22"/>
          <w:rPrChange w:id="840"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841" w:author="Jiaoda Patent Agency" w:date="2021-05-19T09:48:00Z">
            <w:rPr>
              <w:rFonts w:asciiTheme="majorHAnsi" w:hAnsiTheme="majorHAnsi" w:cstheme="minorBidi"/>
              <w:bCs/>
              <w:sz w:val="22"/>
              <w:szCs w:val="22"/>
            </w:rPr>
          </w:rPrChange>
        </w:rPr>
        <w:t>机器人状态、诉求向量、资源分配结果、机器人反馈</w:t>
      </w:r>
      <w:r w:rsidR="004D32C6" w:rsidRPr="002C6EFE">
        <w:rPr>
          <w:rFonts w:asciiTheme="majorHAnsi" w:hAnsiTheme="majorHAnsi" w:cstheme="minorBidi"/>
          <w:bCs/>
          <w:sz w:val="22"/>
          <w:szCs w:val="22"/>
          <w:rPrChange w:id="842"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843" w:author="Jiaoda Patent Agency" w:date="2021-05-19T09:48:00Z">
            <w:rPr>
              <w:rFonts w:asciiTheme="majorHAnsi" w:hAnsiTheme="majorHAnsi" w:cstheme="minorBidi"/>
              <w:bCs/>
              <w:sz w:val="22"/>
              <w:szCs w:val="22"/>
            </w:rPr>
          </w:rPrChange>
        </w:rPr>
        <w:t>以作为更新自己智能推荐策略的训练数据。</w:t>
      </w:r>
    </w:p>
    <w:p w14:paraId="0BB96058" w14:textId="5087FA63" w:rsidR="00806704" w:rsidRPr="002C6EFE" w:rsidRDefault="00933F0C" w:rsidP="00281A01">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844"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845" w:author="Jiaoda Patent Agency" w:date="2021-05-19T09:48:00Z">
            <w:rPr>
              <w:rFonts w:asciiTheme="majorHAnsi" w:hAnsiTheme="majorHAnsi" w:cstheme="minorBidi"/>
              <w:bCs/>
              <w:sz w:val="22"/>
              <w:szCs w:val="22"/>
            </w:rPr>
          </w:rPrChange>
        </w:rPr>
        <w:t>动作价值估计：经典的上下文老虎机算法中，根据所观察到的上下文，</w:t>
      </w:r>
      <w:r w:rsidR="000D3657" w:rsidRPr="002C6EFE">
        <w:rPr>
          <w:rFonts w:asciiTheme="majorHAnsi" w:hAnsiTheme="majorHAnsi" w:cstheme="minorBidi" w:hint="eastAsia"/>
          <w:bCs/>
          <w:sz w:val="22"/>
          <w:szCs w:val="22"/>
          <w:rPrChange w:id="846" w:author="Jiaoda Patent Agency" w:date="2021-05-19T09:48:00Z">
            <w:rPr>
              <w:rFonts w:asciiTheme="majorHAnsi" w:hAnsiTheme="majorHAnsi" w:cstheme="minorBidi" w:hint="eastAsia"/>
              <w:bCs/>
              <w:sz w:val="22"/>
              <w:szCs w:val="22"/>
            </w:rPr>
          </w:rPrChange>
        </w:rPr>
        <w:t>算法程序</w:t>
      </w:r>
      <w:r w:rsidRPr="002C6EFE">
        <w:rPr>
          <w:rFonts w:asciiTheme="majorHAnsi" w:hAnsiTheme="majorHAnsi" w:cstheme="minorBidi"/>
          <w:bCs/>
          <w:sz w:val="22"/>
          <w:szCs w:val="22"/>
          <w:rPrChange w:id="847" w:author="Jiaoda Patent Agency" w:date="2021-05-19T09:48:00Z">
            <w:rPr>
              <w:rFonts w:asciiTheme="majorHAnsi" w:hAnsiTheme="majorHAnsi" w:cstheme="minorBidi"/>
              <w:bCs/>
              <w:sz w:val="22"/>
              <w:szCs w:val="22"/>
            </w:rPr>
          </w:rPrChange>
        </w:rPr>
        <w:t>会基于一定的策略对老虎机臂进行拉杆，学习每个可选动作的期望价值。在本</w:t>
      </w:r>
      <w:r w:rsidR="008C5998" w:rsidRPr="002C6EFE">
        <w:rPr>
          <w:rFonts w:asciiTheme="majorHAnsi" w:hAnsiTheme="majorHAnsi" w:cstheme="minorBidi"/>
          <w:bCs/>
          <w:sz w:val="22"/>
          <w:szCs w:val="22"/>
          <w:rPrChange w:id="848"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849" w:author="Jiaoda Patent Agency" w:date="2021-05-19T09:48:00Z">
            <w:rPr>
              <w:rFonts w:asciiTheme="majorHAnsi" w:hAnsiTheme="majorHAnsi" w:cstheme="minorBidi"/>
              <w:bCs/>
              <w:sz w:val="22"/>
              <w:szCs w:val="22"/>
            </w:rPr>
          </w:rPrChange>
        </w:rPr>
        <w:t>的问题中，服务器端选择动作的奖励为机器人的采纳与否，最大化奖励即为推荐给机器人其最有可能采纳的策略。</w:t>
      </w:r>
    </w:p>
    <w:p w14:paraId="18C65F21" w14:textId="77777777" w:rsidR="00635ADE" w:rsidRPr="002C6EFE" w:rsidRDefault="00933F0C" w:rsidP="00281A01">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850"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851" w:author="Jiaoda Patent Agency" w:date="2021-05-19T09:48:00Z">
            <w:rPr>
              <w:rFonts w:asciiTheme="majorHAnsi" w:hAnsiTheme="majorHAnsi" w:cstheme="minorBidi"/>
              <w:bCs/>
              <w:sz w:val="22"/>
              <w:szCs w:val="22"/>
            </w:rPr>
          </w:rPrChange>
        </w:rPr>
        <w:t>本</w:t>
      </w:r>
      <w:r w:rsidR="00635ADE" w:rsidRPr="002C6EFE">
        <w:rPr>
          <w:rFonts w:asciiTheme="majorHAnsi" w:hAnsiTheme="majorHAnsi" w:cstheme="minorBidi"/>
          <w:bCs/>
          <w:sz w:val="22"/>
          <w:szCs w:val="22"/>
          <w:rPrChange w:id="852" w:author="Jiaoda Patent Agency" w:date="2021-05-19T09:48:00Z">
            <w:rPr>
              <w:rFonts w:asciiTheme="majorHAnsi" w:hAnsiTheme="majorHAnsi" w:cstheme="minorBidi"/>
              <w:bCs/>
              <w:sz w:val="22"/>
              <w:szCs w:val="22"/>
            </w:rPr>
          </w:rPrChange>
        </w:rPr>
        <w:t>实施例中</w:t>
      </w:r>
      <w:r w:rsidRPr="002C6EFE">
        <w:rPr>
          <w:rFonts w:asciiTheme="majorHAnsi" w:hAnsiTheme="majorHAnsi" w:cstheme="minorBidi"/>
          <w:bCs/>
          <w:sz w:val="22"/>
          <w:szCs w:val="22"/>
          <w:rPrChange w:id="853" w:author="Jiaoda Patent Agency" w:date="2021-05-19T09:48:00Z">
            <w:rPr>
              <w:rFonts w:asciiTheme="majorHAnsi" w:hAnsiTheme="majorHAnsi" w:cstheme="minorBidi"/>
              <w:bCs/>
              <w:sz w:val="22"/>
              <w:szCs w:val="22"/>
            </w:rPr>
          </w:rPrChange>
        </w:rPr>
        <w:t>动作价值估计过程</w:t>
      </w:r>
      <w:r w:rsidR="00635ADE" w:rsidRPr="002C6EFE">
        <w:rPr>
          <w:rFonts w:asciiTheme="majorHAnsi" w:hAnsiTheme="majorHAnsi" w:cstheme="minorBidi"/>
          <w:bCs/>
          <w:sz w:val="22"/>
          <w:szCs w:val="22"/>
          <w:rPrChange w:id="854" w:author="Jiaoda Patent Agency" w:date="2021-05-19T09:48:00Z">
            <w:rPr>
              <w:rFonts w:asciiTheme="majorHAnsi" w:hAnsiTheme="majorHAnsi" w:cstheme="minorBidi"/>
              <w:bCs/>
              <w:sz w:val="22"/>
              <w:szCs w:val="22"/>
            </w:rPr>
          </w:rPrChange>
        </w:rPr>
        <w:t>包括</w:t>
      </w:r>
      <w:r w:rsidRPr="002C6EFE">
        <w:rPr>
          <w:rFonts w:asciiTheme="majorHAnsi" w:hAnsiTheme="majorHAnsi" w:cstheme="minorBidi"/>
          <w:bCs/>
          <w:sz w:val="22"/>
          <w:szCs w:val="22"/>
          <w:rPrChange w:id="855" w:author="Jiaoda Patent Agency" w:date="2021-05-19T09:48:00Z">
            <w:rPr>
              <w:rFonts w:asciiTheme="majorHAnsi" w:hAnsiTheme="majorHAnsi" w:cstheme="minorBidi"/>
              <w:bCs/>
              <w:sz w:val="22"/>
              <w:szCs w:val="22"/>
            </w:rPr>
          </w:rPrChange>
        </w:rPr>
        <w:t>：</w:t>
      </w:r>
    </w:p>
    <w:p w14:paraId="6687810F" w14:textId="77777777" w:rsidR="00635ADE" w:rsidRPr="002C6EFE" w:rsidRDefault="00933F0C" w:rsidP="00281A01">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856"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857" w:author="Jiaoda Patent Agency" w:date="2021-05-19T09:48:00Z">
            <w:rPr>
              <w:rFonts w:asciiTheme="majorHAnsi" w:hAnsiTheme="majorHAnsi" w:cstheme="minorBidi"/>
              <w:bCs/>
              <w:sz w:val="22"/>
              <w:szCs w:val="22"/>
            </w:rPr>
          </w:rPrChange>
        </w:rPr>
        <w:t>1</w:t>
      </w:r>
      <w:r w:rsidR="004D32C6" w:rsidRPr="002C6EFE">
        <w:rPr>
          <w:rFonts w:asciiTheme="majorHAnsi" w:hAnsiTheme="majorHAnsi" w:cstheme="minorBidi"/>
          <w:bCs/>
          <w:sz w:val="22"/>
          <w:szCs w:val="22"/>
          <w:rPrChange w:id="858"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859" w:author="Jiaoda Patent Agency" w:date="2021-05-19T09:48:00Z">
            <w:rPr>
              <w:rFonts w:asciiTheme="majorHAnsi" w:hAnsiTheme="majorHAnsi" w:cstheme="minorBidi"/>
              <w:bCs/>
              <w:sz w:val="22"/>
              <w:szCs w:val="22"/>
            </w:rPr>
          </w:rPrChange>
        </w:rPr>
        <w:t>基于能够观察到的信息与动作选择策略进行动作选择。</w:t>
      </w:r>
    </w:p>
    <w:p w14:paraId="3A9FBB2B" w14:textId="77777777" w:rsidR="00635ADE" w:rsidRPr="002C6EFE" w:rsidRDefault="00933F0C" w:rsidP="00635ADE">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860"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861" w:author="Jiaoda Patent Agency" w:date="2021-05-19T09:48:00Z">
            <w:rPr>
              <w:rFonts w:asciiTheme="majorHAnsi" w:hAnsiTheme="majorHAnsi" w:cstheme="minorBidi"/>
              <w:bCs/>
              <w:sz w:val="22"/>
              <w:szCs w:val="22"/>
            </w:rPr>
          </w:rPrChange>
        </w:rPr>
        <w:t>2</w:t>
      </w:r>
      <w:r w:rsidR="004D32C6" w:rsidRPr="002C6EFE">
        <w:rPr>
          <w:rFonts w:asciiTheme="majorHAnsi" w:hAnsiTheme="majorHAnsi" w:cstheme="minorBidi"/>
          <w:bCs/>
          <w:sz w:val="22"/>
          <w:szCs w:val="22"/>
          <w:rPrChange w:id="862"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863" w:author="Jiaoda Patent Agency" w:date="2021-05-19T09:48:00Z">
            <w:rPr>
              <w:rFonts w:asciiTheme="majorHAnsi" w:hAnsiTheme="majorHAnsi" w:cstheme="minorBidi"/>
              <w:bCs/>
              <w:sz w:val="22"/>
              <w:szCs w:val="22"/>
            </w:rPr>
          </w:rPrChange>
        </w:rPr>
        <w:t>建立所选动作、申请资源结果与机器人采纳率之间的联系。</w:t>
      </w:r>
    </w:p>
    <w:p w14:paraId="20F7B117" w14:textId="702CDEB0" w:rsidR="00234F47" w:rsidRPr="002C6EFE" w:rsidRDefault="00933F0C" w:rsidP="00234F47">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864"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865" w:author="Jiaoda Patent Agency" w:date="2021-05-19T09:48:00Z">
            <w:rPr>
              <w:rFonts w:asciiTheme="majorHAnsi" w:hAnsiTheme="majorHAnsi" w:cstheme="minorBidi"/>
              <w:bCs/>
              <w:sz w:val="22"/>
              <w:szCs w:val="22"/>
            </w:rPr>
          </w:rPrChange>
        </w:rPr>
        <w:t>本</w:t>
      </w:r>
      <w:r w:rsidR="00635ADE" w:rsidRPr="002C6EFE">
        <w:rPr>
          <w:rFonts w:asciiTheme="majorHAnsi" w:hAnsiTheme="majorHAnsi" w:cstheme="minorBidi"/>
          <w:bCs/>
          <w:sz w:val="22"/>
          <w:szCs w:val="22"/>
          <w:rPrChange w:id="866"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867" w:author="Jiaoda Patent Agency" w:date="2021-05-19T09:48:00Z">
            <w:rPr>
              <w:rFonts w:asciiTheme="majorHAnsi" w:hAnsiTheme="majorHAnsi" w:cstheme="minorBidi"/>
              <w:bCs/>
              <w:sz w:val="22"/>
              <w:szCs w:val="22"/>
            </w:rPr>
          </w:rPrChange>
        </w:rPr>
        <w:t>首先刻画机器人信息与动作选择之间的联系，即在服务器端能够观测到的信息下，基于一定动作选择策略得到诉求向量</w:t>
      </w:r>
      <m:oMath>
        <m:r>
          <m:rPr>
            <m:sty m:val="p"/>
          </m:rPr>
          <w:rPr>
            <w:rFonts w:ascii="Cambria Math" w:hAnsi="Cambria Math"/>
            <w:sz w:val="22"/>
            <w:szCs w:val="22"/>
            <w:rPrChange w:id="868" w:author="Jiaoda Patent Agency" w:date="2021-05-19T09:48:00Z">
              <w:rPr>
                <w:rFonts w:ascii="Cambria Math" w:hAnsi="Cambria Math"/>
                <w:sz w:val="22"/>
                <w:szCs w:val="22"/>
              </w:rPr>
            </w:rPrChange>
          </w:rPr>
          <m:t>w</m:t>
        </m:r>
        <m:r>
          <w:rPr>
            <w:rFonts w:ascii="Cambria Math" w:hAnsi="Cambria Math"/>
            <w:sz w:val="22"/>
            <w:szCs w:val="22"/>
            <w:rPrChange w:id="869" w:author="Jiaoda Patent Agency" w:date="2021-05-19T09:48:00Z">
              <w:rPr>
                <w:rFonts w:ascii="Cambria Math" w:hAnsi="Cambria Math"/>
                <w:sz w:val="22"/>
                <w:szCs w:val="22"/>
              </w:rPr>
            </w:rPrChange>
          </w:rPr>
          <m:t>=f</m:t>
        </m:r>
        <m:d>
          <m:dPr>
            <m:ctrlPr>
              <w:rPr>
                <w:rFonts w:ascii="Cambria Math" w:hAnsi="Cambria Math"/>
                <w:bCs/>
                <w:i/>
                <w:sz w:val="22"/>
                <w:szCs w:val="22"/>
              </w:rPr>
            </m:ctrlPr>
          </m:dPr>
          <m:e>
            <m:r>
              <m:rPr>
                <m:sty m:val="p"/>
              </m:rPr>
              <w:rPr>
                <w:rFonts w:ascii="Cambria Math" w:hAnsi="Cambria Math"/>
                <w:sz w:val="22"/>
                <w:szCs w:val="22"/>
              </w:rPr>
              <m:t>x</m:t>
            </m:r>
            <m:ctrlPr>
              <w:rPr>
                <w:rFonts w:ascii="Cambria Math" w:hAnsi="Cambria Math"/>
                <w:bCs/>
                <w:i/>
                <w:sz w:val="22"/>
                <w:szCs w:val="22"/>
                <w:rPrChange w:id="870" w:author="Jiaoda Patent Agency" w:date="2021-05-19T09:48:00Z">
                  <w:rPr>
                    <w:rFonts w:ascii="Cambria Math" w:hAnsi="Cambria Math"/>
                    <w:bCs/>
                    <w:i/>
                    <w:sz w:val="22"/>
                    <w:szCs w:val="22"/>
                  </w:rPr>
                </w:rPrChange>
              </w:rPr>
            </m:ctrlPr>
          </m:e>
        </m:d>
        <m:r>
          <m:rPr>
            <m:sty m:val="p"/>
          </m:rPr>
          <w:rPr>
            <w:rFonts w:ascii="Cambria Math" w:hAnsi="Cambria Math"/>
            <w:sz w:val="22"/>
            <w:szCs w:val="22"/>
          </w:rPr>
          <m:t>，</m:t>
        </m:r>
      </m:oMath>
      <w:r w:rsidR="004B24EC" w:rsidRPr="002C6EFE">
        <w:rPr>
          <w:rFonts w:asciiTheme="majorHAnsi" w:hAnsiTheme="majorHAnsi" w:cstheme="minorBidi"/>
          <w:bCs/>
          <w:sz w:val="22"/>
          <w:szCs w:val="22"/>
        </w:rPr>
        <w:t>其中：</w:t>
      </w:r>
      <w:r w:rsidRPr="002C6EFE">
        <w:rPr>
          <w:rFonts w:asciiTheme="majorHAnsi" w:hAnsiTheme="majorHAnsi" w:cstheme="minorBidi"/>
          <w:bCs/>
          <w:sz w:val="22"/>
          <w:szCs w:val="22"/>
        </w:rPr>
        <w:t>函数</w:t>
      </w:r>
      <m:oMath>
        <m:r>
          <w:rPr>
            <w:rFonts w:ascii="Cambria Math" w:hAnsi="Cambria Math"/>
            <w:noProof/>
            <w:sz w:val="22"/>
            <w:szCs w:val="22"/>
            <w:rPrChange w:id="871" w:author="Jiaoda Patent Agency" w:date="2021-05-19T09:48:00Z">
              <w:rPr>
                <w:rFonts w:ascii="Cambria Math" w:hAnsi="Cambria Math"/>
                <w:noProof/>
                <w:sz w:val="22"/>
                <w:szCs w:val="22"/>
              </w:rPr>
            </w:rPrChange>
          </w:rPr>
          <m:t>f</m:t>
        </m:r>
      </m:oMath>
      <w:r w:rsidRPr="002C6EFE">
        <w:rPr>
          <w:rFonts w:asciiTheme="majorHAnsi" w:hAnsiTheme="majorHAnsi" w:cstheme="minorBidi"/>
          <w:bCs/>
          <w:sz w:val="22"/>
          <w:szCs w:val="22"/>
          <w:rPrChange w:id="872" w:author="Jiaoda Patent Agency" w:date="2021-05-19T09:48:00Z">
            <w:rPr>
              <w:rFonts w:asciiTheme="majorHAnsi" w:hAnsiTheme="majorHAnsi" w:cstheme="minorBidi"/>
              <w:bCs/>
              <w:sz w:val="22"/>
              <w:szCs w:val="22"/>
            </w:rPr>
          </w:rPrChange>
        </w:rPr>
        <w:t>为多层感知机，表示环境状态</w:t>
      </w:r>
      <m:oMath>
        <m:r>
          <m:rPr>
            <m:sty m:val="p"/>
          </m:rPr>
          <w:rPr>
            <w:rFonts w:ascii="Cambria Math" w:hAnsi="Cambria Math"/>
            <w:sz w:val="22"/>
            <w:szCs w:val="22"/>
            <w:rPrChange w:id="873" w:author="Jiaoda Patent Agency" w:date="2021-05-19T09:48:00Z">
              <w:rPr>
                <w:rFonts w:ascii="Cambria Math" w:hAnsi="Cambria Math"/>
                <w:sz w:val="22"/>
                <w:szCs w:val="22"/>
              </w:rPr>
            </w:rPrChange>
          </w:rPr>
          <m:t>x</m:t>
        </m:r>
      </m:oMath>
      <w:r w:rsidRPr="002C6EFE">
        <w:rPr>
          <w:rFonts w:asciiTheme="majorHAnsi" w:hAnsiTheme="majorHAnsi" w:cstheme="minorBidi"/>
          <w:bCs/>
          <w:sz w:val="22"/>
          <w:szCs w:val="22"/>
          <w:rPrChange w:id="874" w:author="Jiaoda Patent Agency" w:date="2021-05-19T09:48:00Z">
            <w:rPr>
              <w:rFonts w:asciiTheme="majorHAnsi" w:hAnsiTheme="majorHAnsi" w:cstheme="minorBidi"/>
              <w:bCs/>
              <w:sz w:val="22"/>
              <w:szCs w:val="22"/>
            </w:rPr>
          </w:rPrChange>
        </w:rPr>
        <w:t>到诉求信息</w:t>
      </w:r>
      <m:oMath>
        <m:r>
          <m:rPr>
            <m:sty m:val="p"/>
          </m:rPr>
          <w:rPr>
            <w:rFonts w:ascii="Cambria Math" w:hAnsi="Cambria Math"/>
            <w:sz w:val="22"/>
            <w:szCs w:val="22"/>
            <w:rPrChange w:id="875" w:author="Jiaoda Patent Agency" w:date="2021-05-19T09:48:00Z">
              <w:rPr>
                <w:rFonts w:ascii="Cambria Math" w:hAnsi="Cambria Math"/>
                <w:sz w:val="22"/>
                <w:szCs w:val="22"/>
              </w:rPr>
            </w:rPrChange>
          </w:rPr>
          <m:t>w</m:t>
        </m:r>
      </m:oMath>
      <w:r w:rsidRPr="002C6EFE">
        <w:rPr>
          <w:rFonts w:asciiTheme="majorHAnsi" w:hAnsiTheme="majorHAnsi" w:cstheme="minorBidi"/>
          <w:bCs/>
          <w:sz w:val="22"/>
          <w:szCs w:val="22"/>
          <w:rPrChange w:id="876" w:author="Jiaoda Patent Agency" w:date="2021-05-19T09:48:00Z">
            <w:rPr>
              <w:rFonts w:asciiTheme="majorHAnsi" w:hAnsiTheme="majorHAnsi" w:cstheme="minorBidi"/>
              <w:bCs/>
              <w:sz w:val="22"/>
              <w:szCs w:val="22"/>
            </w:rPr>
          </w:rPrChange>
        </w:rPr>
        <w:t>之间的映射关系，函数</w:t>
      </w:r>
      <m:oMath>
        <m:r>
          <w:rPr>
            <w:rFonts w:ascii="Cambria Math" w:hAnsi="Cambria Math"/>
            <w:noProof/>
            <w:sz w:val="22"/>
            <w:szCs w:val="22"/>
            <w:rPrChange w:id="877" w:author="Jiaoda Patent Agency" w:date="2021-05-19T09:48:00Z">
              <w:rPr>
                <w:rFonts w:ascii="Cambria Math" w:hAnsi="Cambria Math"/>
                <w:noProof/>
                <w:sz w:val="22"/>
                <w:szCs w:val="22"/>
              </w:rPr>
            </w:rPrChange>
          </w:rPr>
          <m:t>f</m:t>
        </m:r>
      </m:oMath>
      <w:r w:rsidRPr="002C6EFE">
        <w:rPr>
          <w:rFonts w:asciiTheme="majorHAnsi" w:hAnsiTheme="majorHAnsi" w:cstheme="minorBidi"/>
          <w:bCs/>
          <w:sz w:val="22"/>
          <w:szCs w:val="22"/>
          <w:rPrChange w:id="878" w:author="Jiaoda Patent Agency" w:date="2021-05-19T09:48:00Z">
            <w:rPr>
              <w:rFonts w:asciiTheme="majorHAnsi" w:hAnsiTheme="majorHAnsi" w:cstheme="minorBidi"/>
              <w:bCs/>
              <w:sz w:val="22"/>
              <w:szCs w:val="22"/>
            </w:rPr>
          </w:rPrChange>
        </w:rPr>
        <w:t>的输入</w:t>
      </w:r>
      <m:oMath>
        <m:r>
          <m:rPr>
            <m:sty m:val="p"/>
          </m:rPr>
          <w:rPr>
            <w:rFonts w:ascii="Cambria Math" w:hAnsi="Cambria Math"/>
            <w:sz w:val="22"/>
            <w:szCs w:val="22"/>
            <w:rPrChange w:id="879" w:author="Jiaoda Patent Agency" w:date="2021-05-19T09:48:00Z">
              <w:rPr>
                <w:rFonts w:ascii="Cambria Math" w:hAnsi="Cambria Math"/>
                <w:sz w:val="22"/>
                <w:szCs w:val="22"/>
              </w:rPr>
            </w:rPrChange>
          </w:rPr>
          <m:t>x</m:t>
        </m:r>
      </m:oMath>
      <w:r w:rsidRPr="002C6EFE">
        <w:rPr>
          <w:rFonts w:asciiTheme="majorHAnsi" w:hAnsiTheme="majorHAnsi" w:cstheme="minorBidi"/>
          <w:bCs/>
          <w:sz w:val="22"/>
          <w:szCs w:val="22"/>
          <w:rPrChange w:id="880" w:author="Jiaoda Patent Agency" w:date="2021-05-19T09:48:00Z">
            <w:rPr>
              <w:rFonts w:asciiTheme="majorHAnsi" w:hAnsiTheme="majorHAnsi" w:cstheme="minorBidi"/>
              <w:bCs/>
              <w:sz w:val="22"/>
              <w:szCs w:val="22"/>
            </w:rPr>
          </w:rPrChange>
        </w:rPr>
        <w:t>为环境的特征表达。在本</w:t>
      </w:r>
      <w:r w:rsidR="008C5998" w:rsidRPr="002C6EFE">
        <w:rPr>
          <w:rFonts w:asciiTheme="majorHAnsi" w:hAnsiTheme="majorHAnsi" w:cstheme="minorBidi"/>
          <w:bCs/>
          <w:sz w:val="22"/>
          <w:szCs w:val="22"/>
          <w:rPrChange w:id="881"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882" w:author="Jiaoda Patent Agency" w:date="2021-05-19T09:48:00Z">
            <w:rPr>
              <w:rFonts w:asciiTheme="majorHAnsi" w:hAnsiTheme="majorHAnsi" w:cstheme="minorBidi"/>
              <w:bCs/>
              <w:sz w:val="22"/>
              <w:szCs w:val="22"/>
            </w:rPr>
          </w:rPrChange>
        </w:rPr>
        <w:t>的问题中，网络的输出为</w:t>
      </w:r>
      <m:oMath>
        <m:r>
          <m:rPr>
            <m:sty m:val="p"/>
          </m:rPr>
          <w:rPr>
            <w:rFonts w:ascii="Cambria Math" w:hAnsi="Cambria Math"/>
            <w:sz w:val="22"/>
            <w:szCs w:val="22"/>
            <w:rPrChange w:id="883" w:author="Jiaoda Patent Agency" w:date="2021-05-19T09:48:00Z">
              <w:rPr>
                <w:rFonts w:ascii="Cambria Math" w:hAnsi="Cambria Math"/>
                <w:sz w:val="22"/>
                <w:szCs w:val="22"/>
              </w:rPr>
            </w:rPrChange>
          </w:rPr>
          <m:t>w</m:t>
        </m:r>
      </m:oMath>
      <w:r w:rsidRPr="002C6EFE">
        <w:rPr>
          <w:rFonts w:asciiTheme="majorHAnsi" w:hAnsiTheme="majorHAnsi" w:cstheme="minorBidi"/>
          <w:bCs/>
          <w:sz w:val="22"/>
          <w:szCs w:val="22"/>
          <w:rPrChange w:id="884" w:author="Jiaoda Patent Agency" w:date="2021-05-19T09:48:00Z">
            <w:rPr>
              <w:rFonts w:asciiTheme="majorHAnsi" w:hAnsiTheme="majorHAnsi" w:cstheme="minorBidi"/>
              <w:bCs/>
              <w:sz w:val="22"/>
              <w:szCs w:val="22"/>
            </w:rPr>
          </w:rPrChange>
        </w:rPr>
        <w:t>，网络的监督信息</w:t>
      </w:r>
      <w:r w:rsidR="004D32C6" w:rsidRPr="002C6EFE">
        <w:rPr>
          <w:rFonts w:asciiTheme="majorHAnsi" w:hAnsiTheme="majorHAnsi" w:cstheme="minorBidi"/>
          <w:bCs/>
          <w:sz w:val="22"/>
          <w:szCs w:val="22"/>
          <w:rPrChange w:id="885"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886" w:author="Jiaoda Patent Agency" w:date="2021-05-19T09:48:00Z">
            <w:rPr>
              <w:rFonts w:asciiTheme="majorHAnsi" w:hAnsiTheme="majorHAnsi" w:cstheme="minorBidi"/>
              <w:bCs/>
              <w:sz w:val="22"/>
              <w:szCs w:val="22"/>
            </w:rPr>
          </w:rPrChange>
        </w:rPr>
        <w:t>即动作的价值</w:t>
      </w:r>
      <w:r w:rsidR="004D32C6" w:rsidRPr="002C6EFE">
        <w:rPr>
          <w:rFonts w:asciiTheme="majorHAnsi" w:hAnsiTheme="majorHAnsi" w:cstheme="minorBidi"/>
          <w:bCs/>
          <w:sz w:val="22"/>
          <w:szCs w:val="22"/>
          <w:rPrChange w:id="887"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888" w:author="Jiaoda Patent Agency" w:date="2021-05-19T09:48:00Z">
            <w:rPr>
              <w:rFonts w:asciiTheme="majorHAnsi" w:hAnsiTheme="majorHAnsi" w:cstheme="minorBidi"/>
              <w:bCs/>
              <w:sz w:val="22"/>
              <w:szCs w:val="22"/>
            </w:rPr>
          </w:rPrChange>
        </w:rPr>
        <w:t>为机器人的采纳行为。直观上说，令</w:t>
      </w:r>
      <m:oMath>
        <m:r>
          <m:rPr>
            <m:sty m:val="p"/>
          </m:rPr>
          <w:rPr>
            <w:rFonts w:ascii="Cambria Math" w:hAnsi="Cambria Math"/>
            <w:sz w:val="22"/>
            <w:szCs w:val="22"/>
            <w:rPrChange w:id="889" w:author="Jiaoda Patent Agency" w:date="2021-05-19T09:48:00Z">
              <w:rPr>
                <w:rFonts w:ascii="Cambria Math" w:hAnsi="Cambria Math"/>
                <w:sz w:val="22"/>
                <w:szCs w:val="22"/>
              </w:rPr>
            </w:rPrChange>
          </w:rPr>
          <m:t>v</m:t>
        </m:r>
      </m:oMath>
      <w:r w:rsidRPr="002C6EFE">
        <w:rPr>
          <w:rFonts w:asciiTheme="majorHAnsi" w:hAnsiTheme="majorHAnsi" w:cstheme="minorBidi"/>
          <w:bCs/>
          <w:sz w:val="22"/>
          <w:szCs w:val="22"/>
          <w:rPrChange w:id="890" w:author="Jiaoda Patent Agency" w:date="2021-05-19T09:48:00Z">
            <w:rPr>
              <w:rFonts w:asciiTheme="majorHAnsi" w:hAnsiTheme="majorHAnsi" w:cstheme="minorBidi"/>
              <w:bCs/>
              <w:sz w:val="22"/>
              <w:szCs w:val="22"/>
            </w:rPr>
          </w:rPrChange>
        </w:rPr>
        <w:t>为</w:t>
      </w:r>
      <m:oMath>
        <m:r>
          <m:rPr>
            <m:sty m:val="p"/>
          </m:rPr>
          <w:rPr>
            <w:rFonts w:ascii="Cambria Math" w:hAnsi="Cambria Math"/>
            <w:sz w:val="22"/>
            <w:szCs w:val="22"/>
            <w:rPrChange w:id="891" w:author="Jiaoda Patent Agency" w:date="2021-05-19T09:48:00Z">
              <w:rPr>
                <w:rFonts w:ascii="Cambria Math" w:hAnsi="Cambria Math"/>
                <w:sz w:val="22"/>
                <w:szCs w:val="22"/>
              </w:rPr>
            </w:rPrChange>
          </w:rPr>
          <m:t>w</m:t>
        </m:r>
      </m:oMath>
      <w:r w:rsidRPr="002C6EFE">
        <w:rPr>
          <w:rFonts w:asciiTheme="majorHAnsi" w:hAnsiTheme="majorHAnsi" w:cstheme="minorBidi"/>
          <w:bCs/>
          <w:sz w:val="22"/>
          <w:szCs w:val="22"/>
          <w:rPrChange w:id="892" w:author="Jiaoda Patent Agency" w:date="2021-05-19T09:48:00Z">
            <w:rPr>
              <w:rFonts w:asciiTheme="majorHAnsi" w:hAnsiTheme="majorHAnsi" w:cstheme="minorBidi"/>
              <w:bCs/>
              <w:sz w:val="22"/>
              <w:szCs w:val="22"/>
            </w:rPr>
          </w:rPrChange>
        </w:rPr>
        <w:t>下的最优资源分配结果，</w:t>
      </w:r>
      <m:oMath>
        <m:sSup>
          <m:sSupPr>
            <m:ctrlPr>
              <w:rPr>
                <w:rFonts w:ascii="Cambria Math" w:hAnsi="Cambria Math" w:cs="宋体"/>
                <w:bCs/>
                <w:noProof/>
                <w:sz w:val="22"/>
                <w:szCs w:val="22"/>
              </w:rPr>
            </m:ctrlPr>
          </m:sSupPr>
          <m:e>
            <m:r>
              <m:rPr>
                <m:sty m:val="p"/>
              </m:rPr>
              <w:rPr>
                <w:rFonts w:ascii="Cambria Math" w:hAnsi="Cambria Math"/>
                <w:noProof/>
                <w:sz w:val="22"/>
                <w:szCs w:val="22"/>
              </w:rPr>
              <m:t>w</m:t>
            </m:r>
            <m:ctrlPr>
              <w:rPr>
                <w:rFonts w:ascii="Cambria Math" w:hAnsi="Cambria Math" w:cs="宋体"/>
                <w:bCs/>
                <w:noProof/>
                <w:sz w:val="22"/>
                <w:szCs w:val="22"/>
                <w:rPrChange w:id="893" w:author="Jiaoda Patent Agency" w:date="2021-05-19T09:48:00Z">
                  <w:rPr>
                    <w:rFonts w:ascii="Cambria Math" w:hAnsi="Cambria Math" w:cs="宋体"/>
                    <w:bCs/>
                    <w:noProof/>
                    <w:sz w:val="22"/>
                    <w:szCs w:val="22"/>
                  </w:rPr>
                </w:rPrChange>
              </w:rPr>
            </m:ctrlPr>
          </m:e>
          <m:sup>
            <m:r>
              <m:rPr>
                <m:sty m:val="p"/>
              </m:rPr>
              <w:rPr>
                <w:rFonts w:ascii="Cambria Math" w:hAnsi="Cambria Math"/>
                <w:noProof/>
                <w:sz w:val="22"/>
                <w:szCs w:val="22"/>
              </w:rPr>
              <m:t>⊤</m:t>
            </m:r>
            <m:ctrlPr>
              <w:rPr>
                <w:rFonts w:ascii="Cambria Math" w:hAnsi="Cambria Math" w:cs="宋体"/>
                <w:bCs/>
                <w:noProof/>
                <w:sz w:val="22"/>
                <w:szCs w:val="22"/>
                <w:rPrChange w:id="894" w:author="Jiaoda Patent Agency" w:date="2021-05-19T09:48:00Z">
                  <w:rPr>
                    <w:rFonts w:ascii="Cambria Math" w:hAnsi="Cambria Math" w:cs="宋体"/>
                    <w:bCs/>
                    <w:noProof/>
                    <w:sz w:val="22"/>
                    <w:szCs w:val="22"/>
                  </w:rPr>
                </w:rPrChange>
              </w:rPr>
            </m:ctrlPr>
          </m:sup>
        </m:sSup>
        <m:r>
          <w:rPr>
            <w:rFonts w:ascii="Cambria Math" w:hAnsi="Cambria Math"/>
            <w:noProof/>
            <w:sz w:val="22"/>
            <w:szCs w:val="22"/>
          </w:rPr>
          <m:t>⋅</m:t>
        </m:r>
        <m:r>
          <m:rPr>
            <m:sty m:val="p"/>
          </m:rPr>
          <w:rPr>
            <w:rFonts w:ascii="Cambria Math" w:hAnsi="Cambria Math"/>
            <w:noProof/>
            <w:sz w:val="22"/>
            <w:szCs w:val="22"/>
          </w:rPr>
          <m:t>v</m:t>
        </m:r>
      </m:oMath>
      <w:r w:rsidRPr="002C6EFE">
        <w:rPr>
          <w:rFonts w:asciiTheme="majorHAnsi" w:hAnsiTheme="majorHAnsi" w:cstheme="minorBidi"/>
          <w:bCs/>
          <w:sz w:val="22"/>
          <w:szCs w:val="22"/>
        </w:rPr>
        <w:t>的值反映了诉求为</w:t>
      </w:r>
      <m:oMath>
        <m:r>
          <m:rPr>
            <m:sty m:val="p"/>
          </m:rPr>
          <w:rPr>
            <w:rFonts w:ascii="Cambria Math" w:hAnsi="Cambria Math"/>
            <w:sz w:val="22"/>
            <w:szCs w:val="22"/>
            <w:rPrChange w:id="895" w:author="Jiaoda Patent Agency" w:date="2021-05-19T09:48:00Z">
              <w:rPr>
                <w:rFonts w:ascii="Cambria Math" w:hAnsi="Cambria Math"/>
                <w:sz w:val="22"/>
                <w:szCs w:val="22"/>
              </w:rPr>
            </w:rPrChange>
          </w:rPr>
          <m:t>w</m:t>
        </m:r>
      </m:oMath>
      <w:r w:rsidRPr="002C6EFE">
        <w:rPr>
          <w:rFonts w:asciiTheme="majorHAnsi" w:hAnsiTheme="majorHAnsi" w:cstheme="minorBidi"/>
          <w:bCs/>
          <w:sz w:val="22"/>
          <w:szCs w:val="22"/>
          <w:rPrChange w:id="896" w:author="Jiaoda Patent Agency" w:date="2021-05-19T09:48:00Z">
            <w:rPr>
              <w:rFonts w:asciiTheme="majorHAnsi" w:hAnsiTheme="majorHAnsi" w:cstheme="minorBidi"/>
              <w:bCs/>
              <w:sz w:val="22"/>
              <w:szCs w:val="22"/>
            </w:rPr>
          </w:rPrChange>
        </w:rPr>
        <w:t>的机器人能够在平台获取的效用。因此，机器人的采纳率与</w:t>
      </w:r>
      <m:oMath>
        <m:sSup>
          <m:sSupPr>
            <m:ctrlPr>
              <w:rPr>
                <w:rFonts w:ascii="Cambria Math" w:hAnsi="Cambria Math" w:cs="宋体"/>
                <w:bCs/>
                <w:noProof/>
                <w:sz w:val="22"/>
                <w:szCs w:val="22"/>
              </w:rPr>
            </m:ctrlPr>
          </m:sSupPr>
          <m:e>
            <m:r>
              <m:rPr>
                <m:sty m:val="p"/>
              </m:rPr>
              <w:rPr>
                <w:rFonts w:ascii="Cambria Math" w:hAnsi="Cambria Math"/>
                <w:noProof/>
                <w:sz w:val="22"/>
                <w:szCs w:val="22"/>
              </w:rPr>
              <m:t>w</m:t>
            </m:r>
            <m:ctrlPr>
              <w:rPr>
                <w:rFonts w:ascii="Cambria Math" w:hAnsi="Cambria Math" w:cs="宋体"/>
                <w:bCs/>
                <w:noProof/>
                <w:sz w:val="22"/>
                <w:szCs w:val="22"/>
                <w:rPrChange w:id="897" w:author="Jiaoda Patent Agency" w:date="2021-05-19T09:48:00Z">
                  <w:rPr>
                    <w:rFonts w:ascii="Cambria Math" w:hAnsi="Cambria Math" w:cs="宋体"/>
                    <w:bCs/>
                    <w:noProof/>
                    <w:sz w:val="22"/>
                    <w:szCs w:val="22"/>
                  </w:rPr>
                </w:rPrChange>
              </w:rPr>
            </m:ctrlPr>
          </m:e>
          <m:sup>
            <m:r>
              <m:rPr>
                <m:sty m:val="p"/>
              </m:rPr>
              <w:rPr>
                <w:rFonts w:ascii="Cambria Math" w:hAnsi="Cambria Math"/>
                <w:noProof/>
                <w:sz w:val="22"/>
                <w:szCs w:val="22"/>
              </w:rPr>
              <m:t>⊤</m:t>
            </m:r>
            <m:ctrlPr>
              <w:rPr>
                <w:rFonts w:ascii="Cambria Math" w:hAnsi="Cambria Math" w:cs="宋体"/>
                <w:bCs/>
                <w:noProof/>
                <w:sz w:val="22"/>
                <w:szCs w:val="22"/>
                <w:rPrChange w:id="898" w:author="Jiaoda Patent Agency" w:date="2021-05-19T09:48:00Z">
                  <w:rPr>
                    <w:rFonts w:ascii="Cambria Math" w:hAnsi="Cambria Math" w:cs="宋体"/>
                    <w:bCs/>
                    <w:noProof/>
                    <w:sz w:val="22"/>
                    <w:szCs w:val="22"/>
                  </w:rPr>
                </w:rPrChange>
              </w:rPr>
            </m:ctrlPr>
          </m:sup>
        </m:sSup>
        <m:r>
          <w:rPr>
            <w:rFonts w:ascii="Cambria Math" w:hAnsi="Cambria Math"/>
            <w:noProof/>
            <w:sz w:val="22"/>
            <w:szCs w:val="22"/>
          </w:rPr>
          <m:t>⋅</m:t>
        </m:r>
        <m:r>
          <m:rPr>
            <m:sty m:val="p"/>
          </m:rPr>
          <w:rPr>
            <w:rFonts w:ascii="Cambria Math" w:hAnsi="Cambria Math"/>
            <w:noProof/>
            <w:sz w:val="22"/>
            <w:szCs w:val="22"/>
          </w:rPr>
          <m:t>v</m:t>
        </m:r>
      </m:oMath>
      <w:r w:rsidRPr="002C6EFE">
        <w:rPr>
          <w:rFonts w:asciiTheme="majorHAnsi" w:hAnsiTheme="majorHAnsi" w:cstheme="minorBidi"/>
          <w:bCs/>
          <w:sz w:val="22"/>
          <w:szCs w:val="22"/>
        </w:rPr>
        <w:t>在某种程度上呈正相关</w:t>
      </w:r>
      <w:r w:rsidR="00EF2805" w:rsidRPr="002C6EFE">
        <w:rPr>
          <w:rFonts w:asciiTheme="majorHAnsi" w:hAnsiTheme="majorHAnsi" w:cstheme="minorBidi" w:hint="eastAsia"/>
          <w:bCs/>
          <w:sz w:val="22"/>
          <w:szCs w:val="22"/>
          <w:rPrChange w:id="899" w:author="Jiaoda Patent Agency" w:date="2021-05-19T09:48:00Z">
            <w:rPr>
              <w:rFonts w:asciiTheme="majorHAnsi" w:hAnsiTheme="majorHAnsi" w:cstheme="minorBidi" w:hint="eastAsia"/>
              <w:bCs/>
              <w:sz w:val="22"/>
              <w:szCs w:val="22"/>
            </w:rPr>
          </w:rPrChange>
        </w:rPr>
        <w:t>。</w:t>
      </w:r>
    </w:p>
    <w:p w14:paraId="36DF538F" w14:textId="07DF9549" w:rsidR="00234F47" w:rsidRPr="002C6EFE" w:rsidRDefault="00933F0C" w:rsidP="00234F47">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900"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901" w:author="Jiaoda Patent Agency" w:date="2021-05-19T09:48:00Z">
            <w:rPr>
              <w:rFonts w:asciiTheme="majorHAnsi" w:hAnsiTheme="majorHAnsi" w:cstheme="minorBidi"/>
              <w:bCs/>
              <w:sz w:val="22"/>
              <w:szCs w:val="22"/>
            </w:rPr>
          </w:rPrChange>
        </w:rPr>
        <w:t>本</w:t>
      </w:r>
      <w:r w:rsidR="00EF2805" w:rsidRPr="002C6EFE">
        <w:rPr>
          <w:rFonts w:asciiTheme="majorHAnsi" w:hAnsiTheme="majorHAnsi" w:cstheme="minorBidi" w:hint="eastAsia"/>
          <w:bCs/>
          <w:sz w:val="22"/>
          <w:szCs w:val="22"/>
          <w:rPrChange w:id="902" w:author="Jiaoda Patent Agency" w:date="2021-05-19T09:48:00Z">
            <w:rPr>
              <w:rFonts w:asciiTheme="majorHAnsi" w:hAnsiTheme="majorHAnsi" w:cstheme="minorBidi" w:hint="eastAsia"/>
              <w:bCs/>
              <w:sz w:val="22"/>
              <w:szCs w:val="22"/>
            </w:rPr>
          </w:rPrChange>
        </w:rPr>
        <w:t>实施例中采用</w:t>
      </w:r>
      <m:oMath>
        <m:r>
          <w:rPr>
            <w:rFonts w:ascii="Cambria Math" w:hAnsi="Cambria Math"/>
            <w:sz w:val="22"/>
            <w:szCs w:val="22"/>
            <w:rPrChange w:id="903" w:author="Jiaoda Patent Agency" w:date="2021-05-19T09:48:00Z">
              <w:rPr>
                <w:rFonts w:ascii="Cambria Math" w:hAnsi="Cambria Math"/>
                <w:sz w:val="22"/>
                <w:szCs w:val="22"/>
              </w:rPr>
            </w:rPrChange>
          </w:rPr>
          <m:t>p</m:t>
        </m:r>
        <m:d>
          <m:dPr>
            <m:ctrlPr>
              <w:rPr>
                <w:rFonts w:ascii="Cambria Math" w:hAnsi="Cambria Math"/>
                <w:bCs/>
                <w:i/>
                <w:sz w:val="22"/>
                <w:szCs w:val="22"/>
              </w:rPr>
            </m:ctrlPr>
          </m:dPr>
          <m:e>
            <m:r>
              <m:rPr>
                <m:nor/>
              </m:rPr>
              <w:rPr>
                <w:rFonts w:asciiTheme="majorHAnsi" w:hAnsiTheme="majorHAnsi"/>
                <w:bCs/>
                <w:sz w:val="22"/>
                <w:szCs w:val="22"/>
              </w:rPr>
              <m:t>采纳</m:t>
            </m:r>
            <m:ctrlPr>
              <w:rPr>
                <w:rFonts w:ascii="Cambria Math" w:hAnsi="Cambria Math"/>
                <w:bCs/>
                <w:i/>
                <w:sz w:val="22"/>
                <w:szCs w:val="22"/>
                <w:rPrChange w:id="904" w:author="Jiaoda Patent Agency" w:date="2021-05-19T09:48:00Z">
                  <w:rPr>
                    <w:rFonts w:ascii="Cambria Math" w:hAnsi="Cambria Math"/>
                    <w:bCs/>
                    <w:i/>
                    <w:sz w:val="22"/>
                    <w:szCs w:val="22"/>
                  </w:rPr>
                </w:rPrChange>
              </w:rPr>
            </m:ctrlPr>
          </m:e>
        </m:d>
        <m:r>
          <w:rPr>
            <w:rFonts w:ascii="Cambria Math" w:hAnsi="Cambria Math"/>
            <w:sz w:val="22"/>
            <w:szCs w:val="22"/>
          </w:rPr>
          <m:t>=σ</m:t>
        </m:r>
        <m:d>
          <m:dPr>
            <m:ctrlPr>
              <w:rPr>
                <w:rFonts w:ascii="Cambria Math" w:hAnsi="Cambria Math"/>
                <w:bCs/>
                <w:sz w:val="22"/>
                <w:szCs w:val="22"/>
              </w:rPr>
            </m:ctrlPr>
          </m:dPr>
          <m:e>
            <m:sSup>
              <m:sSupPr>
                <m:ctrlPr>
                  <w:rPr>
                    <w:rFonts w:ascii="Cambria Math" w:hAnsi="Cambria Math"/>
                    <w:bCs/>
                    <w:sz w:val="22"/>
                    <w:szCs w:val="22"/>
                  </w:rPr>
                </m:ctrlPr>
              </m:sSupPr>
              <m:e>
                <m:r>
                  <m:rPr>
                    <m:sty m:val="p"/>
                  </m:rPr>
                  <w:rPr>
                    <w:rFonts w:ascii="Cambria Math" w:hAnsi="Cambria Math"/>
                    <w:sz w:val="22"/>
                    <w:szCs w:val="22"/>
                  </w:rPr>
                  <m:t>w</m:t>
                </m:r>
                <m:ctrlPr>
                  <w:rPr>
                    <w:rFonts w:ascii="Cambria Math" w:hAnsi="Cambria Math"/>
                    <w:bCs/>
                    <w:sz w:val="22"/>
                    <w:szCs w:val="22"/>
                    <w:rPrChange w:id="905" w:author="Jiaoda Patent Agency" w:date="2021-05-19T09:48:00Z">
                      <w:rPr>
                        <w:rFonts w:ascii="Cambria Math" w:hAnsi="Cambria Math"/>
                        <w:bCs/>
                        <w:sz w:val="22"/>
                        <w:szCs w:val="22"/>
                      </w:rPr>
                    </w:rPrChange>
                  </w:rPr>
                </m:ctrlPr>
              </m:e>
              <m:sup>
                <m:r>
                  <m:rPr>
                    <m:sty m:val="p"/>
                  </m:rPr>
                  <w:rPr>
                    <w:rFonts w:ascii="Cambria Math" w:hAnsi="Cambria Math"/>
                    <w:sz w:val="22"/>
                    <w:szCs w:val="22"/>
                  </w:rPr>
                  <m:t>⊤</m:t>
                </m:r>
                <m:ctrlPr>
                  <w:rPr>
                    <w:rFonts w:ascii="Cambria Math" w:hAnsi="Cambria Math"/>
                    <w:bCs/>
                    <w:sz w:val="22"/>
                    <w:szCs w:val="22"/>
                    <w:rPrChange w:id="906" w:author="Jiaoda Patent Agency" w:date="2021-05-19T09:48:00Z">
                      <w:rPr>
                        <w:rFonts w:ascii="Cambria Math" w:hAnsi="Cambria Math"/>
                        <w:bCs/>
                        <w:sz w:val="22"/>
                        <w:szCs w:val="22"/>
                      </w:rPr>
                    </w:rPrChange>
                  </w:rPr>
                </m:ctrlPr>
              </m:sup>
            </m:sSup>
            <m:r>
              <w:rPr>
                <w:rFonts w:ascii="Cambria Math" w:hAnsi="Cambria Math"/>
                <w:sz w:val="22"/>
                <w:szCs w:val="22"/>
              </w:rPr>
              <m:t>⋅</m:t>
            </m:r>
            <m:r>
              <m:rPr>
                <m:sty m:val="p"/>
              </m:rPr>
              <w:rPr>
                <w:rFonts w:ascii="Cambria Math" w:hAnsi="Cambria Math"/>
                <w:sz w:val="22"/>
                <w:szCs w:val="22"/>
              </w:rPr>
              <m:t>v</m:t>
            </m:r>
            <m:ctrlPr>
              <w:rPr>
                <w:rFonts w:ascii="Cambria Math" w:hAnsi="Cambria Math"/>
                <w:bCs/>
                <w:sz w:val="22"/>
                <w:szCs w:val="22"/>
                <w:rPrChange w:id="907" w:author="Jiaoda Patent Agency" w:date="2021-05-19T09:48:00Z">
                  <w:rPr>
                    <w:rFonts w:ascii="Cambria Math" w:hAnsi="Cambria Math"/>
                    <w:bCs/>
                    <w:sz w:val="22"/>
                    <w:szCs w:val="22"/>
                  </w:rPr>
                </w:rPrChange>
              </w:rPr>
            </m:ctrlPr>
          </m:e>
        </m:d>
        <m:r>
          <m:rPr>
            <m:sty m:val="p"/>
          </m:rPr>
          <w:rPr>
            <w:rFonts w:ascii="Cambria Math" w:hAnsi="Cambria Math"/>
            <w:sz w:val="22"/>
            <w:szCs w:val="22"/>
          </w:rPr>
          <m:t>，</m:t>
        </m:r>
      </m:oMath>
      <w:r w:rsidRPr="002C6EFE">
        <w:rPr>
          <w:rFonts w:asciiTheme="majorHAnsi" w:hAnsiTheme="majorHAnsi" w:cstheme="minorBidi"/>
          <w:bCs/>
          <w:sz w:val="22"/>
          <w:szCs w:val="22"/>
        </w:rPr>
        <w:t>表示机器人采纳率与</w:t>
      </w:r>
      <m:oMath>
        <m:sSup>
          <m:sSupPr>
            <m:ctrlPr>
              <w:rPr>
                <w:rFonts w:ascii="Cambria Math" w:hAnsi="Cambria Math" w:cs="宋体"/>
                <w:bCs/>
                <w:noProof/>
                <w:sz w:val="22"/>
                <w:szCs w:val="22"/>
              </w:rPr>
            </m:ctrlPr>
          </m:sSupPr>
          <m:e>
            <m:r>
              <m:rPr>
                <m:sty m:val="p"/>
              </m:rPr>
              <w:rPr>
                <w:rFonts w:ascii="Cambria Math" w:hAnsi="Cambria Math"/>
                <w:noProof/>
                <w:sz w:val="22"/>
                <w:szCs w:val="22"/>
              </w:rPr>
              <m:t>w</m:t>
            </m:r>
            <m:ctrlPr>
              <w:rPr>
                <w:rFonts w:ascii="Cambria Math" w:hAnsi="Cambria Math" w:cs="宋体"/>
                <w:bCs/>
                <w:noProof/>
                <w:sz w:val="22"/>
                <w:szCs w:val="22"/>
                <w:rPrChange w:id="908" w:author="Jiaoda Patent Agency" w:date="2021-05-19T09:48:00Z">
                  <w:rPr>
                    <w:rFonts w:ascii="Cambria Math" w:hAnsi="Cambria Math" w:cs="宋体"/>
                    <w:bCs/>
                    <w:noProof/>
                    <w:sz w:val="22"/>
                    <w:szCs w:val="22"/>
                  </w:rPr>
                </w:rPrChange>
              </w:rPr>
            </m:ctrlPr>
          </m:e>
          <m:sup>
            <m:r>
              <m:rPr>
                <m:sty m:val="p"/>
              </m:rPr>
              <w:rPr>
                <w:rFonts w:ascii="Cambria Math" w:hAnsi="Cambria Math"/>
                <w:noProof/>
                <w:sz w:val="22"/>
                <w:szCs w:val="22"/>
              </w:rPr>
              <m:t>⊤</m:t>
            </m:r>
            <m:ctrlPr>
              <w:rPr>
                <w:rFonts w:ascii="Cambria Math" w:hAnsi="Cambria Math" w:cs="宋体"/>
                <w:bCs/>
                <w:noProof/>
                <w:sz w:val="22"/>
                <w:szCs w:val="22"/>
                <w:rPrChange w:id="909" w:author="Jiaoda Patent Agency" w:date="2021-05-19T09:48:00Z">
                  <w:rPr>
                    <w:rFonts w:ascii="Cambria Math" w:hAnsi="Cambria Math" w:cs="宋体"/>
                    <w:bCs/>
                    <w:noProof/>
                    <w:sz w:val="22"/>
                    <w:szCs w:val="22"/>
                  </w:rPr>
                </w:rPrChange>
              </w:rPr>
            </m:ctrlPr>
          </m:sup>
        </m:sSup>
        <m:r>
          <w:rPr>
            <w:rFonts w:ascii="Cambria Math" w:hAnsi="Cambria Math"/>
            <w:noProof/>
            <w:sz w:val="22"/>
            <w:szCs w:val="22"/>
          </w:rPr>
          <m:t>⋅</m:t>
        </m:r>
        <m:r>
          <m:rPr>
            <m:sty m:val="p"/>
          </m:rPr>
          <w:rPr>
            <w:rFonts w:ascii="Cambria Math" w:hAnsi="Cambria Math"/>
            <w:noProof/>
            <w:sz w:val="22"/>
            <w:szCs w:val="22"/>
          </w:rPr>
          <m:t>v</m:t>
        </m:r>
      </m:oMath>
      <w:r w:rsidRPr="002C6EFE">
        <w:rPr>
          <w:rFonts w:asciiTheme="majorHAnsi" w:hAnsiTheme="majorHAnsi" w:cstheme="minorBidi"/>
          <w:bCs/>
          <w:sz w:val="22"/>
          <w:szCs w:val="22"/>
        </w:rPr>
        <w:t>的关系</w:t>
      </w:r>
      <w:r w:rsidR="00234F47" w:rsidRPr="002C6EFE">
        <w:rPr>
          <w:rFonts w:asciiTheme="majorHAnsi" w:hAnsiTheme="majorHAnsi" w:cstheme="minorBidi" w:hint="eastAsia"/>
          <w:bCs/>
          <w:sz w:val="22"/>
          <w:szCs w:val="22"/>
          <w:rPrChange w:id="910" w:author="Jiaoda Patent Agency" w:date="2021-05-19T09:48:00Z">
            <w:rPr>
              <w:rFonts w:asciiTheme="majorHAnsi" w:hAnsiTheme="majorHAnsi" w:cstheme="minorBidi" w:hint="eastAsia"/>
              <w:bCs/>
              <w:sz w:val="22"/>
              <w:szCs w:val="22"/>
            </w:rPr>
          </w:rPrChange>
        </w:rPr>
        <w:t>，</w:t>
      </w:r>
      <w:r w:rsidR="004B24EC" w:rsidRPr="002C6EFE">
        <w:rPr>
          <w:rFonts w:asciiTheme="majorHAnsi" w:hAnsiTheme="majorHAnsi" w:cstheme="minorBidi"/>
          <w:bCs/>
          <w:sz w:val="22"/>
          <w:szCs w:val="22"/>
          <w:rPrChange w:id="911" w:author="Jiaoda Patent Agency" w:date="2021-05-19T09:48:00Z">
            <w:rPr>
              <w:rFonts w:asciiTheme="majorHAnsi" w:hAnsiTheme="majorHAnsi" w:cstheme="minorBidi"/>
              <w:bCs/>
              <w:sz w:val="22"/>
              <w:szCs w:val="22"/>
            </w:rPr>
          </w:rPrChange>
        </w:rPr>
        <w:t>其中：</w:t>
      </w:r>
      <m:oMath>
        <m:r>
          <w:rPr>
            <w:rFonts w:ascii="Cambria Math" w:hAnsi="Cambria Math"/>
            <w:sz w:val="22"/>
            <w:szCs w:val="22"/>
            <w:rPrChange w:id="912" w:author="Jiaoda Patent Agency" w:date="2021-05-19T09:48:00Z">
              <w:rPr>
                <w:rFonts w:ascii="Cambria Math" w:hAnsi="Cambria Math"/>
                <w:sz w:val="22"/>
                <w:szCs w:val="22"/>
              </w:rPr>
            </w:rPrChange>
          </w:rPr>
          <m:t>σ</m:t>
        </m:r>
      </m:oMath>
      <w:r w:rsidRPr="002C6EFE">
        <w:rPr>
          <w:rFonts w:asciiTheme="majorHAnsi" w:hAnsiTheme="majorHAnsi" w:cstheme="minorBidi"/>
          <w:bCs/>
          <w:sz w:val="22"/>
          <w:szCs w:val="22"/>
          <w:rPrChange w:id="913" w:author="Jiaoda Patent Agency" w:date="2021-05-19T09:48:00Z">
            <w:rPr>
              <w:rFonts w:asciiTheme="majorHAnsi" w:hAnsiTheme="majorHAnsi" w:cstheme="minorBidi"/>
              <w:bCs/>
              <w:sz w:val="22"/>
              <w:szCs w:val="22"/>
            </w:rPr>
          </w:rPrChange>
        </w:rPr>
        <w:t>为</w:t>
      </w:r>
      <w:r w:rsidRPr="002C6EFE">
        <w:rPr>
          <w:rFonts w:asciiTheme="majorHAnsi" w:hAnsiTheme="majorHAnsi" w:cstheme="minorBidi"/>
          <w:bCs/>
          <w:sz w:val="22"/>
          <w:szCs w:val="22"/>
          <w:rPrChange w:id="914" w:author="Jiaoda Patent Agency" w:date="2021-05-19T09:48:00Z">
            <w:rPr>
              <w:rFonts w:asciiTheme="majorHAnsi" w:hAnsiTheme="majorHAnsi" w:cstheme="minorBidi"/>
              <w:bCs/>
              <w:sz w:val="22"/>
              <w:szCs w:val="22"/>
            </w:rPr>
          </w:rPrChange>
        </w:rPr>
        <w:t>sigmoid</w:t>
      </w:r>
      <w:r w:rsidRPr="002C6EFE">
        <w:rPr>
          <w:rFonts w:asciiTheme="majorHAnsi" w:hAnsiTheme="majorHAnsi" w:cstheme="minorBidi"/>
          <w:bCs/>
          <w:sz w:val="22"/>
          <w:szCs w:val="22"/>
          <w:rPrChange w:id="915" w:author="Jiaoda Patent Agency" w:date="2021-05-19T09:48:00Z">
            <w:rPr>
              <w:rFonts w:asciiTheme="majorHAnsi" w:hAnsiTheme="majorHAnsi" w:cstheme="minorBidi"/>
              <w:bCs/>
              <w:sz w:val="22"/>
              <w:szCs w:val="22"/>
            </w:rPr>
          </w:rPrChange>
        </w:rPr>
        <w:t>函数，值域为</w:t>
      </w:r>
      <m:oMath>
        <m:r>
          <w:rPr>
            <w:rFonts w:ascii="Cambria Math" w:hAnsi="Cambria Math"/>
            <w:sz w:val="22"/>
            <w:szCs w:val="22"/>
            <w:rPrChange w:id="916" w:author="Jiaoda Patent Agency" w:date="2021-05-19T09:48:00Z">
              <w:rPr>
                <w:rFonts w:ascii="Cambria Math" w:hAnsi="Cambria Math"/>
                <w:sz w:val="22"/>
                <w:szCs w:val="22"/>
              </w:rPr>
            </w:rPrChange>
          </w:rPr>
          <m:t>[0</m:t>
        </m:r>
        <m:r>
          <w:rPr>
            <w:rFonts w:ascii="Cambria Math" w:hAnsi="Cambria Math"/>
            <w:sz w:val="22"/>
            <w:szCs w:val="22"/>
            <w:rPrChange w:id="917" w:author="Jiaoda Patent Agency" w:date="2021-05-19T09:48:00Z">
              <w:rPr>
                <w:rFonts w:ascii="Cambria Math" w:hAnsi="Cambria Math"/>
                <w:sz w:val="22"/>
                <w:szCs w:val="22"/>
              </w:rPr>
            </w:rPrChange>
          </w:rPr>
          <m:t>，</m:t>
        </m:r>
        <m:r>
          <w:rPr>
            <w:rFonts w:ascii="Cambria Math" w:hAnsi="Cambria Math"/>
            <w:sz w:val="22"/>
            <w:szCs w:val="22"/>
            <w:rPrChange w:id="918" w:author="Jiaoda Patent Agency" w:date="2021-05-19T09:48:00Z">
              <w:rPr>
                <w:rFonts w:ascii="Cambria Math" w:hAnsi="Cambria Math"/>
                <w:sz w:val="22"/>
                <w:szCs w:val="22"/>
              </w:rPr>
            </w:rPrChange>
          </w:rPr>
          <m:t>1]</m:t>
        </m:r>
      </m:oMath>
      <w:r w:rsidRPr="002C6EFE">
        <w:rPr>
          <w:rFonts w:asciiTheme="majorHAnsi" w:hAnsiTheme="majorHAnsi" w:cstheme="minorBidi"/>
          <w:bCs/>
          <w:sz w:val="22"/>
          <w:szCs w:val="22"/>
          <w:rPrChange w:id="919" w:author="Jiaoda Patent Agency" w:date="2021-05-19T09:48:00Z">
            <w:rPr>
              <w:rFonts w:asciiTheme="majorHAnsi" w:hAnsiTheme="majorHAnsi" w:cstheme="minorBidi"/>
              <w:bCs/>
              <w:sz w:val="22"/>
              <w:szCs w:val="22"/>
            </w:rPr>
          </w:rPrChange>
        </w:rPr>
        <w:t>，基于</w:t>
      </w:r>
      <m:oMath>
        <m:r>
          <m:rPr>
            <m:sty m:val="p"/>
          </m:rPr>
          <w:rPr>
            <w:rFonts w:ascii="Cambria Math" w:hAnsi="Cambria Math"/>
            <w:sz w:val="22"/>
            <w:szCs w:val="22"/>
            <w:rPrChange w:id="920" w:author="Jiaoda Patent Agency" w:date="2021-05-19T09:48:00Z">
              <w:rPr>
                <w:rFonts w:ascii="Cambria Math" w:hAnsi="Cambria Math"/>
                <w:sz w:val="22"/>
                <w:szCs w:val="22"/>
              </w:rPr>
            </w:rPrChange>
          </w:rPr>
          <m:t>w</m:t>
        </m:r>
      </m:oMath>
      <w:r w:rsidRPr="002C6EFE">
        <w:rPr>
          <w:rFonts w:asciiTheme="majorHAnsi" w:hAnsiTheme="majorHAnsi" w:cstheme="minorBidi"/>
          <w:bCs/>
          <w:sz w:val="22"/>
          <w:szCs w:val="22"/>
          <w:rPrChange w:id="921" w:author="Jiaoda Patent Agency" w:date="2021-05-19T09:48:00Z">
            <w:rPr>
              <w:rFonts w:asciiTheme="majorHAnsi" w:hAnsiTheme="majorHAnsi" w:cstheme="minorBidi"/>
              <w:bCs/>
              <w:sz w:val="22"/>
              <w:szCs w:val="22"/>
            </w:rPr>
          </w:rPrChange>
        </w:rPr>
        <w:t>的最优竞价结果</w:t>
      </w:r>
      <m:oMath>
        <m:r>
          <m:rPr>
            <m:sty m:val="p"/>
          </m:rPr>
          <w:rPr>
            <w:rFonts w:ascii="Cambria Math" w:hAnsi="Cambria Math"/>
            <w:sz w:val="22"/>
            <w:szCs w:val="22"/>
            <w:rPrChange w:id="922" w:author="Jiaoda Patent Agency" w:date="2021-05-19T09:48:00Z">
              <w:rPr>
                <w:rFonts w:ascii="Cambria Math" w:hAnsi="Cambria Math"/>
                <w:sz w:val="22"/>
                <w:szCs w:val="22"/>
              </w:rPr>
            </w:rPrChange>
          </w:rPr>
          <m:t>v</m:t>
        </m:r>
      </m:oMath>
      <w:r w:rsidRPr="002C6EFE">
        <w:rPr>
          <w:rFonts w:asciiTheme="majorHAnsi" w:hAnsiTheme="majorHAnsi" w:cstheme="minorBidi"/>
          <w:bCs/>
          <w:sz w:val="22"/>
          <w:szCs w:val="22"/>
          <w:rPrChange w:id="923" w:author="Jiaoda Patent Agency" w:date="2021-05-19T09:48:00Z">
            <w:rPr>
              <w:rFonts w:asciiTheme="majorHAnsi" w:hAnsiTheme="majorHAnsi" w:cstheme="minorBidi"/>
              <w:bCs/>
              <w:sz w:val="22"/>
              <w:szCs w:val="22"/>
            </w:rPr>
          </w:rPrChange>
        </w:rPr>
        <w:t>也作为模型输入的一部分。</w:t>
      </w:r>
    </w:p>
    <w:p w14:paraId="5D207040" w14:textId="5F14EAEA" w:rsidR="00A93E05" w:rsidRPr="002C6EFE" w:rsidRDefault="00933F0C" w:rsidP="00A93E05">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924"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925" w:author="Jiaoda Patent Agency" w:date="2021-05-19T09:48:00Z">
            <w:rPr>
              <w:rFonts w:asciiTheme="majorHAnsi" w:hAnsiTheme="majorHAnsi" w:cstheme="minorBidi"/>
              <w:bCs/>
              <w:sz w:val="22"/>
              <w:szCs w:val="22"/>
            </w:rPr>
          </w:rPrChange>
        </w:rPr>
        <w:t>基于上述方法，可以采用梯度更新的方式更新网络对动作价值的估计。对于每一轮的梯度更新，本</w:t>
      </w:r>
      <w:r w:rsidR="008C5998" w:rsidRPr="002C6EFE">
        <w:rPr>
          <w:rFonts w:asciiTheme="majorHAnsi" w:hAnsiTheme="majorHAnsi" w:cstheme="minorBidi"/>
          <w:bCs/>
          <w:sz w:val="22"/>
          <w:szCs w:val="22"/>
          <w:rPrChange w:id="926"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927" w:author="Jiaoda Patent Agency" w:date="2021-05-19T09:48:00Z">
            <w:rPr>
              <w:rFonts w:asciiTheme="majorHAnsi" w:hAnsiTheme="majorHAnsi" w:cstheme="minorBidi"/>
              <w:bCs/>
              <w:sz w:val="22"/>
              <w:szCs w:val="22"/>
            </w:rPr>
          </w:rPrChange>
        </w:rPr>
        <w:t>通过损失函数</w:t>
      </w:r>
      <w:r w:rsidR="00AA41C1" w:rsidRPr="002C6EFE">
        <w:rPr>
          <w:rFonts w:asciiTheme="majorHAnsi" w:hAnsiTheme="majorHAnsi" w:cstheme="minorBidi" w:hint="eastAsia"/>
          <w:bCs/>
          <w:sz w:val="22"/>
          <w:szCs w:val="22"/>
          <w:rPrChange w:id="928" w:author="Jiaoda Patent Agency" w:date="2021-05-19T09:48:00Z">
            <w:rPr>
              <w:rFonts w:asciiTheme="majorHAnsi" w:hAnsiTheme="majorHAnsi" w:cstheme="minorBidi" w:hint="eastAsia"/>
              <w:bCs/>
              <w:sz w:val="22"/>
              <w:szCs w:val="22"/>
            </w:rPr>
          </w:rPrChange>
        </w:rPr>
        <w:t>L</w:t>
      </w:r>
      <w:r w:rsidRPr="002C6EFE">
        <w:rPr>
          <w:rFonts w:asciiTheme="majorHAnsi" w:hAnsiTheme="majorHAnsi" w:cstheme="minorBidi"/>
          <w:bCs/>
          <w:sz w:val="22"/>
          <w:szCs w:val="22"/>
          <w:rPrChange w:id="929" w:author="Jiaoda Patent Agency" w:date="2021-05-19T09:48:00Z">
            <w:rPr>
              <w:rFonts w:asciiTheme="majorHAnsi" w:hAnsiTheme="majorHAnsi" w:cstheme="minorBidi"/>
              <w:bCs/>
              <w:sz w:val="22"/>
              <w:szCs w:val="22"/>
            </w:rPr>
          </w:rPrChange>
        </w:rPr>
        <w:t>更新模型的参数</w:t>
      </w:r>
      <w:r w:rsidR="00AA41C1" w:rsidRPr="002C6EFE">
        <w:rPr>
          <w:rFonts w:asciiTheme="majorHAnsi" w:hAnsiTheme="majorHAnsi" w:cstheme="minorBidi" w:hint="eastAsia"/>
          <w:bCs/>
          <w:sz w:val="22"/>
          <w:szCs w:val="22"/>
          <w:rPrChange w:id="930" w:author="Jiaoda Patent Agency" w:date="2021-05-19T09:48:00Z">
            <w:rPr>
              <w:rFonts w:asciiTheme="majorHAnsi" w:hAnsiTheme="majorHAnsi" w:cstheme="minorBidi" w:hint="eastAsia"/>
              <w:bCs/>
              <w:sz w:val="22"/>
              <w:szCs w:val="22"/>
            </w:rPr>
          </w:rPrChange>
        </w:rPr>
        <w:t>，具体为</w:t>
      </w:r>
      <w:r w:rsidRPr="002C6EFE">
        <w:rPr>
          <w:rFonts w:asciiTheme="majorHAnsi" w:hAnsiTheme="majorHAnsi" w:cstheme="minorBidi"/>
          <w:bCs/>
          <w:sz w:val="22"/>
          <w:szCs w:val="22"/>
          <w:rPrChange w:id="931" w:author="Jiaoda Patent Agency" w:date="2021-05-19T09:48:00Z">
            <w:rPr>
              <w:rFonts w:asciiTheme="majorHAnsi" w:hAnsiTheme="majorHAnsi" w:cstheme="minorBidi"/>
              <w:bCs/>
              <w:sz w:val="22"/>
              <w:szCs w:val="22"/>
            </w:rPr>
          </w:rPrChange>
        </w:rPr>
        <w:t>：</w:t>
      </w:r>
      <m:oMath>
        <m:r>
          <w:rPr>
            <w:rFonts w:ascii="Cambria Math" w:hAnsi="Cambria Math"/>
            <w:sz w:val="22"/>
            <w:szCs w:val="22"/>
            <w:rPrChange w:id="932" w:author="Jiaoda Patent Agency" w:date="2021-05-19T09:48:00Z">
              <w:rPr>
                <w:rFonts w:ascii="Cambria Math" w:hAnsi="Cambria Math"/>
                <w:sz w:val="22"/>
                <w:szCs w:val="22"/>
              </w:rPr>
            </w:rPrChange>
          </w:rPr>
          <m:t>L=-</m:t>
        </m:r>
        <m:f>
          <m:fPr>
            <m:ctrlPr>
              <w:rPr>
                <w:rFonts w:ascii="Cambria Math" w:hAnsi="Cambria Math"/>
                <w:bCs/>
                <w:sz w:val="22"/>
                <w:szCs w:val="22"/>
              </w:rPr>
            </m:ctrlPr>
          </m:fPr>
          <m:num>
            <m:r>
              <w:rPr>
                <w:rFonts w:ascii="Cambria Math" w:hAnsi="Cambria Math"/>
                <w:sz w:val="22"/>
                <w:szCs w:val="22"/>
              </w:rPr>
              <m:t>1</m:t>
            </m:r>
            <m:ctrlPr>
              <w:rPr>
                <w:rFonts w:ascii="Cambria Math" w:hAnsi="Cambria Math"/>
                <w:bCs/>
                <w:sz w:val="22"/>
                <w:szCs w:val="22"/>
                <w:rPrChange w:id="933" w:author="Jiaoda Patent Agency" w:date="2021-05-19T09:48:00Z">
                  <w:rPr>
                    <w:rFonts w:ascii="Cambria Math" w:hAnsi="Cambria Math"/>
                    <w:bCs/>
                    <w:sz w:val="22"/>
                    <w:szCs w:val="22"/>
                  </w:rPr>
                </w:rPrChange>
              </w:rPr>
            </m:ctrlPr>
          </m:num>
          <m:den>
            <m:r>
              <w:rPr>
                <w:rFonts w:ascii="Cambria Math" w:hAnsi="Cambria Math"/>
                <w:sz w:val="22"/>
                <w:szCs w:val="22"/>
              </w:rPr>
              <m:t>N</m:t>
            </m:r>
            <m:ctrlPr>
              <w:rPr>
                <w:rFonts w:ascii="Cambria Math" w:hAnsi="Cambria Math"/>
                <w:bCs/>
                <w:sz w:val="22"/>
                <w:szCs w:val="22"/>
                <w:rPrChange w:id="934" w:author="Jiaoda Patent Agency" w:date="2021-05-19T09:48:00Z">
                  <w:rPr>
                    <w:rFonts w:ascii="Cambria Math" w:hAnsi="Cambria Math"/>
                    <w:bCs/>
                    <w:sz w:val="22"/>
                    <w:szCs w:val="22"/>
                  </w:rPr>
                </w:rPrChange>
              </w:rPr>
            </m:ctrlPr>
          </m:den>
        </m:f>
        <m:nary>
          <m:naryPr>
            <m:chr m:val="∑"/>
            <m:limLoc m:val="undOvr"/>
            <m:grow m:val="1"/>
            <m:ctrlPr>
              <w:rPr>
                <w:rFonts w:ascii="Cambria Math" w:hAnsi="Cambria Math"/>
                <w:bCs/>
                <w:sz w:val="22"/>
                <w:szCs w:val="22"/>
                <w:rPrChange w:id="935" w:author="Jiaoda Patent Agency" w:date="2021-05-19T09:48:00Z">
                  <w:rPr>
                    <w:rFonts w:ascii="Cambria Math" w:hAnsi="Cambria Math"/>
                    <w:bCs/>
                    <w:sz w:val="22"/>
                    <w:szCs w:val="22"/>
                  </w:rPr>
                </w:rPrChange>
              </w:rPr>
            </m:ctrlPr>
          </m:naryPr>
          <m:sub>
            <m:d>
              <m:dPr>
                <m:ctrlPr>
                  <w:rPr>
                    <w:rFonts w:ascii="Cambria Math" w:hAnsi="Cambria Math"/>
                    <w:bCs/>
                    <w:i/>
                    <w:sz w:val="22"/>
                    <w:szCs w:val="22"/>
                    <w:rPrChange w:id="936" w:author="Jiaoda Patent Agency" w:date="2021-05-19T09:48:00Z">
                      <w:rPr>
                        <w:rFonts w:ascii="Cambria Math" w:hAnsi="Cambria Math"/>
                        <w:bCs/>
                        <w:i/>
                        <w:sz w:val="22"/>
                        <w:szCs w:val="22"/>
                      </w:rPr>
                    </w:rPrChange>
                  </w:rPr>
                </m:ctrlPr>
              </m:dPr>
              <m:e>
                <m:r>
                  <m:rPr>
                    <m:sty m:val="p"/>
                  </m:rPr>
                  <w:rPr>
                    <w:rFonts w:ascii="Cambria Math" w:hAnsi="Cambria Math"/>
                    <w:sz w:val="22"/>
                    <w:szCs w:val="22"/>
                    <w:rPrChange w:id="937" w:author="Jiaoda Patent Agency" w:date="2021-05-19T09:48:00Z">
                      <w:rPr>
                        <w:rFonts w:ascii="Cambria Math" w:hAnsi="Cambria Math"/>
                        <w:sz w:val="22"/>
                        <w:szCs w:val="22"/>
                      </w:rPr>
                    </w:rPrChange>
                  </w:rPr>
                  <m:t>x</m:t>
                </m:r>
                <m:r>
                  <w:rPr>
                    <w:rFonts w:ascii="Cambria Math" w:hAnsi="Cambria Math"/>
                    <w:sz w:val="22"/>
                    <w:szCs w:val="22"/>
                    <w:rPrChange w:id="938" w:author="Jiaoda Patent Agency" w:date="2021-05-19T09:48:00Z">
                      <w:rPr>
                        <w:rFonts w:ascii="Cambria Math" w:hAnsi="Cambria Math"/>
                        <w:sz w:val="22"/>
                        <w:szCs w:val="22"/>
                      </w:rPr>
                    </w:rPrChange>
                  </w:rPr>
                  <m:t>，</m:t>
                </m:r>
                <m:r>
                  <m:rPr>
                    <m:sty m:val="p"/>
                  </m:rPr>
                  <w:rPr>
                    <w:rFonts w:ascii="Cambria Math" w:hAnsi="Cambria Math"/>
                    <w:sz w:val="22"/>
                    <w:szCs w:val="22"/>
                    <w:rPrChange w:id="939" w:author="Jiaoda Patent Agency" w:date="2021-05-19T09:48:00Z">
                      <w:rPr>
                        <w:rFonts w:ascii="Cambria Math" w:hAnsi="Cambria Math"/>
                        <w:sz w:val="22"/>
                        <w:szCs w:val="22"/>
                      </w:rPr>
                    </w:rPrChange>
                  </w:rPr>
                  <m:t>v</m:t>
                </m:r>
                <m:r>
                  <w:rPr>
                    <w:rFonts w:ascii="Cambria Math" w:hAnsi="Cambria Math"/>
                    <w:sz w:val="22"/>
                    <w:szCs w:val="22"/>
                    <w:rPrChange w:id="940" w:author="Jiaoda Patent Agency" w:date="2021-05-19T09:48:00Z">
                      <w:rPr>
                        <w:rFonts w:ascii="Cambria Math" w:hAnsi="Cambria Math"/>
                        <w:sz w:val="22"/>
                        <w:szCs w:val="22"/>
                      </w:rPr>
                    </w:rPrChange>
                  </w:rPr>
                  <m:t>，</m:t>
                </m:r>
                <m:r>
                  <w:rPr>
                    <w:rFonts w:ascii="Cambria Math" w:hAnsi="Cambria Math"/>
                    <w:sz w:val="22"/>
                    <w:szCs w:val="22"/>
                    <w:rPrChange w:id="941" w:author="Jiaoda Patent Agency" w:date="2021-05-19T09:48:00Z">
                      <w:rPr>
                        <w:rFonts w:ascii="Cambria Math" w:hAnsi="Cambria Math"/>
                        <w:sz w:val="22"/>
                        <w:szCs w:val="22"/>
                      </w:rPr>
                    </w:rPrChange>
                  </w:rPr>
                  <m:t>y</m:t>
                </m:r>
              </m:e>
            </m:d>
            <m:r>
              <m:rPr>
                <m:scr m:val="script"/>
              </m:rPr>
              <w:rPr>
                <w:rFonts w:ascii="Cambria Math" w:hAnsi="Cambria Math"/>
                <w:sz w:val="22"/>
                <w:szCs w:val="22"/>
                <w:rPrChange w:id="942" w:author="Jiaoda Patent Agency" w:date="2021-05-19T09:48:00Z">
                  <w:rPr>
                    <w:rFonts w:ascii="Cambria Math" w:hAnsi="Cambria Math"/>
                    <w:sz w:val="22"/>
                    <w:szCs w:val="22"/>
                  </w:rPr>
                </w:rPrChange>
              </w:rPr>
              <m:t>∈D</m:t>
            </m:r>
          </m:sub>
          <m:sup>
            <m:r>
              <w:rPr>
                <w:rFonts w:ascii="Cambria Math" w:hAnsi="Cambria Math"/>
                <w:sz w:val="22"/>
                <w:szCs w:val="22"/>
                <w:rPrChange w:id="943" w:author="Jiaoda Patent Agency" w:date="2021-05-19T09:48:00Z">
                  <w:rPr>
                    <w:rFonts w:ascii="Cambria Math" w:hAnsi="Cambria Math"/>
                    <w:sz w:val="22"/>
                    <w:szCs w:val="22"/>
                  </w:rPr>
                </w:rPrChange>
              </w:rPr>
              <m:t>N</m:t>
            </m:r>
          </m:sup>
          <m:e>
            <m:r>
              <w:rPr>
                <w:rFonts w:ascii="Cambria Math" w:hAnsi="Cambria Math"/>
                <w:sz w:val="22"/>
                <w:szCs w:val="22"/>
                <w:rPrChange w:id="944" w:author="Jiaoda Patent Agency" w:date="2021-05-19T09:48:00Z">
                  <w:rPr>
                    <w:rFonts w:ascii="Cambria Math" w:hAnsi="Cambria Math"/>
                    <w:sz w:val="22"/>
                    <w:szCs w:val="22"/>
                  </w:rPr>
                </w:rPrChange>
              </w:rPr>
              <m:t> </m:t>
            </m:r>
          </m:e>
        </m:nary>
        <m:r>
          <w:rPr>
            <w:rFonts w:ascii="Cambria Math" w:hAnsi="Cambria Math"/>
            <w:sz w:val="22"/>
            <w:szCs w:val="22"/>
          </w:rPr>
          <m:t>(y</m:t>
        </m:r>
        <m:func>
          <m:funcPr>
            <m:ctrlPr>
              <w:rPr>
                <w:rFonts w:ascii="Cambria Math" w:hAnsi="Cambria Math"/>
                <w:bCs/>
                <w:i/>
                <w:sz w:val="22"/>
                <w:szCs w:val="22"/>
              </w:rPr>
            </m:ctrlPr>
          </m:funcPr>
          <m:fName>
            <m:r>
              <m:rPr>
                <m:sty m:val="p"/>
              </m:rPr>
              <w:rPr>
                <w:rFonts w:ascii="Cambria Math" w:hAnsi="Cambria Math"/>
                <w:sz w:val="22"/>
                <w:szCs w:val="22"/>
              </w:rPr>
              <m:t>log</m:t>
            </m:r>
            <m:ctrlPr>
              <w:rPr>
                <w:rFonts w:ascii="Cambria Math" w:hAnsi="Cambria Math"/>
                <w:bCs/>
                <w:sz w:val="22"/>
                <w:szCs w:val="22"/>
                <w:rPrChange w:id="945" w:author="Jiaoda Patent Agency" w:date="2021-05-19T09:48:00Z">
                  <w:rPr>
                    <w:rFonts w:ascii="Cambria Math" w:hAnsi="Cambria Math"/>
                    <w:bCs/>
                    <w:sz w:val="22"/>
                    <w:szCs w:val="22"/>
                  </w:rPr>
                </w:rPrChange>
              </w:rPr>
            </m:ctrlPr>
          </m:fName>
          <m:e>
            <m:r>
              <w:rPr>
                <w:rFonts w:ascii="Cambria Math" w:hAnsi="Cambria Math"/>
                <w:sz w:val="22"/>
                <w:szCs w:val="22"/>
              </w:rPr>
              <m:t>p</m:t>
            </m:r>
            <m:d>
              <m:dPr>
                <m:ctrlPr>
                  <w:rPr>
                    <w:rFonts w:ascii="Cambria Math" w:hAnsi="Cambria Math"/>
                    <w:bCs/>
                    <w:i/>
                    <w:sz w:val="22"/>
                    <w:szCs w:val="22"/>
                  </w:rPr>
                </m:ctrlPr>
              </m:dPr>
              <m:e>
                <m:r>
                  <m:rPr>
                    <m:sty m:val="p"/>
                  </m:rPr>
                  <w:rPr>
                    <w:rFonts w:ascii="Cambria Math" w:hAnsi="Cambria Math"/>
                    <w:sz w:val="22"/>
                    <w:szCs w:val="22"/>
                  </w:rPr>
                  <m:t>x</m:t>
                </m:r>
                <m:r>
                  <w:rPr>
                    <w:rFonts w:ascii="Cambria Math" w:hAnsi="Cambria Math"/>
                    <w:sz w:val="22"/>
                    <w:szCs w:val="22"/>
                    <w:rPrChange w:id="946" w:author="Jiaoda Patent Agency" w:date="2021-05-19T09:48:00Z">
                      <w:rPr>
                        <w:rFonts w:ascii="Cambria Math" w:hAnsi="Cambria Math"/>
                        <w:sz w:val="22"/>
                        <w:szCs w:val="22"/>
                      </w:rPr>
                    </w:rPrChange>
                  </w:rPr>
                  <m:t>，</m:t>
                </m:r>
                <m:r>
                  <m:rPr>
                    <m:sty m:val="p"/>
                  </m:rPr>
                  <w:rPr>
                    <w:rFonts w:ascii="Cambria Math" w:hAnsi="Cambria Math"/>
                    <w:sz w:val="22"/>
                    <w:szCs w:val="22"/>
                    <w:rPrChange w:id="947" w:author="Jiaoda Patent Agency" w:date="2021-05-19T09:48:00Z">
                      <w:rPr>
                        <w:rFonts w:ascii="Cambria Math" w:hAnsi="Cambria Math"/>
                        <w:sz w:val="22"/>
                        <w:szCs w:val="22"/>
                      </w:rPr>
                    </w:rPrChange>
                  </w:rPr>
                  <m:t>v</m:t>
                </m:r>
                <m:ctrlPr>
                  <w:rPr>
                    <w:rFonts w:ascii="Cambria Math" w:hAnsi="Cambria Math"/>
                    <w:bCs/>
                    <w:i/>
                    <w:sz w:val="22"/>
                    <w:szCs w:val="22"/>
                    <w:rPrChange w:id="948" w:author="Jiaoda Patent Agency" w:date="2021-05-19T09:48:00Z">
                      <w:rPr>
                        <w:rFonts w:ascii="Cambria Math" w:hAnsi="Cambria Math"/>
                        <w:bCs/>
                        <w:i/>
                        <w:sz w:val="22"/>
                        <w:szCs w:val="22"/>
                      </w:rPr>
                    </w:rPrChange>
                  </w:rPr>
                </m:ctrlPr>
              </m:e>
            </m:d>
            <m:ctrlPr>
              <w:rPr>
                <w:rFonts w:ascii="Cambria Math" w:hAnsi="Cambria Math"/>
                <w:bCs/>
                <w:i/>
                <w:sz w:val="22"/>
                <w:szCs w:val="22"/>
                <w:rPrChange w:id="949" w:author="Jiaoda Patent Agency" w:date="2021-05-19T09:48:00Z">
                  <w:rPr>
                    <w:rFonts w:ascii="Cambria Math" w:hAnsi="Cambria Math"/>
                    <w:bCs/>
                    <w:i/>
                    <w:sz w:val="22"/>
                    <w:szCs w:val="22"/>
                  </w:rPr>
                </w:rPrChange>
              </w:rPr>
            </m:ctrlPr>
          </m:e>
        </m:func>
        <m:r>
          <w:rPr>
            <w:rFonts w:ascii="Cambria Math" w:hAnsi="Cambria Math"/>
            <w:sz w:val="22"/>
            <w:szCs w:val="22"/>
          </w:rPr>
          <m:t>+</m:t>
        </m:r>
        <m:d>
          <m:dPr>
            <m:ctrlPr>
              <w:rPr>
                <w:rFonts w:ascii="Cambria Math" w:hAnsi="Cambria Math"/>
                <w:bCs/>
                <w:i/>
                <w:sz w:val="22"/>
                <w:szCs w:val="22"/>
              </w:rPr>
            </m:ctrlPr>
          </m:dPr>
          <m:e>
            <m:r>
              <w:rPr>
                <w:rFonts w:ascii="Cambria Math" w:hAnsi="Cambria Math"/>
                <w:sz w:val="22"/>
                <w:szCs w:val="22"/>
              </w:rPr>
              <m:t>1-y</m:t>
            </m:r>
            <m:ctrlPr>
              <w:rPr>
                <w:rFonts w:ascii="Cambria Math" w:hAnsi="Cambria Math"/>
                <w:bCs/>
                <w:i/>
                <w:sz w:val="22"/>
                <w:szCs w:val="22"/>
                <w:rPrChange w:id="950" w:author="Jiaoda Patent Agency" w:date="2021-05-19T09:48:00Z">
                  <w:rPr>
                    <w:rFonts w:ascii="Cambria Math" w:hAnsi="Cambria Math"/>
                    <w:bCs/>
                    <w:i/>
                    <w:sz w:val="22"/>
                    <w:szCs w:val="22"/>
                  </w:rPr>
                </w:rPrChange>
              </w:rPr>
            </m:ctrlPr>
          </m:e>
        </m:d>
        <m:func>
          <m:funcPr>
            <m:ctrlPr>
              <w:rPr>
                <w:rFonts w:ascii="Cambria Math" w:hAnsi="Cambria Math"/>
                <w:bCs/>
                <w:i/>
                <w:sz w:val="22"/>
                <w:szCs w:val="22"/>
                <w:rPrChange w:id="951" w:author="Jiaoda Patent Agency" w:date="2021-05-19T09:48:00Z">
                  <w:rPr>
                    <w:rFonts w:ascii="Cambria Math" w:hAnsi="Cambria Math"/>
                    <w:bCs/>
                    <w:i/>
                    <w:sz w:val="22"/>
                    <w:szCs w:val="22"/>
                  </w:rPr>
                </w:rPrChange>
              </w:rPr>
            </m:ctrlPr>
          </m:funcPr>
          <m:fName>
            <m:r>
              <m:rPr>
                <m:sty m:val="p"/>
              </m:rPr>
              <w:rPr>
                <w:rFonts w:ascii="Cambria Math" w:hAnsi="Cambria Math"/>
                <w:sz w:val="22"/>
                <w:szCs w:val="22"/>
                <w:rPrChange w:id="952" w:author="Jiaoda Patent Agency" w:date="2021-05-19T09:48:00Z">
                  <w:rPr>
                    <w:rFonts w:ascii="Cambria Math" w:hAnsi="Cambria Math"/>
                    <w:sz w:val="22"/>
                    <w:szCs w:val="22"/>
                  </w:rPr>
                </w:rPrChange>
              </w:rPr>
              <m:t>log</m:t>
            </m:r>
            <m:ctrlPr>
              <w:rPr>
                <w:rFonts w:ascii="Cambria Math" w:hAnsi="Cambria Math"/>
                <w:bCs/>
                <w:sz w:val="22"/>
                <w:szCs w:val="22"/>
                <w:rPrChange w:id="953" w:author="Jiaoda Patent Agency" w:date="2021-05-19T09:48:00Z">
                  <w:rPr>
                    <w:rFonts w:ascii="Cambria Math" w:hAnsi="Cambria Math"/>
                    <w:bCs/>
                    <w:sz w:val="22"/>
                    <w:szCs w:val="22"/>
                  </w:rPr>
                </w:rPrChange>
              </w:rPr>
            </m:ctrlPr>
          </m:fName>
          <m:e>
            <m:d>
              <m:dPr>
                <m:ctrlPr>
                  <w:rPr>
                    <w:rFonts w:ascii="Cambria Math" w:hAnsi="Cambria Math"/>
                    <w:bCs/>
                    <w:i/>
                    <w:sz w:val="22"/>
                    <w:szCs w:val="22"/>
                    <w:rPrChange w:id="954" w:author="Jiaoda Patent Agency" w:date="2021-05-19T09:48:00Z">
                      <w:rPr>
                        <w:rFonts w:ascii="Cambria Math" w:hAnsi="Cambria Math"/>
                        <w:bCs/>
                        <w:i/>
                        <w:sz w:val="22"/>
                        <w:szCs w:val="22"/>
                      </w:rPr>
                    </w:rPrChange>
                  </w:rPr>
                </m:ctrlPr>
              </m:dPr>
              <m:e>
                <m:r>
                  <w:rPr>
                    <w:rFonts w:ascii="Cambria Math" w:hAnsi="Cambria Math"/>
                    <w:sz w:val="22"/>
                    <w:szCs w:val="22"/>
                    <w:rPrChange w:id="955" w:author="Jiaoda Patent Agency" w:date="2021-05-19T09:48:00Z">
                      <w:rPr>
                        <w:rFonts w:ascii="Cambria Math" w:hAnsi="Cambria Math"/>
                        <w:sz w:val="22"/>
                        <w:szCs w:val="22"/>
                      </w:rPr>
                    </w:rPrChange>
                  </w:rPr>
                  <m:t>1-p</m:t>
                </m:r>
                <m:d>
                  <m:dPr>
                    <m:ctrlPr>
                      <w:rPr>
                        <w:rFonts w:ascii="Cambria Math" w:hAnsi="Cambria Math"/>
                        <w:bCs/>
                        <w:i/>
                        <w:sz w:val="22"/>
                        <w:szCs w:val="22"/>
                        <w:rPrChange w:id="956" w:author="Jiaoda Patent Agency" w:date="2021-05-19T09:48:00Z">
                          <w:rPr>
                            <w:rFonts w:ascii="Cambria Math" w:hAnsi="Cambria Math"/>
                            <w:bCs/>
                            <w:i/>
                            <w:sz w:val="22"/>
                            <w:szCs w:val="22"/>
                          </w:rPr>
                        </w:rPrChange>
                      </w:rPr>
                    </m:ctrlPr>
                  </m:dPr>
                  <m:e>
                    <m:r>
                      <m:rPr>
                        <m:sty m:val="p"/>
                      </m:rPr>
                      <w:rPr>
                        <w:rFonts w:ascii="Cambria Math" w:hAnsi="Cambria Math"/>
                        <w:sz w:val="22"/>
                        <w:szCs w:val="22"/>
                        <w:rPrChange w:id="957" w:author="Jiaoda Patent Agency" w:date="2021-05-19T09:48:00Z">
                          <w:rPr>
                            <w:rFonts w:ascii="Cambria Math" w:hAnsi="Cambria Math"/>
                            <w:sz w:val="22"/>
                            <w:szCs w:val="22"/>
                          </w:rPr>
                        </w:rPrChange>
                      </w:rPr>
                      <m:t>x</m:t>
                    </m:r>
                    <m:r>
                      <w:rPr>
                        <w:rFonts w:ascii="Cambria Math" w:hAnsi="Cambria Math"/>
                        <w:sz w:val="22"/>
                        <w:szCs w:val="22"/>
                        <w:rPrChange w:id="958" w:author="Jiaoda Patent Agency" w:date="2021-05-19T09:48:00Z">
                          <w:rPr>
                            <w:rFonts w:ascii="Cambria Math" w:hAnsi="Cambria Math"/>
                            <w:sz w:val="22"/>
                            <w:szCs w:val="22"/>
                          </w:rPr>
                        </w:rPrChange>
                      </w:rPr>
                      <m:t>，</m:t>
                    </m:r>
                    <m:r>
                      <m:rPr>
                        <m:sty m:val="p"/>
                      </m:rPr>
                      <w:rPr>
                        <w:rFonts w:ascii="Cambria Math" w:hAnsi="Cambria Math"/>
                        <w:sz w:val="22"/>
                        <w:szCs w:val="22"/>
                        <w:rPrChange w:id="959" w:author="Jiaoda Patent Agency" w:date="2021-05-19T09:48:00Z">
                          <w:rPr>
                            <w:rFonts w:ascii="Cambria Math" w:hAnsi="Cambria Math"/>
                            <w:sz w:val="22"/>
                            <w:szCs w:val="22"/>
                          </w:rPr>
                        </w:rPrChange>
                      </w:rPr>
                      <m:t>v</m:t>
                    </m:r>
                  </m:e>
                </m:d>
              </m:e>
            </m:d>
          </m:e>
        </m:func>
        <m:r>
          <m:rPr>
            <m:sty m:val="p"/>
          </m:rPr>
          <w:rPr>
            <w:rFonts w:ascii="Cambria Math" w:hAnsi="Cambria Math"/>
            <w:sz w:val="22"/>
            <w:szCs w:val="22"/>
          </w:rPr>
          <m:t>，</m:t>
        </m:r>
      </m:oMath>
      <w:r w:rsidR="004B24EC" w:rsidRPr="002C6EFE">
        <w:rPr>
          <w:rFonts w:asciiTheme="majorHAnsi" w:hAnsiTheme="majorHAnsi" w:cstheme="minorBidi"/>
          <w:bCs/>
          <w:sz w:val="22"/>
          <w:szCs w:val="22"/>
        </w:rPr>
        <w:t>其中：</w:t>
      </w:r>
      <w:r w:rsidRPr="002C6EFE">
        <w:rPr>
          <w:rFonts w:asciiTheme="majorHAnsi" w:hAnsiTheme="majorHAnsi" w:cstheme="minorBidi"/>
          <w:bCs/>
          <w:sz w:val="22"/>
          <w:szCs w:val="22"/>
        </w:rPr>
        <w:t>集合</w:t>
      </w:r>
      <m:oMath>
        <m:r>
          <m:rPr>
            <m:scr m:val="script"/>
          </m:rPr>
          <w:rPr>
            <w:rFonts w:ascii="Cambria Math" w:hAnsi="Cambria Math"/>
            <w:noProof/>
            <w:sz w:val="22"/>
            <w:szCs w:val="22"/>
            <w:rPrChange w:id="960" w:author="Jiaoda Patent Agency" w:date="2021-05-19T09:48:00Z">
              <w:rPr>
                <w:rFonts w:ascii="Cambria Math" w:hAnsi="Cambria Math"/>
                <w:noProof/>
                <w:sz w:val="22"/>
                <w:szCs w:val="22"/>
              </w:rPr>
            </w:rPrChange>
          </w:rPr>
          <m:t>D</m:t>
        </m:r>
      </m:oMath>
      <w:r w:rsidRPr="002C6EFE">
        <w:rPr>
          <w:rFonts w:asciiTheme="majorHAnsi" w:hAnsiTheme="majorHAnsi" w:cstheme="minorBidi"/>
          <w:bCs/>
          <w:sz w:val="22"/>
          <w:szCs w:val="22"/>
          <w:rPrChange w:id="961" w:author="Jiaoda Patent Agency" w:date="2021-05-19T09:48:00Z">
            <w:rPr>
              <w:rFonts w:asciiTheme="majorHAnsi" w:hAnsiTheme="majorHAnsi" w:cstheme="minorBidi"/>
              <w:bCs/>
              <w:sz w:val="22"/>
              <w:szCs w:val="22"/>
            </w:rPr>
          </w:rPrChange>
        </w:rPr>
        <w:t>为该轮更新中大小为</w:t>
      </w:r>
      <m:oMath>
        <m:r>
          <w:rPr>
            <w:rFonts w:ascii="Cambria Math" w:hAnsi="Cambria Math"/>
            <w:sz w:val="22"/>
            <w:szCs w:val="22"/>
            <w:rPrChange w:id="962" w:author="Jiaoda Patent Agency" w:date="2021-05-19T09:48:00Z">
              <w:rPr>
                <w:rFonts w:ascii="Cambria Math" w:hAnsi="Cambria Math"/>
                <w:sz w:val="22"/>
                <w:szCs w:val="22"/>
              </w:rPr>
            </w:rPrChange>
          </w:rPr>
          <m:t>N</m:t>
        </m:r>
      </m:oMath>
      <w:r w:rsidRPr="002C6EFE">
        <w:rPr>
          <w:rFonts w:asciiTheme="majorHAnsi" w:hAnsiTheme="majorHAnsi" w:cstheme="minorBidi"/>
          <w:bCs/>
          <w:sz w:val="22"/>
          <w:szCs w:val="22"/>
          <w:rPrChange w:id="963" w:author="Jiaoda Patent Agency" w:date="2021-05-19T09:48:00Z">
            <w:rPr>
              <w:rFonts w:asciiTheme="majorHAnsi" w:hAnsiTheme="majorHAnsi" w:cstheme="minorBidi"/>
              <w:bCs/>
              <w:sz w:val="22"/>
              <w:szCs w:val="22"/>
            </w:rPr>
          </w:rPrChange>
        </w:rPr>
        <w:t>的数据集，环境特征</w:t>
      </w:r>
      <m:oMath>
        <m:r>
          <m:rPr>
            <m:sty m:val="p"/>
          </m:rPr>
          <w:rPr>
            <w:rFonts w:ascii="Cambria Math" w:hAnsi="Cambria Math"/>
            <w:sz w:val="22"/>
            <w:szCs w:val="22"/>
            <w:rPrChange w:id="964" w:author="Jiaoda Patent Agency" w:date="2021-05-19T09:48:00Z">
              <w:rPr>
                <w:rFonts w:ascii="Cambria Math" w:hAnsi="Cambria Math"/>
                <w:sz w:val="22"/>
                <w:szCs w:val="22"/>
              </w:rPr>
            </w:rPrChange>
          </w:rPr>
          <m:t>x</m:t>
        </m:r>
      </m:oMath>
      <w:r w:rsidRPr="002C6EFE">
        <w:rPr>
          <w:rFonts w:asciiTheme="majorHAnsi" w:hAnsiTheme="majorHAnsi" w:cstheme="minorBidi"/>
          <w:bCs/>
          <w:sz w:val="22"/>
          <w:szCs w:val="22"/>
          <w:rPrChange w:id="965" w:author="Jiaoda Patent Agency" w:date="2021-05-19T09:48:00Z">
            <w:rPr>
              <w:rFonts w:asciiTheme="majorHAnsi" w:hAnsiTheme="majorHAnsi" w:cstheme="minorBidi"/>
              <w:bCs/>
              <w:sz w:val="22"/>
              <w:szCs w:val="22"/>
            </w:rPr>
          </w:rPrChange>
        </w:rPr>
        <w:t>与资源申请结果</w:t>
      </w:r>
      <m:oMath>
        <m:r>
          <m:rPr>
            <m:sty m:val="p"/>
          </m:rPr>
          <w:rPr>
            <w:rFonts w:ascii="Cambria Math" w:hAnsi="Cambria Math"/>
            <w:sz w:val="22"/>
            <w:szCs w:val="22"/>
            <w:rPrChange w:id="966" w:author="Jiaoda Patent Agency" w:date="2021-05-19T09:48:00Z">
              <w:rPr>
                <w:rFonts w:ascii="Cambria Math" w:hAnsi="Cambria Math"/>
                <w:sz w:val="22"/>
                <w:szCs w:val="22"/>
              </w:rPr>
            </w:rPrChange>
          </w:rPr>
          <m:t>v</m:t>
        </m:r>
      </m:oMath>
      <w:r w:rsidRPr="002C6EFE">
        <w:rPr>
          <w:rFonts w:asciiTheme="majorHAnsi" w:hAnsiTheme="majorHAnsi" w:cstheme="minorBidi"/>
          <w:bCs/>
          <w:sz w:val="22"/>
          <w:szCs w:val="22"/>
          <w:rPrChange w:id="967" w:author="Jiaoda Patent Agency" w:date="2021-05-19T09:48:00Z">
            <w:rPr>
              <w:rFonts w:asciiTheme="majorHAnsi" w:hAnsiTheme="majorHAnsi" w:cstheme="minorBidi"/>
              <w:bCs/>
              <w:sz w:val="22"/>
              <w:szCs w:val="22"/>
            </w:rPr>
          </w:rPrChange>
        </w:rPr>
        <w:t>为模型的输入，</w:t>
      </w:r>
      <m:oMath>
        <m:r>
          <w:rPr>
            <w:rFonts w:ascii="Cambria Math" w:hAnsi="Cambria Math" w:cstheme="minorBidi"/>
            <w:sz w:val="22"/>
            <w:szCs w:val="22"/>
            <w:rPrChange w:id="968" w:author="Jiaoda Patent Agency" w:date="2021-05-19T09:48:00Z">
              <w:rPr>
                <w:rFonts w:ascii="Cambria Math" w:hAnsi="Cambria Math" w:cstheme="minorBidi"/>
                <w:sz w:val="22"/>
                <w:szCs w:val="22"/>
              </w:rPr>
            </w:rPrChange>
          </w:rPr>
          <m:t>p(</m:t>
        </m:r>
        <m:r>
          <m:rPr>
            <m:sty m:val="p"/>
          </m:rPr>
          <w:rPr>
            <w:rFonts w:ascii="Cambria Math" w:hAnsi="Cambria Math" w:cstheme="minorBidi"/>
            <w:sz w:val="22"/>
            <w:szCs w:val="22"/>
            <w:rPrChange w:id="969" w:author="Jiaoda Patent Agency" w:date="2021-05-19T09:48:00Z">
              <w:rPr>
                <w:rFonts w:ascii="Cambria Math" w:hAnsi="Cambria Math" w:cstheme="minorBidi"/>
                <w:sz w:val="22"/>
                <w:szCs w:val="22"/>
              </w:rPr>
            </w:rPrChange>
          </w:rPr>
          <m:t>x</m:t>
        </m:r>
        <m:r>
          <w:rPr>
            <w:rFonts w:ascii="Cambria Math" w:hAnsi="Cambria Math" w:cstheme="minorBidi"/>
            <w:sz w:val="22"/>
            <w:szCs w:val="22"/>
            <w:rPrChange w:id="970" w:author="Jiaoda Patent Agency" w:date="2021-05-19T09:48:00Z">
              <w:rPr>
                <w:rFonts w:ascii="Cambria Math" w:hAnsi="Cambria Math" w:cstheme="minorBidi"/>
                <w:sz w:val="22"/>
                <w:szCs w:val="22"/>
              </w:rPr>
            </w:rPrChange>
          </w:rPr>
          <m:t>，</m:t>
        </m:r>
        <m:r>
          <m:rPr>
            <m:sty m:val="p"/>
          </m:rPr>
          <w:rPr>
            <w:rFonts w:ascii="Cambria Math" w:hAnsi="Cambria Math" w:cstheme="minorBidi"/>
            <w:sz w:val="22"/>
            <w:szCs w:val="22"/>
            <w:rPrChange w:id="971" w:author="Jiaoda Patent Agency" w:date="2021-05-19T09:48:00Z">
              <w:rPr>
                <w:rFonts w:ascii="Cambria Math" w:hAnsi="Cambria Math" w:cstheme="minorBidi"/>
                <w:sz w:val="22"/>
                <w:szCs w:val="22"/>
              </w:rPr>
            </w:rPrChange>
          </w:rPr>
          <m:t>v</m:t>
        </m:r>
        <m:r>
          <w:rPr>
            <w:rFonts w:ascii="Cambria Math" w:hAnsi="Cambria Math" w:cstheme="minorBidi"/>
            <w:sz w:val="22"/>
            <w:szCs w:val="22"/>
            <w:rPrChange w:id="972" w:author="Jiaoda Patent Agency" w:date="2021-05-19T09:48:00Z">
              <w:rPr>
                <w:rFonts w:ascii="Cambria Math" w:hAnsi="Cambria Math" w:cstheme="minorBidi"/>
                <w:sz w:val="22"/>
                <w:szCs w:val="22"/>
              </w:rPr>
            </w:rPrChange>
          </w:rPr>
          <m:t>)</m:t>
        </m:r>
      </m:oMath>
      <w:r w:rsidRPr="002C6EFE">
        <w:rPr>
          <w:rFonts w:asciiTheme="majorHAnsi" w:hAnsiTheme="majorHAnsi" w:cstheme="minorBidi"/>
          <w:bCs/>
          <w:sz w:val="22"/>
          <w:szCs w:val="22"/>
          <w:rPrChange w:id="973" w:author="Jiaoda Patent Agency" w:date="2021-05-19T09:48:00Z">
            <w:rPr>
              <w:rFonts w:asciiTheme="majorHAnsi" w:hAnsiTheme="majorHAnsi" w:cstheme="minorBidi"/>
              <w:bCs/>
              <w:sz w:val="22"/>
              <w:szCs w:val="22"/>
            </w:rPr>
          </w:rPrChange>
        </w:rPr>
        <w:t>为模型预测的采纳率，标签</w:t>
      </w:r>
      <m:oMath>
        <m:r>
          <w:rPr>
            <w:rFonts w:ascii="Cambria Math" w:hAnsi="Cambria Math"/>
            <w:sz w:val="22"/>
            <w:szCs w:val="22"/>
            <w:rPrChange w:id="974" w:author="Jiaoda Patent Agency" w:date="2021-05-19T09:48:00Z">
              <w:rPr>
                <w:rFonts w:ascii="Cambria Math" w:hAnsi="Cambria Math"/>
                <w:sz w:val="22"/>
                <w:szCs w:val="22"/>
              </w:rPr>
            </w:rPrChange>
          </w:rPr>
          <m:t>y</m:t>
        </m:r>
      </m:oMath>
      <w:r w:rsidRPr="002C6EFE">
        <w:rPr>
          <w:rFonts w:asciiTheme="majorHAnsi" w:hAnsiTheme="majorHAnsi" w:cstheme="minorBidi"/>
          <w:bCs/>
          <w:sz w:val="22"/>
          <w:szCs w:val="22"/>
          <w:rPrChange w:id="975" w:author="Jiaoda Patent Agency" w:date="2021-05-19T09:48:00Z">
            <w:rPr>
              <w:rFonts w:asciiTheme="majorHAnsi" w:hAnsiTheme="majorHAnsi" w:cstheme="minorBidi"/>
              <w:bCs/>
              <w:sz w:val="22"/>
              <w:szCs w:val="22"/>
            </w:rPr>
          </w:rPrChange>
        </w:rPr>
        <w:t>为采纳标签。训练过程中，需要先输入环境特征</w:t>
      </w:r>
      <m:oMath>
        <m:r>
          <m:rPr>
            <m:sty m:val="p"/>
          </m:rPr>
          <w:rPr>
            <w:rFonts w:ascii="Cambria Math" w:hAnsi="Cambria Math"/>
            <w:sz w:val="22"/>
            <w:szCs w:val="22"/>
            <w:rPrChange w:id="976" w:author="Jiaoda Patent Agency" w:date="2021-05-19T09:48:00Z">
              <w:rPr>
                <w:rFonts w:ascii="Cambria Math" w:hAnsi="Cambria Math"/>
                <w:sz w:val="22"/>
                <w:szCs w:val="22"/>
              </w:rPr>
            </w:rPrChange>
          </w:rPr>
          <m:t>x</m:t>
        </m:r>
      </m:oMath>
      <w:r w:rsidRPr="002C6EFE">
        <w:rPr>
          <w:rFonts w:asciiTheme="majorHAnsi" w:hAnsiTheme="majorHAnsi" w:cstheme="minorBidi"/>
          <w:bCs/>
          <w:sz w:val="22"/>
          <w:szCs w:val="22"/>
          <w:rPrChange w:id="977" w:author="Jiaoda Patent Agency" w:date="2021-05-19T09:48:00Z">
            <w:rPr>
              <w:rFonts w:asciiTheme="majorHAnsi" w:hAnsiTheme="majorHAnsi" w:cstheme="minorBidi"/>
              <w:bCs/>
              <w:sz w:val="22"/>
              <w:szCs w:val="22"/>
            </w:rPr>
          </w:rPrChange>
        </w:rPr>
        <w:t>，得到模型的诉求输出</w:t>
      </w:r>
      <m:oMath>
        <m:r>
          <m:rPr>
            <m:sty m:val="p"/>
          </m:rPr>
          <w:rPr>
            <w:rFonts w:ascii="Cambria Math" w:hAnsi="Cambria Math"/>
            <w:sz w:val="22"/>
            <w:szCs w:val="22"/>
            <w:rPrChange w:id="978" w:author="Jiaoda Patent Agency" w:date="2021-05-19T09:48:00Z">
              <w:rPr>
                <w:rFonts w:ascii="Cambria Math" w:hAnsi="Cambria Math"/>
                <w:sz w:val="22"/>
                <w:szCs w:val="22"/>
              </w:rPr>
            </w:rPrChange>
          </w:rPr>
          <m:t>w</m:t>
        </m:r>
      </m:oMath>
      <w:r w:rsidRPr="002C6EFE">
        <w:rPr>
          <w:rFonts w:asciiTheme="majorHAnsi" w:hAnsiTheme="majorHAnsi" w:cstheme="minorBidi"/>
          <w:bCs/>
          <w:sz w:val="22"/>
          <w:szCs w:val="22"/>
          <w:rPrChange w:id="979" w:author="Jiaoda Patent Agency" w:date="2021-05-19T09:48:00Z">
            <w:rPr>
              <w:rFonts w:asciiTheme="majorHAnsi" w:hAnsiTheme="majorHAnsi" w:cstheme="minorBidi"/>
              <w:bCs/>
              <w:sz w:val="22"/>
              <w:szCs w:val="22"/>
            </w:rPr>
          </w:rPrChange>
        </w:rPr>
        <w:t>，并根据</w:t>
      </w:r>
      <m:oMath>
        <m:r>
          <m:rPr>
            <m:sty m:val="p"/>
          </m:rPr>
          <w:rPr>
            <w:rFonts w:ascii="Cambria Math" w:hAnsi="Cambria Math"/>
            <w:sz w:val="22"/>
            <w:szCs w:val="22"/>
            <w:rPrChange w:id="980" w:author="Jiaoda Patent Agency" w:date="2021-05-19T09:48:00Z">
              <w:rPr>
                <w:rFonts w:ascii="Cambria Math" w:hAnsi="Cambria Math"/>
                <w:sz w:val="22"/>
                <w:szCs w:val="22"/>
              </w:rPr>
            </w:rPrChange>
          </w:rPr>
          <m:t>w</m:t>
        </m:r>
      </m:oMath>
      <w:r w:rsidRPr="002C6EFE">
        <w:rPr>
          <w:rFonts w:asciiTheme="majorHAnsi" w:hAnsiTheme="majorHAnsi" w:cstheme="minorBidi"/>
          <w:bCs/>
          <w:sz w:val="22"/>
          <w:szCs w:val="22"/>
          <w:rPrChange w:id="981" w:author="Jiaoda Patent Agency" w:date="2021-05-19T09:48:00Z">
            <w:rPr>
              <w:rFonts w:asciiTheme="majorHAnsi" w:hAnsiTheme="majorHAnsi" w:cstheme="minorBidi"/>
              <w:bCs/>
              <w:sz w:val="22"/>
              <w:szCs w:val="22"/>
            </w:rPr>
          </w:rPrChange>
        </w:rPr>
        <w:t>获得结果</w:t>
      </w:r>
      <m:oMath>
        <m:r>
          <m:rPr>
            <m:sty m:val="p"/>
          </m:rPr>
          <w:rPr>
            <w:rFonts w:ascii="Cambria Math" w:hAnsi="Cambria Math"/>
            <w:sz w:val="22"/>
            <w:szCs w:val="22"/>
            <w:rPrChange w:id="982" w:author="Jiaoda Patent Agency" w:date="2021-05-19T09:48:00Z">
              <w:rPr>
                <w:rFonts w:ascii="Cambria Math" w:hAnsi="Cambria Math"/>
                <w:sz w:val="22"/>
                <w:szCs w:val="22"/>
              </w:rPr>
            </w:rPrChange>
          </w:rPr>
          <m:t>v</m:t>
        </m:r>
      </m:oMath>
      <w:r w:rsidRPr="002C6EFE">
        <w:rPr>
          <w:rFonts w:asciiTheme="majorHAnsi" w:hAnsiTheme="majorHAnsi" w:cstheme="minorBidi"/>
          <w:bCs/>
          <w:sz w:val="22"/>
          <w:szCs w:val="22"/>
          <w:rPrChange w:id="983" w:author="Jiaoda Patent Agency" w:date="2021-05-19T09:48:00Z">
            <w:rPr>
              <w:rFonts w:asciiTheme="majorHAnsi" w:hAnsiTheme="majorHAnsi" w:cstheme="minorBidi"/>
              <w:bCs/>
              <w:sz w:val="22"/>
              <w:szCs w:val="22"/>
            </w:rPr>
          </w:rPrChange>
        </w:rPr>
        <w:t>，最后得到模型的预估采纳率</w:t>
      </w:r>
      <m:oMath>
        <m:r>
          <w:rPr>
            <w:rFonts w:ascii="Cambria Math" w:hAnsi="Cambria Math" w:cstheme="minorBidi"/>
            <w:sz w:val="22"/>
            <w:szCs w:val="22"/>
            <w:rPrChange w:id="984" w:author="Jiaoda Patent Agency" w:date="2021-05-19T09:48:00Z">
              <w:rPr>
                <w:rFonts w:ascii="Cambria Math" w:hAnsi="Cambria Math" w:cstheme="minorBidi"/>
                <w:sz w:val="22"/>
                <w:szCs w:val="22"/>
              </w:rPr>
            </w:rPrChange>
          </w:rPr>
          <m:t>p(</m:t>
        </m:r>
        <m:r>
          <m:rPr>
            <m:sty m:val="p"/>
          </m:rPr>
          <w:rPr>
            <w:rFonts w:ascii="Cambria Math" w:hAnsi="Cambria Math" w:cstheme="minorBidi"/>
            <w:sz w:val="22"/>
            <w:szCs w:val="22"/>
            <w:rPrChange w:id="985" w:author="Jiaoda Patent Agency" w:date="2021-05-19T09:48:00Z">
              <w:rPr>
                <w:rFonts w:ascii="Cambria Math" w:hAnsi="Cambria Math" w:cstheme="minorBidi"/>
                <w:sz w:val="22"/>
                <w:szCs w:val="22"/>
              </w:rPr>
            </w:rPrChange>
          </w:rPr>
          <m:t>x</m:t>
        </m:r>
        <m:r>
          <w:rPr>
            <w:rFonts w:ascii="Cambria Math" w:hAnsi="Cambria Math" w:cstheme="minorBidi"/>
            <w:sz w:val="22"/>
            <w:szCs w:val="22"/>
            <w:rPrChange w:id="986" w:author="Jiaoda Patent Agency" w:date="2021-05-19T09:48:00Z">
              <w:rPr>
                <w:rFonts w:ascii="Cambria Math" w:hAnsi="Cambria Math" w:cstheme="minorBidi"/>
                <w:sz w:val="22"/>
                <w:szCs w:val="22"/>
              </w:rPr>
            </w:rPrChange>
          </w:rPr>
          <m:t>，</m:t>
        </m:r>
        <m:r>
          <m:rPr>
            <m:sty m:val="p"/>
          </m:rPr>
          <w:rPr>
            <w:rFonts w:ascii="Cambria Math" w:hAnsi="Cambria Math" w:cstheme="minorBidi"/>
            <w:sz w:val="22"/>
            <w:szCs w:val="22"/>
            <w:rPrChange w:id="987" w:author="Jiaoda Patent Agency" w:date="2021-05-19T09:48:00Z">
              <w:rPr>
                <w:rFonts w:ascii="Cambria Math" w:hAnsi="Cambria Math" w:cstheme="minorBidi"/>
                <w:sz w:val="22"/>
                <w:szCs w:val="22"/>
              </w:rPr>
            </w:rPrChange>
          </w:rPr>
          <m:t>v</m:t>
        </m:r>
        <m:r>
          <w:rPr>
            <w:rFonts w:ascii="Cambria Math" w:hAnsi="Cambria Math" w:cstheme="minorBidi"/>
            <w:sz w:val="22"/>
            <w:szCs w:val="22"/>
            <w:rPrChange w:id="988" w:author="Jiaoda Patent Agency" w:date="2021-05-19T09:48:00Z">
              <w:rPr>
                <w:rFonts w:ascii="Cambria Math" w:hAnsi="Cambria Math" w:cstheme="minorBidi"/>
                <w:sz w:val="22"/>
                <w:szCs w:val="22"/>
              </w:rPr>
            </w:rPrChange>
          </w:rPr>
          <m:t>)</m:t>
        </m:r>
      </m:oMath>
      <w:r w:rsidRPr="002C6EFE">
        <w:rPr>
          <w:rFonts w:asciiTheme="majorHAnsi" w:hAnsiTheme="majorHAnsi" w:cstheme="minorBidi"/>
          <w:bCs/>
          <w:sz w:val="22"/>
          <w:szCs w:val="22"/>
          <w:rPrChange w:id="989" w:author="Jiaoda Patent Agency" w:date="2021-05-19T09:48:00Z">
            <w:rPr>
              <w:rFonts w:asciiTheme="majorHAnsi" w:hAnsiTheme="majorHAnsi" w:cstheme="minorBidi"/>
              <w:bCs/>
              <w:sz w:val="22"/>
              <w:szCs w:val="22"/>
            </w:rPr>
          </w:rPrChange>
        </w:rPr>
        <w:t>。</w:t>
      </w:r>
    </w:p>
    <w:p w14:paraId="426836F7" w14:textId="0B447BF5" w:rsidR="00822FB3" w:rsidRPr="002C6EFE" w:rsidRDefault="00933F0C" w:rsidP="00933F0C">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990"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991" w:author="Jiaoda Patent Agency" w:date="2021-05-19T09:48:00Z">
            <w:rPr>
              <w:rFonts w:asciiTheme="majorHAnsi" w:hAnsiTheme="majorHAnsi" w:cstheme="minorBidi"/>
              <w:bCs/>
              <w:sz w:val="22"/>
              <w:szCs w:val="22"/>
            </w:rPr>
          </w:rPrChange>
        </w:rPr>
        <w:lastRenderedPageBreak/>
        <w:t>动作选择算法：本</w:t>
      </w:r>
      <w:r w:rsidR="008C5998" w:rsidRPr="002C6EFE">
        <w:rPr>
          <w:rFonts w:asciiTheme="majorHAnsi" w:hAnsiTheme="majorHAnsi" w:cstheme="minorBidi"/>
          <w:bCs/>
          <w:sz w:val="22"/>
          <w:szCs w:val="22"/>
          <w:rPrChange w:id="992"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993" w:author="Jiaoda Patent Agency" w:date="2021-05-19T09:48:00Z">
            <w:rPr>
              <w:rFonts w:asciiTheme="majorHAnsi" w:hAnsiTheme="majorHAnsi" w:cstheme="minorBidi"/>
              <w:bCs/>
              <w:sz w:val="22"/>
              <w:szCs w:val="22"/>
            </w:rPr>
          </w:rPrChange>
        </w:rPr>
        <w:t>使用汤普森采样进行动作选择，汤普森采样是一种在探索</w:t>
      </w:r>
      <w:r w:rsidR="004D32C6" w:rsidRPr="002C6EFE">
        <w:rPr>
          <w:rFonts w:asciiTheme="majorHAnsi" w:hAnsiTheme="majorHAnsi" w:cstheme="minorBidi"/>
          <w:bCs/>
          <w:sz w:val="22"/>
          <w:szCs w:val="22"/>
          <w:rPrChange w:id="994"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995" w:author="Jiaoda Patent Agency" w:date="2021-05-19T09:48:00Z">
            <w:rPr>
              <w:rFonts w:asciiTheme="majorHAnsi" w:hAnsiTheme="majorHAnsi" w:cstheme="minorBidi"/>
              <w:bCs/>
              <w:sz w:val="22"/>
              <w:szCs w:val="22"/>
            </w:rPr>
          </w:rPrChange>
        </w:rPr>
        <w:t>Exploration</w:t>
      </w:r>
      <w:r w:rsidR="004D32C6" w:rsidRPr="002C6EFE">
        <w:rPr>
          <w:rFonts w:asciiTheme="majorHAnsi" w:hAnsiTheme="majorHAnsi" w:cstheme="minorBidi"/>
          <w:bCs/>
          <w:sz w:val="22"/>
          <w:szCs w:val="22"/>
          <w:rPrChange w:id="996"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997" w:author="Jiaoda Patent Agency" w:date="2021-05-19T09:48:00Z">
            <w:rPr>
              <w:rFonts w:asciiTheme="majorHAnsi" w:hAnsiTheme="majorHAnsi" w:cstheme="minorBidi"/>
              <w:bCs/>
              <w:sz w:val="22"/>
              <w:szCs w:val="22"/>
            </w:rPr>
          </w:rPrChange>
        </w:rPr>
        <w:t>和利用</w:t>
      </w:r>
      <w:r w:rsidR="004D32C6" w:rsidRPr="002C6EFE">
        <w:rPr>
          <w:rFonts w:asciiTheme="majorHAnsi" w:hAnsiTheme="majorHAnsi" w:cstheme="minorBidi"/>
          <w:bCs/>
          <w:sz w:val="22"/>
          <w:szCs w:val="22"/>
          <w:rPrChange w:id="998"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999" w:author="Jiaoda Patent Agency" w:date="2021-05-19T09:48:00Z">
            <w:rPr>
              <w:rFonts w:asciiTheme="majorHAnsi" w:hAnsiTheme="majorHAnsi" w:cstheme="minorBidi"/>
              <w:bCs/>
              <w:sz w:val="22"/>
              <w:szCs w:val="22"/>
            </w:rPr>
          </w:rPrChange>
        </w:rPr>
        <w:t>Exploitation</w:t>
      </w:r>
      <w:r w:rsidR="004D32C6" w:rsidRPr="002C6EFE">
        <w:rPr>
          <w:rFonts w:asciiTheme="majorHAnsi" w:hAnsiTheme="majorHAnsi" w:cstheme="minorBidi"/>
          <w:bCs/>
          <w:sz w:val="22"/>
          <w:szCs w:val="22"/>
          <w:rPrChange w:id="1000"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001" w:author="Jiaoda Patent Agency" w:date="2021-05-19T09:48:00Z">
            <w:rPr>
              <w:rFonts w:asciiTheme="majorHAnsi" w:hAnsiTheme="majorHAnsi" w:cstheme="minorBidi"/>
              <w:bCs/>
              <w:sz w:val="22"/>
              <w:szCs w:val="22"/>
            </w:rPr>
          </w:rPrChange>
        </w:rPr>
        <w:t>之间权衡的流行手段。通常来说，汤普森采样需要对模型参数进行贝叶斯处理。在每个步骤中，汤普森采样都会重新采样一组新的模型参数，然后基于该组参数进行动作选择。这可以看作是一种随机检验：更可能的参数会被更频繁地采样到，从而更快地被驳斥或者确认。</w:t>
      </w:r>
    </w:p>
    <w:p w14:paraId="3C08CEB6" w14:textId="77777777" w:rsidR="00A94D54" w:rsidRPr="002C6EFE" w:rsidRDefault="00822FB3" w:rsidP="00933F0C">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1002" w:author="Jiaoda Patent Agency" w:date="2021-05-19T09:48:00Z">
            <w:rPr>
              <w:rFonts w:asciiTheme="majorHAnsi" w:hAnsiTheme="majorHAnsi" w:cstheme="minorBidi"/>
              <w:bCs/>
              <w:sz w:val="22"/>
              <w:szCs w:val="22"/>
            </w:rPr>
          </w:rPrChange>
        </w:rPr>
      </w:pPr>
      <w:r w:rsidRPr="002C6EFE">
        <w:rPr>
          <w:rFonts w:asciiTheme="majorHAnsi" w:hAnsiTheme="majorHAnsi" w:cstheme="minorBidi" w:hint="eastAsia"/>
          <w:bCs/>
          <w:sz w:val="22"/>
          <w:szCs w:val="22"/>
          <w:rPrChange w:id="1003" w:author="Jiaoda Patent Agency" w:date="2021-05-19T09:48:00Z">
            <w:rPr>
              <w:rFonts w:asciiTheme="majorHAnsi" w:hAnsiTheme="majorHAnsi" w:cstheme="minorBidi" w:hint="eastAsia"/>
              <w:bCs/>
              <w:sz w:val="22"/>
              <w:szCs w:val="22"/>
            </w:rPr>
          </w:rPrChange>
        </w:rPr>
        <w:t>所述的</w:t>
      </w:r>
      <w:r w:rsidR="0080137A" w:rsidRPr="002C6EFE">
        <w:rPr>
          <w:rFonts w:asciiTheme="majorHAnsi" w:hAnsiTheme="majorHAnsi" w:cstheme="minorBidi"/>
          <w:bCs/>
          <w:sz w:val="22"/>
          <w:szCs w:val="22"/>
          <w:rPrChange w:id="1004" w:author="Jiaoda Patent Agency" w:date="2021-05-19T09:48:00Z">
            <w:rPr>
              <w:rFonts w:asciiTheme="majorHAnsi" w:hAnsiTheme="majorHAnsi" w:cstheme="minorBidi"/>
              <w:bCs/>
              <w:sz w:val="22"/>
              <w:szCs w:val="22"/>
            </w:rPr>
          </w:rPrChange>
        </w:rPr>
        <w:t>汤普森采样</w:t>
      </w:r>
      <w:r w:rsidR="0080137A" w:rsidRPr="002C6EFE">
        <w:rPr>
          <w:rFonts w:asciiTheme="majorHAnsi" w:hAnsiTheme="majorHAnsi" w:cstheme="minorBidi" w:hint="eastAsia"/>
          <w:bCs/>
          <w:sz w:val="22"/>
          <w:szCs w:val="22"/>
          <w:rPrChange w:id="1005" w:author="Jiaoda Patent Agency" w:date="2021-05-19T09:48:00Z">
            <w:rPr>
              <w:rFonts w:asciiTheme="majorHAnsi" w:hAnsiTheme="majorHAnsi" w:cstheme="minorBidi" w:hint="eastAsia"/>
              <w:bCs/>
              <w:sz w:val="22"/>
              <w:szCs w:val="22"/>
            </w:rPr>
          </w:rPrChange>
        </w:rPr>
        <w:t>包括：</w:t>
      </w:r>
      <w:r w:rsidR="00933F0C" w:rsidRPr="002C6EFE">
        <w:rPr>
          <w:rFonts w:asciiTheme="majorHAnsi" w:hAnsiTheme="majorHAnsi" w:cstheme="minorBidi"/>
          <w:bCs/>
          <w:sz w:val="22"/>
          <w:szCs w:val="22"/>
          <w:rPrChange w:id="1006" w:author="Jiaoda Patent Agency" w:date="2021-05-19T09:48:00Z">
            <w:rPr>
              <w:rFonts w:asciiTheme="majorHAnsi" w:hAnsiTheme="majorHAnsi" w:cstheme="minorBidi"/>
              <w:bCs/>
              <w:sz w:val="22"/>
              <w:szCs w:val="22"/>
            </w:rPr>
          </w:rPrChange>
        </w:rPr>
        <w:t>采样模型的一组新参数</w:t>
      </w:r>
      <w:r w:rsidR="0080137A" w:rsidRPr="002C6EFE">
        <w:rPr>
          <w:rFonts w:asciiTheme="majorHAnsi" w:hAnsiTheme="majorHAnsi" w:cstheme="minorBidi" w:hint="eastAsia"/>
          <w:bCs/>
          <w:sz w:val="22"/>
          <w:szCs w:val="22"/>
          <w:rPrChange w:id="1007" w:author="Jiaoda Patent Agency" w:date="2021-05-19T09:48:00Z">
            <w:rPr>
              <w:rFonts w:asciiTheme="majorHAnsi" w:hAnsiTheme="majorHAnsi" w:cstheme="minorBidi" w:hint="eastAsia"/>
              <w:bCs/>
              <w:sz w:val="22"/>
              <w:szCs w:val="22"/>
            </w:rPr>
          </w:rPrChange>
        </w:rPr>
        <w:t>；</w:t>
      </w:r>
      <w:r w:rsidR="00933F0C" w:rsidRPr="002C6EFE">
        <w:rPr>
          <w:rFonts w:asciiTheme="majorHAnsi" w:hAnsiTheme="majorHAnsi" w:cstheme="minorBidi"/>
          <w:bCs/>
          <w:sz w:val="22"/>
          <w:szCs w:val="22"/>
          <w:rPrChange w:id="1008" w:author="Jiaoda Patent Agency" w:date="2021-05-19T09:48:00Z">
            <w:rPr>
              <w:rFonts w:asciiTheme="majorHAnsi" w:hAnsiTheme="majorHAnsi" w:cstheme="minorBidi"/>
              <w:bCs/>
              <w:sz w:val="22"/>
              <w:szCs w:val="22"/>
            </w:rPr>
          </w:rPrChange>
        </w:rPr>
        <w:t>根据采样参数选择预期收益最高的动作</w:t>
      </w:r>
      <w:r w:rsidR="0080137A" w:rsidRPr="002C6EFE">
        <w:rPr>
          <w:rFonts w:asciiTheme="majorHAnsi" w:hAnsiTheme="majorHAnsi" w:cstheme="minorBidi" w:hint="eastAsia"/>
          <w:bCs/>
          <w:sz w:val="22"/>
          <w:szCs w:val="22"/>
          <w:rPrChange w:id="1009" w:author="Jiaoda Patent Agency" w:date="2021-05-19T09:48:00Z">
            <w:rPr>
              <w:rFonts w:asciiTheme="majorHAnsi" w:hAnsiTheme="majorHAnsi" w:cstheme="minorBidi" w:hint="eastAsia"/>
              <w:bCs/>
              <w:sz w:val="22"/>
              <w:szCs w:val="22"/>
            </w:rPr>
          </w:rPrChange>
        </w:rPr>
        <w:t>；</w:t>
      </w:r>
      <w:r w:rsidR="00933F0C" w:rsidRPr="002C6EFE">
        <w:rPr>
          <w:rFonts w:asciiTheme="majorHAnsi" w:hAnsiTheme="majorHAnsi" w:cstheme="minorBidi"/>
          <w:bCs/>
          <w:sz w:val="22"/>
          <w:szCs w:val="22"/>
          <w:rPrChange w:id="1010" w:author="Jiaoda Patent Agency" w:date="2021-05-19T09:48:00Z">
            <w:rPr>
              <w:rFonts w:asciiTheme="majorHAnsi" w:hAnsiTheme="majorHAnsi" w:cstheme="minorBidi"/>
              <w:bCs/>
              <w:sz w:val="22"/>
              <w:szCs w:val="22"/>
            </w:rPr>
          </w:rPrChange>
        </w:rPr>
        <w:t>更新模型</w:t>
      </w:r>
      <w:r w:rsidR="00AB4510" w:rsidRPr="002C6EFE">
        <w:rPr>
          <w:rFonts w:asciiTheme="majorHAnsi" w:hAnsiTheme="majorHAnsi" w:cstheme="minorBidi" w:hint="eastAsia"/>
          <w:bCs/>
          <w:sz w:val="22"/>
          <w:szCs w:val="22"/>
          <w:rPrChange w:id="1011" w:author="Jiaoda Patent Agency" w:date="2021-05-19T09:48:00Z">
            <w:rPr>
              <w:rFonts w:asciiTheme="majorHAnsi" w:hAnsiTheme="majorHAnsi" w:cstheme="minorBidi" w:hint="eastAsia"/>
              <w:bCs/>
              <w:sz w:val="22"/>
              <w:szCs w:val="22"/>
            </w:rPr>
          </w:rPrChange>
        </w:rPr>
        <w:t>参数</w:t>
      </w:r>
      <w:r w:rsidR="00933F0C" w:rsidRPr="002C6EFE">
        <w:rPr>
          <w:rFonts w:asciiTheme="majorHAnsi" w:hAnsiTheme="majorHAnsi" w:cstheme="minorBidi"/>
          <w:bCs/>
          <w:sz w:val="22"/>
          <w:szCs w:val="22"/>
          <w:rPrChange w:id="1012" w:author="Jiaoda Patent Agency" w:date="2021-05-19T09:48:00Z">
            <w:rPr>
              <w:rFonts w:asciiTheme="majorHAnsi" w:hAnsiTheme="majorHAnsi" w:cstheme="minorBidi"/>
              <w:bCs/>
              <w:sz w:val="22"/>
              <w:szCs w:val="22"/>
            </w:rPr>
          </w:rPrChange>
        </w:rPr>
        <w:t>。</w:t>
      </w:r>
    </w:p>
    <w:p w14:paraId="7F8BB8DD" w14:textId="7B732ED2" w:rsidR="004936BC" w:rsidRPr="002C6EFE" w:rsidRDefault="00933F0C" w:rsidP="004936BC">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1013"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1014" w:author="Jiaoda Patent Agency" w:date="2021-05-19T09:48:00Z">
            <w:rPr>
              <w:rFonts w:asciiTheme="majorHAnsi" w:hAnsiTheme="majorHAnsi" w:cstheme="minorBidi"/>
              <w:bCs/>
              <w:sz w:val="22"/>
              <w:szCs w:val="22"/>
            </w:rPr>
          </w:rPrChange>
        </w:rPr>
        <w:t>对神经网络模型进行汤普森采样，需要刻画模型的不确定性，贝叶斯模型提供了基于数学框架来推理模型的不确定性，但通常带有禁止性的计算成本。</w:t>
      </w:r>
      <w:r w:rsidR="00B5730C" w:rsidRPr="002C6EFE">
        <w:rPr>
          <w:rFonts w:asciiTheme="majorHAnsi" w:hAnsiTheme="majorHAnsi" w:cstheme="minorBidi" w:hint="eastAsia"/>
          <w:bCs/>
          <w:sz w:val="22"/>
          <w:szCs w:val="22"/>
          <w:rPrChange w:id="1015" w:author="Jiaoda Patent Agency" w:date="2021-05-19T09:48:00Z">
            <w:rPr>
              <w:rFonts w:asciiTheme="majorHAnsi" w:hAnsiTheme="majorHAnsi" w:cstheme="minorBidi" w:hint="eastAsia"/>
              <w:bCs/>
              <w:sz w:val="22"/>
              <w:szCs w:val="22"/>
            </w:rPr>
          </w:rPrChange>
        </w:rPr>
        <w:t>D</w:t>
      </w:r>
      <w:r w:rsidR="00B5730C" w:rsidRPr="002C6EFE">
        <w:rPr>
          <w:rFonts w:asciiTheme="majorHAnsi" w:hAnsiTheme="majorHAnsi" w:cstheme="minorBidi"/>
          <w:bCs/>
          <w:sz w:val="22"/>
          <w:szCs w:val="22"/>
          <w:rPrChange w:id="1016" w:author="Jiaoda Patent Agency" w:date="2021-05-19T09:48:00Z">
            <w:rPr>
              <w:rFonts w:asciiTheme="majorHAnsi" w:hAnsiTheme="majorHAnsi" w:cstheme="minorBidi"/>
              <w:bCs/>
              <w:sz w:val="22"/>
              <w:szCs w:val="22"/>
            </w:rPr>
          </w:rPrChange>
        </w:rPr>
        <w:t>ropout</w:t>
      </w:r>
      <w:r w:rsidR="00B5730C" w:rsidRPr="002C6EFE">
        <w:rPr>
          <w:rFonts w:asciiTheme="majorHAnsi" w:hAnsiTheme="majorHAnsi" w:cstheme="minorBidi" w:hint="eastAsia"/>
          <w:bCs/>
          <w:sz w:val="22"/>
          <w:szCs w:val="22"/>
          <w:rPrChange w:id="1017" w:author="Jiaoda Patent Agency" w:date="2021-05-19T09:48:00Z">
            <w:rPr>
              <w:rFonts w:asciiTheme="majorHAnsi" w:hAnsiTheme="majorHAnsi" w:cstheme="minorBidi" w:hint="eastAsia"/>
              <w:bCs/>
              <w:sz w:val="22"/>
              <w:szCs w:val="22"/>
            </w:rPr>
          </w:rPrChange>
        </w:rPr>
        <w:t>是指在神经网络的训练过程中，按照一定的概率将一部分神经元暂时从神经网络中丢弃。</w:t>
      </w:r>
      <w:r w:rsidRPr="002C6EFE">
        <w:rPr>
          <w:rFonts w:asciiTheme="majorHAnsi" w:hAnsiTheme="majorHAnsi" w:cstheme="minorBidi"/>
          <w:bCs/>
          <w:sz w:val="22"/>
          <w:szCs w:val="22"/>
          <w:rPrChange w:id="1018" w:author="Jiaoda Patent Agency" w:date="2021-05-19T09:48:00Z">
            <w:rPr>
              <w:rFonts w:asciiTheme="majorHAnsi" w:hAnsiTheme="majorHAnsi" w:cstheme="minorBidi"/>
              <w:bCs/>
              <w:sz w:val="22"/>
              <w:szCs w:val="22"/>
            </w:rPr>
          </w:rPrChange>
        </w:rPr>
        <w:t>Yarin</w:t>
      </w:r>
      <w:r w:rsidRPr="002C6EFE">
        <w:rPr>
          <w:rFonts w:asciiTheme="majorHAnsi" w:hAnsiTheme="majorHAnsi" w:cstheme="minorBidi"/>
          <w:bCs/>
          <w:sz w:val="22"/>
          <w:szCs w:val="22"/>
          <w:rPrChange w:id="1019" w:author="Jiaoda Patent Agency" w:date="2021-05-19T09:48:00Z">
            <w:rPr>
              <w:rFonts w:asciiTheme="majorHAnsi" w:hAnsiTheme="majorHAnsi" w:cstheme="minorBidi"/>
              <w:bCs/>
              <w:sz w:val="22"/>
              <w:szCs w:val="22"/>
            </w:rPr>
          </w:rPrChange>
        </w:rPr>
        <w:t>等人在《</w:t>
      </w:r>
      <w:r w:rsidRPr="002C6EFE">
        <w:rPr>
          <w:rFonts w:asciiTheme="majorHAnsi" w:hAnsiTheme="majorHAnsi" w:cstheme="minorBidi"/>
          <w:bCs/>
          <w:sz w:val="22"/>
          <w:szCs w:val="22"/>
          <w:rPrChange w:id="1020" w:author="Jiaoda Patent Agency" w:date="2021-05-19T09:48:00Z">
            <w:rPr>
              <w:rFonts w:asciiTheme="majorHAnsi" w:hAnsiTheme="majorHAnsi" w:cstheme="minorBidi"/>
              <w:bCs/>
              <w:sz w:val="22"/>
              <w:szCs w:val="22"/>
            </w:rPr>
          </w:rPrChange>
        </w:rPr>
        <w:t>Dropout as a Bayesian approximation: Representing model uncertainty in deep learning</w:t>
      </w:r>
      <w:r w:rsidRPr="002C6EFE">
        <w:rPr>
          <w:rFonts w:asciiTheme="majorHAnsi" w:hAnsiTheme="majorHAnsi" w:cstheme="minorBidi"/>
          <w:bCs/>
          <w:sz w:val="22"/>
          <w:szCs w:val="22"/>
          <w:rPrChange w:id="1021" w:author="Jiaoda Patent Agency" w:date="2021-05-19T09:48:00Z">
            <w:rPr>
              <w:rFonts w:asciiTheme="majorHAnsi" w:hAnsiTheme="majorHAnsi" w:cstheme="minorBidi"/>
              <w:bCs/>
              <w:sz w:val="22"/>
              <w:szCs w:val="22"/>
            </w:rPr>
          </w:rPrChange>
        </w:rPr>
        <w:t>》中提出利</w:t>
      </w:r>
      <w:r w:rsidR="00B95362" w:rsidRPr="002C6EFE">
        <w:rPr>
          <w:rFonts w:asciiTheme="majorHAnsi" w:hAnsiTheme="majorHAnsi" w:cstheme="minorBidi" w:hint="eastAsia"/>
          <w:bCs/>
          <w:sz w:val="22"/>
          <w:szCs w:val="22"/>
          <w:rPrChange w:id="1022" w:author="Jiaoda Patent Agency" w:date="2021-05-19T09:48:00Z">
            <w:rPr>
              <w:rFonts w:asciiTheme="majorHAnsi" w:hAnsiTheme="majorHAnsi" w:cstheme="minorBidi" w:hint="eastAsia"/>
              <w:bCs/>
              <w:sz w:val="22"/>
              <w:szCs w:val="22"/>
            </w:rPr>
          </w:rPrChange>
        </w:rPr>
        <w:t>D</w:t>
      </w:r>
      <w:r w:rsidR="00675C0A" w:rsidRPr="002C6EFE">
        <w:rPr>
          <w:rFonts w:asciiTheme="majorHAnsi" w:hAnsiTheme="majorHAnsi" w:cstheme="minorBidi"/>
          <w:bCs/>
          <w:sz w:val="22"/>
          <w:szCs w:val="22"/>
          <w:rPrChange w:id="1023" w:author="Jiaoda Patent Agency" w:date="2021-05-19T09:48:00Z">
            <w:rPr>
              <w:rFonts w:asciiTheme="majorHAnsi" w:hAnsiTheme="majorHAnsi" w:cstheme="minorBidi"/>
              <w:bCs/>
              <w:sz w:val="22"/>
              <w:szCs w:val="22"/>
              <w:highlight w:val="yellow"/>
            </w:rPr>
          </w:rPrChange>
        </w:rPr>
        <w:t>ropout</w:t>
      </w:r>
      <w:r w:rsidRPr="002C6EFE">
        <w:rPr>
          <w:rFonts w:asciiTheme="majorHAnsi" w:hAnsiTheme="majorHAnsi" w:cstheme="minorBidi"/>
          <w:bCs/>
          <w:sz w:val="22"/>
          <w:szCs w:val="22"/>
        </w:rPr>
        <w:t>作为一种贝叶斯近似的方法，在深度学习中表示模型的不确定性，并证明了具有任意深度的非线性神经网络，</w:t>
      </w:r>
      <w:r w:rsidR="003F78C2" w:rsidRPr="002C6EFE">
        <w:rPr>
          <w:rFonts w:asciiTheme="majorHAnsi" w:hAnsiTheme="majorHAnsi" w:cstheme="minorBidi"/>
          <w:bCs/>
          <w:sz w:val="22"/>
          <w:szCs w:val="22"/>
        </w:rPr>
        <w:t>当</w:t>
      </w:r>
      <w:r w:rsidRPr="002C6EFE">
        <w:rPr>
          <w:rFonts w:asciiTheme="majorHAnsi" w:hAnsiTheme="majorHAnsi" w:cstheme="minorBidi"/>
          <w:bCs/>
          <w:sz w:val="22"/>
          <w:szCs w:val="22"/>
        </w:rPr>
        <w:t>在每个权重层之前应用</w:t>
      </w:r>
      <w:r w:rsidRPr="002C6EFE">
        <w:rPr>
          <w:rFonts w:asciiTheme="majorHAnsi" w:hAnsiTheme="majorHAnsi" w:cstheme="minorBidi"/>
          <w:bCs/>
          <w:sz w:val="22"/>
          <w:szCs w:val="22"/>
          <w:rPrChange w:id="1024"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025" w:author="Jiaoda Patent Agency" w:date="2021-05-19T09:48:00Z">
            <w:rPr>
              <w:rFonts w:asciiTheme="majorHAnsi" w:hAnsiTheme="majorHAnsi" w:cstheme="minorBidi"/>
              <w:bCs/>
              <w:sz w:val="22"/>
              <w:szCs w:val="22"/>
            </w:rPr>
          </w:rPrChange>
        </w:rPr>
        <w:t>，则在数学上等效于深度概率高斯过程的近似。此外，</w:t>
      </w:r>
      <w:r w:rsidRPr="002C6EFE">
        <w:rPr>
          <w:rFonts w:asciiTheme="majorHAnsi" w:hAnsiTheme="majorHAnsi" w:cstheme="minorBidi"/>
          <w:bCs/>
          <w:sz w:val="22"/>
          <w:szCs w:val="22"/>
          <w:rPrChange w:id="1026"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027" w:author="Jiaoda Patent Agency" w:date="2021-05-19T09:48:00Z">
            <w:rPr>
              <w:rFonts w:asciiTheme="majorHAnsi" w:hAnsiTheme="majorHAnsi" w:cstheme="minorBidi"/>
              <w:bCs/>
              <w:sz w:val="22"/>
              <w:szCs w:val="22"/>
            </w:rPr>
          </w:rPrChange>
        </w:rPr>
        <w:t>作为神经网络的一种简单且常见的防止过拟合的技巧，由于易于实现、性能高效且有着很好的效果，已经被广泛运用于神经网络的训练中。因此，本</w:t>
      </w:r>
      <w:r w:rsidR="008C5998" w:rsidRPr="002C6EFE">
        <w:rPr>
          <w:rFonts w:asciiTheme="majorHAnsi" w:hAnsiTheme="majorHAnsi" w:cstheme="minorBidi"/>
          <w:bCs/>
          <w:sz w:val="22"/>
          <w:szCs w:val="22"/>
          <w:rPrChange w:id="1028"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1029" w:author="Jiaoda Patent Agency" w:date="2021-05-19T09:48:00Z">
            <w:rPr>
              <w:rFonts w:asciiTheme="majorHAnsi" w:hAnsiTheme="majorHAnsi" w:cstheme="minorBidi"/>
              <w:bCs/>
              <w:sz w:val="22"/>
              <w:szCs w:val="22"/>
            </w:rPr>
          </w:rPrChange>
        </w:rPr>
        <w:t>在神经网络中使用</w:t>
      </w:r>
      <w:r w:rsidRPr="002C6EFE">
        <w:rPr>
          <w:rFonts w:asciiTheme="majorHAnsi" w:hAnsiTheme="majorHAnsi" w:cstheme="minorBidi"/>
          <w:bCs/>
          <w:sz w:val="22"/>
          <w:szCs w:val="22"/>
          <w:rPrChange w:id="1030"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031" w:author="Jiaoda Patent Agency" w:date="2021-05-19T09:48:00Z">
            <w:rPr>
              <w:rFonts w:asciiTheme="majorHAnsi" w:hAnsiTheme="majorHAnsi" w:cstheme="minorBidi"/>
              <w:bCs/>
              <w:sz w:val="22"/>
              <w:szCs w:val="22"/>
            </w:rPr>
          </w:rPrChange>
        </w:rPr>
        <w:t>来进行汤普森采样，这非常简单但有效。</w:t>
      </w:r>
    </w:p>
    <w:p w14:paraId="3D0FFE56" w14:textId="3B788E15" w:rsidR="008B5346" w:rsidRPr="002C6EFE" w:rsidRDefault="00623C29" w:rsidP="004936BC">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1032"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1033" w:author="Jiaoda Patent Agency" w:date="2021-05-19T09:48:00Z">
            <w:rPr>
              <w:rFonts w:asciiTheme="majorHAnsi" w:hAnsiTheme="majorHAnsi" w:cstheme="minorBidi"/>
              <w:bCs/>
              <w:sz w:val="22"/>
              <w:szCs w:val="22"/>
            </w:rPr>
          </w:rPrChange>
        </w:rPr>
        <w:t>在实验中，模型的输入特征为诉求相关特征和与机器人的历史采纳信息。对于诉求相关特征，本实施例将</w:t>
      </w:r>
      <w:r w:rsidRPr="002C6EFE">
        <w:rPr>
          <w:rFonts w:asciiTheme="majorHAnsi" w:hAnsiTheme="majorHAnsi" w:cstheme="minorBidi" w:hint="eastAsia"/>
          <w:bCs/>
          <w:sz w:val="22"/>
          <w:szCs w:val="22"/>
          <w:rPrChange w:id="1034" w:author="Jiaoda Patent Agency" w:date="2021-05-19T09:48:00Z">
            <w:rPr>
              <w:rFonts w:asciiTheme="majorHAnsi" w:hAnsiTheme="majorHAnsi" w:cstheme="minorBidi" w:hint="eastAsia"/>
              <w:bCs/>
              <w:sz w:val="22"/>
              <w:szCs w:val="22"/>
            </w:rPr>
          </w:rPrChange>
        </w:rPr>
        <w:t>其</w:t>
      </w:r>
      <w:r w:rsidRPr="002C6EFE">
        <w:rPr>
          <w:rFonts w:asciiTheme="majorHAnsi" w:hAnsiTheme="majorHAnsi" w:cstheme="minorBidi"/>
          <w:bCs/>
          <w:sz w:val="22"/>
          <w:szCs w:val="22"/>
          <w:rPrChange w:id="1035" w:author="Jiaoda Patent Agency" w:date="2021-05-19T09:48:00Z">
            <w:rPr>
              <w:rFonts w:asciiTheme="majorHAnsi" w:hAnsiTheme="majorHAnsi" w:cstheme="minorBidi"/>
              <w:bCs/>
              <w:sz w:val="22"/>
              <w:szCs w:val="22"/>
            </w:rPr>
          </w:rPrChange>
        </w:rPr>
        <w:t>串联起来作为模型的输入之一。训练过程中，本实施例使用小批量梯度下降来训练网络模型。为了防止模型获得的正负样本比例随训练过程而变化，从而影响模型性能，本实施例将每个训练批次中正负样本的比例设置为</w:t>
      </w:r>
      <w:r w:rsidRPr="002C6EFE">
        <w:rPr>
          <w:rFonts w:asciiTheme="majorHAnsi" w:hAnsiTheme="majorHAnsi" w:cstheme="minorBidi"/>
          <w:bCs/>
          <w:sz w:val="22"/>
          <w:szCs w:val="22"/>
          <w:rPrChange w:id="1036" w:author="Jiaoda Patent Agency" w:date="2021-05-19T09:48:00Z">
            <w:rPr>
              <w:rFonts w:asciiTheme="majorHAnsi" w:hAnsiTheme="majorHAnsi" w:cstheme="minorBidi"/>
              <w:bCs/>
              <w:sz w:val="22"/>
              <w:szCs w:val="22"/>
            </w:rPr>
          </w:rPrChange>
        </w:rPr>
        <w:t>1</w:t>
      </w:r>
      <w:r w:rsidRPr="002C6EFE">
        <w:rPr>
          <w:rFonts w:asciiTheme="majorHAnsi" w:hAnsiTheme="majorHAnsi" w:cstheme="minorBidi"/>
          <w:bCs/>
          <w:sz w:val="22"/>
          <w:szCs w:val="22"/>
          <w:rPrChange w:id="1037"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038" w:author="Jiaoda Patent Agency" w:date="2021-05-19T09:48:00Z">
            <w:rPr>
              <w:rFonts w:asciiTheme="majorHAnsi" w:hAnsiTheme="majorHAnsi" w:cstheme="minorBidi"/>
              <w:bCs/>
              <w:sz w:val="22"/>
              <w:szCs w:val="22"/>
            </w:rPr>
          </w:rPrChange>
        </w:rPr>
        <w:t>1</w:t>
      </w:r>
      <w:r w:rsidRPr="002C6EFE">
        <w:rPr>
          <w:rFonts w:asciiTheme="majorHAnsi" w:hAnsiTheme="majorHAnsi" w:cstheme="minorBidi"/>
          <w:bCs/>
          <w:sz w:val="22"/>
          <w:szCs w:val="22"/>
          <w:rPrChange w:id="1039" w:author="Jiaoda Patent Agency" w:date="2021-05-19T09:48:00Z">
            <w:rPr>
              <w:rFonts w:asciiTheme="majorHAnsi" w:hAnsiTheme="majorHAnsi" w:cstheme="minorBidi"/>
              <w:bCs/>
              <w:sz w:val="22"/>
              <w:szCs w:val="22"/>
            </w:rPr>
          </w:rPrChange>
        </w:rPr>
        <w:t>。模型训练过程中的优化器为</w:t>
      </w:r>
      <w:r w:rsidRPr="002C6EFE">
        <w:rPr>
          <w:rFonts w:asciiTheme="majorHAnsi" w:hAnsiTheme="majorHAnsi" w:cstheme="minorBidi"/>
          <w:bCs/>
          <w:sz w:val="22"/>
          <w:szCs w:val="22"/>
          <w:rPrChange w:id="1040" w:author="Jiaoda Patent Agency" w:date="2021-05-19T09:48:00Z">
            <w:rPr>
              <w:rFonts w:asciiTheme="majorHAnsi" w:hAnsiTheme="majorHAnsi" w:cstheme="minorBidi"/>
              <w:bCs/>
              <w:sz w:val="22"/>
              <w:szCs w:val="22"/>
            </w:rPr>
          </w:rPrChange>
        </w:rPr>
        <w:t>Adam</w:t>
      </w:r>
      <w:r w:rsidRPr="002C6EFE">
        <w:rPr>
          <w:rFonts w:asciiTheme="majorHAnsi" w:hAnsiTheme="majorHAnsi" w:cstheme="minorBidi" w:hint="eastAsia"/>
          <w:bCs/>
          <w:sz w:val="22"/>
          <w:szCs w:val="22"/>
          <w:rPrChange w:id="1041" w:author="Jiaoda Patent Agency" w:date="2021-05-19T09:48:00Z">
            <w:rPr>
              <w:rFonts w:asciiTheme="majorHAnsi" w:hAnsiTheme="majorHAnsi" w:cstheme="minorBidi" w:hint="eastAsia"/>
              <w:bCs/>
              <w:sz w:val="22"/>
              <w:szCs w:val="22"/>
            </w:rPr>
          </w:rPrChange>
        </w:rPr>
        <w:t>，</w:t>
      </w:r>
      <w:r w:rsidRPr="002C6EFE">
        <w:rPr>
          <w:rFonts w:asciiTheme="majorHAnsi" w:hAnsiTheme="majorHAnsi" w:cstheme="minorBidi"/>
          <w:bCs/>
          <w:sz w:val="22"/>
          <w:szCs w:val="22"/>
          <w:rPrChange w:id="1042" w:author="Jiaoda Patent Agency" w:date="2021-05-19T09:48:00Z">
            <w:rPr>
              <w:rFonts w:asciiTheme="majorHAnsi" w:hAnsiTheme="majorHAnsi" w:cstheme="minorBidi"/>
              <w:bCs/>
              <w:sz w:val="22"/>
              <w:szCs w:val="22"/>
            </w:rPr>
          </w:rPrChange>
        </w:rPr>
        <w:t>实验结果如表</w:t>
      </w:r>
      <w:r w:rsidRPr="002C6EFE">
        <w:rPr>
          <w:rFonts w:asciiTheme="majorHAnsi" w:hAnsiTheme="majorHAnsi" w:cstheme="minorBidi" w:hint="eastAsia"/>
          <w:bCs/>
          <w:sz w:val="22"/>
          <w:szCs w:val="22"/>
          <w:rPrChange w:id="1043" w:author="Jiaoda Patent Agency" w:date="2021-05-19T09:48:00Z">
            <w:rPr>
              <w:rFonts w:asciiTheme="majorHAnsi" w:hAnsiTheme="majorHAnsi" w:cstheme="minorBidi" w:hint="eastAsia"/>
              <w:bCs/>
              <w:sz w:val="22"/>
              <w:szCs w:val="22"/>
            </w:rPr>
          </w:rPrChange>
        </w:rPr>
        <w:t>1</w:t>
      </w:r>
      <w:r w:rsidRPr="002C6EFE">
        <w:rPr>
          <w:rFonts w:asciiTheme="majorHAnsi" w:hAnsiTheme="majorHAnsi" w:cstheme="minorBidi" w:hint="eastAsia"/>
          <w:bCs/>
          <w:sz w:val="22"/>
          <w:szCs w:val="22"/>
          <w:rPrChange w:id="1044" w:author="Jiaoda Patent Agency" w:date="2021-05-19T09:48:00Z">
            <w:rPr>
              <w:rFonts w:asciiTheme="majorHAnsi" w:hAnsiTheme="majorHAnsi" w:cstheme="minorBidi" w:hint="eastAsia"/>
              <w:bCs/>
              <w:sz w:val="22"/>
              <w:szCs w:val="22"/>
            </w:rPr>
          </w:rPrChange>
        </w:rPr>
        <w:t>所示。</w:t>
      </w:r>
    </w:p>
    <w:p w14:paraId="42577A16" w14:textId="2E57CE92" w:rsidR="004936BC" w:rsidRPr="002C6EFE" w:rsidRDefault="00933F0C" w:rsidP="004936BC">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
      </w:pPr>
      <w:r w:rsidRPr="002C6EFE">
        <w:rPr>
          <w:rFonts w:asciiTheme="majorHAnsi" w:hAnsiTheme="majorHAnsi" w:cstheme="minorBidi"/>
          <w:bCs/>
          <w:sz w:val="22"/>
          <w:szCs w:val="22"/>
          <w:rPrChange w:id="1045" w:author="Jiaoda Patent Agency" w:date="2021-05-19T09:48:00Z">
            <w:rPr>
              <w:rFonts w:asciiTheme="majorHAnsi" w:hAnsiTheme="majorHAnsi" w:cstheme="minorBidi"/>
              <w:bCs/>
              <w:sz w:val="22"/>
              <w:szCs w:val="22"/>
            </w:rPr>
          </w:rPrChange>
        </w:rPr>
        <w:t>上下文老虎机的优化目标为</w:t>
      </w:r>
      <m:oMath>
        <m:r>
          <w:rPr>
            <w:rFonts w:ascii="Cambria Math" w:hAnsi="Cambria Math"/>
            <w:sz w:val="22"/>
            <w:szCs w:val="22"/>
            <w:rPrChange w:id="1046" w:author="Jiaoda Patent Agency" w:date="2021-05-19T09:48:00Z">
              <w:rPr>
                <w:rFonts w:ascii="Cambria Math" w:hAnsi="Cambria Math"/>
                <w:sz w:val="22"/>
                <w:szCs w:val="22"/>
              </w:rPr>
            </w:rPrChange>
          </w:rPr>
          <m:t>T</m:t>
        </m:r>
      </m:oMath>
      <w:r w:rsidRPr="002C6EFE">
        <w:rPr>
          <w:rFonts w:asciiTheme="majorHAnsi" w:hAnsiTheme="majorHAnsi" w:cstheme="minorBidi"/>
          <w:bCs/>
          <w:sz w:val="22"/>
          <w:szCs w:val="22"/>
          <w:rPrChange w:id="1047" w:author="Jiaoda Patent Agency" w:date="2021-05-19T09:48:00Z">
            <w:rPr>
              <w:rFonts w:asciiTheme="majorHAnsi" w:hAnsiTheme="majorHAnsi" w:cstheme="minorBidi"/>
              <w:bCs/>
              <w:sz w:val="22"/>
              <w:szCs w:val="22"/>
            </w:rPr>
          </w:rPrChange>
        </w:rPr>
        <w:t>轮推荐期望遗憾，因此，本</w:t>
      </w:r>
      <w:r w:rsidR="008C5998" w:rsidRPr="002C6EFE">
        <w:rPr>
          <w:rFonts w:asciiTheme="majorHAnsi" w:hAnsiTheme="majorHAnsi" w:cstheme="minorBidi"/>
          <w:bCs/>
          <w:sz w:val="22"/>
          <w:szCs w:val="22"/>
          <w:rPrChange w:id="1048"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1049" w:author="Jiaoda Patent Agency" w:date="2021-05-19T09:48:00Z">
            <w:rPr>
              <w:rFonts w:asciiTheme="majorHAnsi" w:hAnsiTheme="majorHAnsi" w:cstheme="minorBidi"/>
              <w:bCs/>
              <w:sz w:val="22"/>
              <w:szCs w:val="22"/>
            </w:rPr>
          </w:rPrChange>
        </w:rPr>
        <w:t>可以通过累积期望遗憾</w:t>
      </w:r>
      <m:oMath>
        <m:r>
          <m:rPr>
            <m:sty m:val="p"/>
          </m:rPr>
          <w:rPr>
            <w:rFonts w:ascii="Cambria Math" w:hAnsi="Cambria Math"/>
            <w:noProof/>
            <w:sz w:val="22"/>
            <w:szCs w:val="22"/>
            <w:rPrChange w:id="1050" w:author="Jiaoda Patent Agency" w:date="2021-05-19T09:48:00Z">
              <w:rPr>
                <w:rFonts w:ascii="Cambria Math" w:hAnsi="Cambria Math"/>
                <w:noProof/>
                <w:sz w:val="22"/>
                <w:szCs w:val="22"/>
              </w:rPr>
            </w:rPrChange>
          </w:rPr>
          <m:t>E</m:t>
        </m:r>
        <m:d>
          <m:dPr>
            <m:begChr m:val="["/>
            <m:endChr m:val="]"/>
            <m:ctrlPr>
              <w:rPr>
                <w:rFonts w:ascii="Cambria Math" w:hAnsi="Cambria Math"/>
                <w:bCs/>
                <w:noProof/>
                <w:sz w:val="22"/>
                <w:szCs w:val="22"/>
              </w:rPr>
            </m:ctrlPr>
          </m:dPr>
          <m:e>
            <m:nary>
              <m:naryPr>
                <m:chr m:val="∑"/>
                <m:limLoc m:val="undOvr"/>
                <m:grow m:val="1"/>
                <m:ctrlPr>
                  <w:rPr>
                    <w:rFonts w:ascii="Cambria Math" w:hAnsi="Cambria Math"/>
                    <w:bCs/>
                    <w:noProof/>
                    <w:sz w:val="22"/>
                    <w:szCs w:val="22"/>
                  </w:rPr>
                </m:ctrlPr>
              </m:naryPr>
              <m:sub>
                <m:r>
                  <w:rPr>
                    <w:rFonts w:ascii="Cambria Math" w:hAnsi="Cambria Math"/>
                    <w:noProof/>
                    <w:sz w:val="22"/>
                    <w:szCs w:val="22"/>
                  </w:rPr>
                  <m:t>t</m:t>
                </m:r>
                <m:r>
                  <w:rPr>
                    <w:rFonts w:ascii="Cambria Math" w:hAnsi="Cambria Math"/>
                    <w:noProof/>
                    <w:sz w:val="22"/>
                    <w:szCs w:val="22"/>
                    <w:rPrChange w:id="1051" w:author="Jiaoda Patent Agency" w:date="2021-05-19T09:48:00Z">
                      <w:rPr>
                        <w:rFonts w:ascii="Cambria Math" w:hAnsi="Cambria Math"/>
                        <w:noProof/>
                        <w:sz w:val="22"/>
                        <w:szCs w:val="22"/>
                      </w:rPr>
                    </w:rPrChange>
                  </w:rPr>
                  <m:t>=1</m:t>
                </m:r>
                <m:ctrlPr>
                  <w:rPr>
                    <w:rFonts w:ascii="Cambria Math" w:hAnsi="Cambria Math"/>
                    <w:bCs/>
                    <w:noProof/>
                    <w:sz w:val="22"/>
                    <w:szCs w:val="22"/>
                    <w:rPrChange w:id="1052" w:author="Jiaoda Patent Agency" w:date="2021-05-19T09:48:00Z">
                      <w:rPr>
                        <w:rFonts w:ascii="Cambria Math" w:hAnsi="Cambria Math"/>
                        <w:bCs/>
                        <w:noProof/>
                        <w:sz w:val="22"/>
                        <w:szCs w:val="22"/>
                      </w:rPr>
                    </w:rPrChange>
                  </w:rPr>
                </m:ctrlPr>
              </m:sub>
              <m:sup>
                <m:r>
                  <w:rPr>
                    <w:rFonts w:ascii="Cambria Math" w:hAnsi="Cambria Math"/>
                    <w:noProof/>
                    <w:sz w:val="22"/>
                    <w:szCs w:val="22"/>
                  </w:rPr>
                  <m:t>T</m:t>
                </m:r>
                <m:ctrlPr>
                  <w:rPr>
                    <w:rFonts w:ascii="Cambria Math" w:hAnsi="Cambria Math"/>
                    <w:bCs/>
                    <w:noProof/>
                    <w:sz w:val="22"/>
                    <w:szCs w:val="22"/>
                    <w:rPrChange w:id="1053" w:author="Jiaoda Patent Agency" w:date="2021-05-19T09:48:00Z">
                      <w:rPr>
                        <w:rFonts w:ascii="Cambria Math" w:hAnsi="Cambria Math"/>
                        <w:bCs/>
                        <w:noProof/>
                        <w:sz w:val="22"/>
                        <w:szCs w:val="22"/>
                      </w:rPr>
                    </w:rPrChange>
                  </w:rPr>
                </m:ctrlPr>
              </m:sup>
              <m:e>
                <m:r>
                  <w:rPr>
                    <w:rFonts w:ascii="Cambria Math" w:hAnsi="Cambria Math"/>
                    <w:noProof/>
                    <w:sz w:val="22"/>
                    <w:szCs w:val="22"/>
                  </w:rPr>
                  <m:t> </m:t>
                </m:r>
                <m:ctrlPr>
                  <w:rPr>
                    <w:rFonts w:ascii="Cambria Math" w:hAnsi="Cambria Math"/>
                    <w:bCs/>
                    <w:noProof/>
                    <w:sz w:val="22"/>
                    <w:szCs w:val="22"/>
                    <w:rPrChange w:id="1054" w:author="Jiaoda Patent Agency" w:date="2021-05-19T09:48:00Z">
                      <w:rPr>
                        <w:rFonts w:ascii="Cambria Math" w:hAnsi="Cambria Math"/>
                        <w:bCs/>
                        <w:noProof/>
                        <w:sz w:val="22"/>
                        <w:szCs w:val="22"/>
                      </w:rPr>
                    </w:rPrChange>
                  </w:rPr>
                </m:ctrlPr>
              </m:e>
            </m:nary>
            <m:sSub>
              <m:sSubPr>
                <m:ctrlPr>
                  <w:rPr>
                    <w:rFonts w:ascii="Cambria Math" w:hAnsi="Cambria Math"/>
                    <w:bCs/>
                    <w:noProof/>
                    <w:sz w:val="22"/>
                    <w:szCs w:val="22"/>
                    <w:rPrChange w:id="1055" w:author="Jiaoda Patent Agency" w:date="2021-05-19T09:48:00Z">
                      <w:rPr>
                        <w:rFonts w:ascii="Cambria Math" w:hAnsi="Cambria Math"/>
                        <w:bCs/>
                        <w:noProof/>
                        <w:sz w:val="22"/>
                        <w:szCs w:val="22"/>
                      </w:rPr>
                    </w:rPrChange>
                  </w:rPr>
                </m:ctrlPr>
              </m:sSubPr>
              <m:e>
                <m:r>
                  <w:rPr>
                    <w:rFonts w:ascii="Cambria Math" w:hAnsi="Cambria Math"/>
                    <w:noProof/>
                    <w:sz w:val="22"/>
                    <w:szCs w:val="22"/>
                    <w:rPrChange w:id="1056" w:author="Jiaoda Patent Agency" w:date="2021-05-19T09:48:00Z">
                      <w:rPr>
                        <w:rFonts w:ascii="Cambria Math" w:hAnsi="Cambria Math"/>
                        <w:noProof/>
                        <w:sz w:val="22"/>
                        <w:szCs w:val="22"/>
                      </w:rPr>
                    </w:rPrChange>
                  </w:rPr>
                  <m:t>r</m:t>
                </m:r>
              </m:e>
              <m:sub>
                <m:r>
                  <w:rPr>
                    <w:rFonts w:ascii="Cambria Math" w:hAnsi="Cambria Math"/>
                    <w:noProof/>
                    <w:sz w:val="22"/>
                    <w:szCs w:val="22"/>
                    <w:rPrChange w:id="1057" w:author="Jiaoda Patent Agency" w:date="2021-05-19T09:48:00Z">
                      <w:rPr>
                        <w:rFonts w:ascii="Cambria Math" w:hAnsi="Cambria Math"/>
                        <w:noProof/>
                        <w:sz w:val="22"/>
                        <w:szCs w:val="22"/>
                      </w:rPr>
                    </w:rPrChange>
                  </w:rPr>
                  <m:t>t</m:t>
                </m:r>
                <m:r>
                  <w:rPr>
                    <w:rFonts w:ascii="Cambria Math" w:hAnsi="Cambria Math"/>
                    <w:noProof/>
                    <w:sz w:val="22"/>
                    <w:szCs w:val="22"/>
                    <w:rPrChange w:id="1058" w:author="Jiaoda Patent Agency" w:date="2021-05-19T09:48:00Z">
                      <w:rPr>
                        <w:rFonts w:ascii="Cambria Math" w:hAnsi="Cambria Math"/>
                        <w:noProof/>
                        <w:sz w:val="22"/>
                        <w:szCs w:val="22"/>
                      </w:rPr>
                    </w:rPrChange>
                  </w:rPr>
                  <m:t>，</m:t>
                </m:r>
                <m:sSubSup>
                  <m:sSubSupPr>
                    <m:ctrlPr>
                      <w:rPr>
                        <w:rFonts w:ascii="Cambria Math" w:hAnsi="Cambria Math"/>
                        <w:bCs/>
                        <w:noProof/>
                        <w:sz w:val="22"/>
                        <w:szCs w:val="22"/>
                        <w:rPrChange w:id="1059" w:author="Jiaoda Patent Agency" w:date="2021-05-19T09:48:00Z">
                          <w:rPr>
                            <w:rFonts w:ascii="Cambria Math" w:hAnsi="Cambria Math"/>
                            <w:bCs/>
                            <w:noProof/>
                            <w:sz w:val="22"/>
                            <w:szCs w:val="22"/>
                          </w:rPr>
                        </w:rPrChange>
                      </w:rPr>
                    </m:ctrlPr>
                  </m:sSubSupPr>
                  <m:e>
                    <m:r>
                      <m:rPr>
                        <m:sty m:val="p"/>
                      </m:rPr>
                      <w:rPr>
                        <w:rFonts w:ascii="Cambria Math" w:hAnsi="Cambria Math"/>
                        <w:noProof/>
                        <w:sz w:val="22"/>
                        <w:szCs w:val="22"/>
                        <w:rPrChange w:id="1060" w:author="Jiaoda Patent Agency" w:date="2021-05-19T09:48:00Z">
                          <w:rPr>
                            <w:rFonts w:ascii="Cambria Math" w:hAnsi="Cambria Math"/>
                            <w:noProof/>
                            <w:sz w:val="22"/>
                            <w:szCs w:val="22"/>
                          </w:rPr>
                        </w:rPrChange>
                      </w:rPr>
                      <m:t>w</m:t>
                    </m:r>
                  </m:e>
                  <m:sub>
                    <m:r>
                      <w:rPr>
                        <w:rFonts w:ascii="Cambria Math" w:hAnsi="Cambria Math"/>
                        <w:noProof/>
                        <w:sz w:val="22"/>
                        <w:szCs w:val="22"/>
                        <w:rPrChange w:id="1061" w:author="Jiaoda Patent Agency" w:date="2021-05-19T09:48:00Z">
                          <w:rPr>
                            <w:rFonts w:ascii="Cambria Math" w:hAnsi="Cambria Math"/>
                            <w:noProof/>
                            <w:sz w:val="22"/>
                            <w:szCs w:val="22"/>
                          </w:rPr>
                        </w:rPrChange>
                      </w:rPr>
                      <m:t>t</m:t>
                    </m:r>
                  </m:sub>
                  <m:sup>
                    <m:r>
                      <w:rPr>
                        <w:rFonts w:ascii="Cambria Math" w:hAnsi="Cambria Math"/>
                        <w:noProof/>
                        <w:sz w:val="22"/>
                        <w:szCs w:val="22"/>
                        <w:rPrChange w:id="1062" w:author="Jiaoda Patent Agency" w:date="2021-05-19T09:48:00Z">
                          <w:rPr>
                            <w:rFonts w:ascii="Cambria Math" w:hAnsi="Cambria Math"/>
                            <w:noProof/>
                            <w:sz w:val="22"/>
                            <w:szCs w:val="22"/>
                          </w:rPr>
                        </w:rPrChange>
                      </w:rPr>
                      <m:t>*</m:t>
                    </m:r>
                  </m:sup>
                </m:sSubSup>
              </m:sub>
            </m:sSub>
            <m:ctrlPr>
              <w:rPr>
                <w:rFonts w:ascii="Cambria Math" w:hAnsi="Cambria Math"/>
                <w:bCs/>
                <w:noProof/>
                <w:sz w:val="22"/>
                <w:szCs w:val="22"/>
                <w:rPrChange w:id="1063" w:author="Jiaoda Patent Agency" w:date="2021-05-19T09:48:00Z">
                  <w:rPr>
                    <w:rFonts w:ascii="Cambria Math" w:hAnsi="Cambria Math"/>
                    <w:bCs/>
                    <w:noProof/>
                    <w:sz w:val="22"/>
                    <w:szCs w:val="22"/>
                  </w:rPr>
                </w:rPrChange>
              </w:rPr>
            </m:ctrlPr>
          </m:e>
        </m:d>
        <m:r>
          <w:rPr>
            <w:rFonts w:ascii="Cambria Math" w:hAnsi="Cambria Math"/>
            <w:noProof/>
            <w:sz w:val="22"/>
            <w:szCs w:val="22"/>
          </w:rPr>
          <m:t>-</m:t>
        </m:r>
        <m:r>
          <m:rPr>
            <m:sty m:val="p"/>
          </m:rPr>
          <w:rPr>
            <w:rFonts w:ascii="Cambria Math" w:hAnsi="Cambria Math"/>
            <w:noProof/>
            <w:sz w:val="22"/>
            <w:szCs w:val="22"/>
          </w:rPr>
          <m:t>E</m:t>
        </m:r>
        <m:d>
          <m:dPr>
            <m:begChr m:val="["/>
            <m:endChr m:val="]"/>
            <m:ctrlPr>
              <w:rPr>
                <w:rFonts w:ascii="Cambria Math" w:hAnsi="Cambria Math"/>
                <w:bCs/>
                <w:noProof/>
                <w:sz w:val="22"/>
                <w:szCs w:val="22"/>
              </w:rPr>
            </m:ctrlPr>
          </m:dPr>
          <m:e>
            <m:nary>
              <m:naryPr>
                <m:chr m:val="∑"/>
                <m:limLoc m:val="undOvr"/>
                <m:grow m:val="1"/>
                <m:ctrlPr>
                  <w:rPr>
                    <w:rFonts w:ascii="Cambria Math" w:hAnsi="Cambria Math"/>
                    <w:bCs/>
                    <w:noProof/>
                    <w:sz w:val="22"/>
                    <w:szCs w:val="22"/>
                  </w:rPr>
                </m:ctrlPr>
              </m:naryPr>
              <m:sub>
                <m:r>
                  <w:rPr>
                    <w:rFonts w:ascii="Cambria Math" w:hAnsi="Cambria Math"/>
                    <w:noProof/>
                    <w:sz w:val="22"/>
                    <w:szCs w:val="22"/>
                  </w:rPr>
                  <m:t>t</m:t>
                </m:r>
                <m:r>
                  <w:rPr>
                    <w:rFonts w:ascii="Cambria Math" w:hAnsi="Cambria Math"/>
                    <w:noProof/>
                    <w:sz w:val="22"/>
                    <w:szCs w:val="22"/>
                    <w:rPrChange w:id="1064" w:author="Jiaoda Patent Agency" w:date="2021-05-19T09:48:00Z">
                      <w:rPr>
                        <w:rFonts w:ascii="Cambria Math" w:hAnsi="Cambria Math"/>
                        <w:noProof/>
                        <w:sz w:val="22"/>
                        <w:szCs w:val="22"/>
                      </w:rPr>
                    </w:rPrChange>
                  </w:rPr>
                  <m:t>=1</m:t>
                </m:r>
                <m:ctrlPr>
                  <w:rPr>
                    <w:rFonts w:ascii="Cambria Math" w:hAnsi="Cambria Math"/>
                    <w:bCs/>
                    <w:noProof/>
                    <w:sz w:val="22"/>
                    <w:szCs w:val="22"/>
                    <w:rPrChange w:id="1065" w:author="Jiaoda Patent Agency" w:date="2021-05-19T09:48:00Z">
                      <w:rPr>
                        <w:rFonts w:ascii="Cambria Math" w:hAnsi="Cambria Math"/>
                        <w:bCs/>
                        <w:noProof/>
                        <w:sz w:val="22"/>
                        <w:szCs w:val="22"/>
                      </w:rPr>
                    </w:rPrChange>
                  </w:rPr>
                </m:ctrlPr>
              </m:sub>
              <m:sup>
                <m:r>
                  <w:rPr>
                    <w:rFonts w:ascii="Cambria Math" w:hAnsi="Cambria Math"/>
                    <w:noProof/>
                    <w:sz w:val="22"/>
                    <w:szCs w:val="22"/>
                  </w:rPr>
                  <m:t>T</m:t>
                </m:r>
                <m:ctrlPr>
                  <w:rPr>
                    <w:rFonts w:ascii="Cambria Math" w:hAnsi="Cambria Math"/>
                    <w:bCs/>
                    <w:noProof/>
                    <w:sz w:val="22"/>
                    <w:szCs w:val="22"/>
                    <w:rPrChange w:id="1066" w:author="Jiaoda Patent Agency" w:date="2021-05-19T09:48:00Z">
                      <w:rPr>
                        <w:rFonts w:ascii="Cambria Math" w:hAnsi="Cambria Math"/>
                        <w:bCs/>
                        <w:noProof/>
                        <w:sz w:val="22"/>
                        <w:szCs w:val="22"/>
                      </w:rPr>
                    </w:rPrChange>
                  </w:rPr>
                </m:ctrlPr>
              </m:sup>
              <m:e>
                <m:r>
                  <w:rPr>
                    <w:rFonts w:ascii="Cambria Math" w:hAnsi="Cambria Math"/>
                    <w:noProof/>
                    <w:sz w:val="22"/>
                    <w:szCs w:val="22"/>
                  </w:rPr>
                  <m:t> </m:t>
                </m:r>
                <m:ctrlPr>
                  <w:rPr>
                    <w:rFonts w:ascii="Cambria Math" w:hAnsi="Cambria Math"/>
                    <w:bCs/>
                    <w:noProof/>
                    <w:sz w:val="22"/>
                    <w:szCs w:val="22"/>
                    <w:rPrChange w:id="1067" w:author="Jiaoda Patent Agency" w:date="2021-05-19T09:48:00Z">
                      <w:rPr>
                        <w:rFonts w:ascii="Cambria Math" w:hAnsi="Cambria Math"/>
                        <w:bCs/>
                        <w:noProof/>
                        <w:sz w:val="22"/>
                        <w:szCs w:val="22"/>
                      </w:rPr>
                    </w:rPrChange>
                  </w:rPr>
                </m:ctrlPr>
              </m:e>
            </m:nary>
            <m:sSub>
              <m:sSubPr>
                <m:ctrlPr>
                  <w:rPr>
                    <w:rFonts w:ascii="Cambria Math" w:hAnsi="Cambria Math"/>
                    <w:bCs/>
                    <w:noProof/>
                    <w:sz w:val="22"/>
                    <w:szCs w:val="22"/>
                    <w:rPrChange w:id="1068" w:author="Jiaoda Patent Agency" w:date="2021-05-19T09:48:00Z">
                      <w:rPr>
                        <w:rFonts w:ascii="Cambria Math" w:hAnsi="Cambria Math"/>
                        <w:bCs/>
                        <w:noProof/>
                        <w:sz w:val="22"/>
                        <w:szCs w:val="22"/>
                      </w:rPr>
                    </w:rPrChange>
                  </w:rPr>
                </m:ctrlPr>
              </m:sSubPr>
              <m:e>
                <m:r>
                  <w:rPr>
                    <w:rFonts w:ascii="Cambria Math" w:hAnsi="Cambria Math"/>
                    <w:noProof/>
                    <w:sz w:val="22"/>
                    <w:szCs w:val="22"/>
                    <w:rPrChange w:id="1069" w:author="Jiaoda Patent Agency" w:date="2021-05-19T09:48:00Z">
                      <w:rPr>
                        <w:rFonts w:ascii="Cambria Math" w:hAnsi="Cambria Math"/>
                        <w:noProof/>
                        <w:sz w:val="22"/>
                        <w:szCs w:val="22"/>
                      </w:rPr>
                    </w:rPrChange>
                  </w:rPr>
                  <m:t>r</m:t>
                </m:r>
              </m:e>
              <m:sub>
                <m:r>
                  <w:rPr>
                    <w:rFonts w:ascii="Cambria Math" w:hAnsi="Cambria Math"/>
                    <w:noProof/>
                    <w:sz w:val="22"/>
                    <w:szCs w:val="22"/>
                    <w:rPrChange w:id="1070" w:author="Jiaoda Patent Agency" w:date="2021-05-19T09:48:00Z">
                      <w:rPr>
                        <w:rFonts w:ascii="Cambria Math" w:hAnsi="Cambria Math"/>
                        <w:noProof/>
                        <w:sz w:val="22"/>
                        <w:szCs w:val="22"/>
                      </w:rPr>
                    </w:rPrChange>
                  </w:rPr>
                  <m:t>t</m:t>
                </m:r>
                <m:r>
                  <w:rPr>
                    <w:rFonts w:ascii="Cambria Math" w:hAnsi="Cambria Math"/>
                    <w:noProof/>
                    <w:sz w:val="22"/>
                    <w:szCs w:val="22"/>
                    <w:rPrChange w:id="1071" w:author="Jiaoda Patent Agency" w:date="2021-05-19T09:48:00Z">
                      <w:rPr>
                        <w:rFonts w:ascii="Cambria Math" w:hAnsi="Cambria Math"/>
                        <w:noProof/>
                        <w:sz w:val="22"/>
                        <w:szCs w:val="22"/>
                      </w:rPr>
                    </w:rPrChange>
                  </w:rPr>
                  <m:t>，</m:t>
                </m:r>
                <m:sSub>
                  <m:sSubPr>
                    <m:ctrlPr>
                      <w:rPr>
                        <w:rFonts w:ascii="Cambria Math" w:hAnsi="Cambria Math"/>
                        <w:bCs/>
                        <w:noProof/>
                        <w:sz w:val="22"/>
                        <w:szCs w:val="22"/>
                        <w:rPrChange w:id="1072" w:author="Jiaoda Patent Agency" w:date="2021-05-19T09:48:00Z">
                          <w:rPr>
                            <w:rFonts w:ascii="Cambria Math" w:hAnsi="Cambria Math"/>
                            <w:bCs/>
                            <w:noProof/>
                            <w:sz w:val="22"/>
                            <w:szCs w:val="22"/>
                          </w:rPr>
                        </w:rPrChange>
                      </w:rPr>
                    </m:ctrlPr>
                  </m:sSubPr>
                  <m:e>
                    <m:r>
                      <m:rPr>
                        <m:sty m:val="p"/>
                      </m:rPr>
                      <w:rPr>
                        <w:rFonts w:ascii="Cambria Math" w:hAnsi="Cambria Math"/>
                        <w:noProof/>
                        <w:sz w:val="22"/>
                        <w:szCs w:val="22"/>
                        <w:rPrChange w:id="1073" w:author="Jiaoda Patent Agency" w:date="2021-05-19T09:48:00Z">
                          <w:rPr>
                            <w:rFonts w:ascii="Cambria Math" w:hAnsi="Cambria Math"/>
                            <w:noProof/>
                            <w:sz w:val="22"/>
                            <w:szCs w:val="22"/>
                          </w:rPr>
                        </w:rPrChange>
                      </w:rPr>
                      <m:t>w</m:t>
                    </m:r>
                  </m:e>
                  <m:sub>
                    <m:r>
                      <w:rPr>
                        <w:rFonts w:ascii="Cambria Math" w:hAnsi="Cambria Math"/>
                        <w:noProof/>
                        <w:sz w:val="22"/>
                        <w:szCs w:val="22"/>
                        <w:rPrChange w:id="1074" w:author="Jiaoda Patent Agency" w:date="2021-05-19T09:48:00Z">
                          <w:rPr>
                            <w:rFonts w:ascii="Cambria Math" w:hAnsi="Cambria Math"/>
                            <w:noProof/>
                            <w:sz w:val="22"/>
                            <w:szCs w:val="22"/>
                          </w:rPr>
                        </w:rPrChange>
                      </w:rPr>
                      <m:t>t</m:t>
                    </m:r>
                  </m:sub>
                </m:sSub>
              </m:sub>
            </m:sSub>
            <m:ctrlPr>
              <w:rPr>
                <w:rFonts w:ascii="Cambria Math" w:hAnsi="Cambria Math"/>
                <w:bCs/>
                <w:noProof/>
                <w:sz w:val="22"/>
                <w:szCs w:val="22"/>
                <w:rPrChange w:id="1075" w:author="Jiaoda Patent Agency" w:date="2021-05-19T09:48:00Z">
                  <w:rPr>
                    <w:rFonts w:ascii="Cambria Math" w:hAnsi="Cambria Math"/>
                    <w:bCs/>
                    <w:noProof/>
                    <w:sz w:val="22"/>
                    <w:szCs w:val="22"/>
                  </w:rPr>
                </w:rPrChange>
              </w:rPr>
            </m:ctrlPr>
          </m:e>
        </m:d>
      </m:oMath>
      <w:r w:rsidRPr="002C6EFE">
        <w:rPr>
          <w:rFonts w:asciiTheme="majorHAnsi" w:hAnsiTheme="majorHAnsi" w:cstheme="minorBidi"/>
          <w:bCs/>
          <w:sz w:val="22"/>
          <w:szCs w:val="22"/>
        </w:rPr>
        <w:t>和累积采纳率</w:t>
      </w:r>
      <m:oMath>
        <m:f>
          <m:fPr>
            <m:ctrlPr>
              <w:rPr>
                <w:rFonts w:ascii="Cambria Math" w:hAnsi="Cambria Math"/>
                <w:bCs/>
                <w:sz w:val="22"/>
                <w:szCs w:val="22"/>
              </w:rPr>
            </m:ctrlPr>
          </m:fPr>
          <m:num>
            <m:nary>
              <m:naryPr>
                <m:chr m:val="∑"/>
                <m:limLoc m:val="undOvr"/>
                <m:grow m:val="1"/>
                <m:ctrlPr>
                  <w:rPr>
                    <w:rFonts w:ascii="Cambria Math" w:hAnsi="Cambria Math"/>
                    <w:bCs/>
                    <w:sz w:val="22"/>
                    <w:szCs w:val="22"/>
                  </w:rPr>
                </m:ctrlPr>
              </m:naryPr>
              <m:sub>
                <m:r>
                  <w:rPr>
                    <w:rFonts w:ascii="Cambria Math" w:hAnsi="Cambria Math"/>
                    <w:sz w:val="22"/>
                    <w:szCs w:val="22"/>
                  </w:rPr>
                  <m:t>t</m:t>
                </m:r>
                <m:r>
                  <w:rPr>
                    <w:rFonts w:ascii="Cambria Math" w:hAnsi="Cambria Math"/>
                    <w:sz w:val="22"/>
                    <w:szCs w:val="22"/>
                    <w:rPrChange w:id="1076" w:author="Jiaoda Patent Agency" w:date="2021-05-19T09:48:00Z">
                      <w:rPr>
                        <w:rFonts w:ascii="Cambria Math" w:hAnsi="Cambria Math"/>
                        <w:sz w:val="22"/>
                        <w:szCs w:val="22"/>
                      </w:rPr>
                    </w:rPrChange>
                  </w:rPr>
                  <m:t>=1</m:t>
                </m:r>
                <m:ctrlPr>
                  <w:rPr>
                    <w:rFonts w:ascii="Cambria Math" w:hAnsi="Cambria Math"/>
                    <w:bCs/>
                    <w:sz w:val="22"/>
                    <w:szCs w:val="22"/>
                    <w:rPrChange w:id="1077" w:author="Jiaoda Patent Agency" w:date="2021-05-19T09:48:00Z">
                      <w:rPr>
                        <w:rFonts w:ascii="Cambria Math" w:hAnsi="Cambria Math"/>
                        <w:bCs/>
                        <w:sz w:val="22"/>
                        <w:szCs w:val="22"/>
                      </w:rPr>
                    </w:rPrChange>
                  </w:rPr>
                </m:ctrlPr>
              </m:sub>
              <m:sup>
                <m:r>
                  <w:rPr>
                    <w:rFonts w:ascii="Cambria Math" w:hAnsi="Cambria Math"/>
                    <w:sz w:val="22"/>
                    <w:szCs w:val="22"/>
                  </w:rPr>
                  <m:t>T</m:t>
                </m:r>
                <m:ctrlPr>
                  <w:rPr>
                    <w:rFonts w:ascii="Cambria Math" w:hAnsi="Cambria Math"/>
                    <w:bCs/>
                    <w:sz w:val="22"/>
                    <w:szCs w:val="22"/>
                    <w:rPrChange w:id="1078" w:author="Jiaoda Patent Agency" w:date="2021-05-19T09:48:00Z">
                      <w:rPr>
                        <w:rFonts w:ascii="Cambria Math" w:hAnsi="Cambria Math"/>
                        <w:bCs/>
                        <w:sz w:val="22"/>
                        <w:szCs w:val="22"/>
                      </w:rPr>
                    </w:rPrChange>
                  </w:rPr>
                </m:ctrlPr>
              </m:sup>
              <m:e>
                <m:r>
                  <w:rPr>
                    <w:rFonts w:ascii="Cambria Math" w:hAnsi="Cambria Math"/>
                    <w:sz w:val="22"/>
                    <w:szCs w:val="22"/>
                  </w:rPr>
                  <m:t> </m:t>
                </m:r>
                <m:ctrlPr>
                  <w:rPr>
                    <w:rFonts w:ascii="Cambria Math" w:hAnsi="Cambria Math"/>
                    <w:bCs/>
                    <w:sz w:val="22"/>
                    <w:szCs w:val="22"/>
                    <w:rPrChange w:id="1079" w:author="Jiaoda Patent Agency" w:date="2021-05-19T09:48:00Z">
                      <w:rPr>
                        <w:rFonts w:ascii="Cambria Math" w:hAnsi="Cambria Math"/>
                        <w:bCs/>
                        <w:sz w:val="22"/>
                        <w:szCs w:val="22"/>
                      </w:rPr>
                    </w:rPrChange>
                  </w:rPr>
                </m:ctrlPr>
              </m:e>
            </m:nary>
            <m:sSub>
              <m:sSubPr>
                <m:ctrlPr>
                  <w:rPr>
                    <w:rFonts w:ascii="Cambria Math" w:hAnsi="Cambria Math"/>
                    <w:bCs/>
                    <w:sz w:val="22"/>
                    <w:szCs w:val="22"/>
                    <w:rPrChange w:id="1080" w:author="Jiaoda Patent Agency" w:date="2021-05-19T09:48:00Z">
                      <w:rPr>
                        <w:rFonts w:ascii="Cambria Math" w:hAnsi="Cambria Math"/>
                        <w:bCs/>
                        <w:sz w:val="22"/>
                        <w:szCs w:val="22"/>
                      </w:rPr>
                    </w:rPrChange>
                  </w:rPr>
                </m:ctrlPr>
              </m:sSubPr>
              <m:e>
                <m:r>
                  <w:rPr>
                    <w:rFonts w:ascii="Cambria Math" w:hAnsi="Cambria Math"/>
                    <w:sz w:val="22"/>
                    <w:szCs w:val="22"/>
                    <w:rPrChange w:id="1081" w:author="Jiaoda Patent Agency" w:date="2021-05-19T09:48:00Z">
                      <w:rPr>
                        <w:rFonts w:ascii="Cambria Math" w:hAnsi="Cambria Math"/>
                        <w:sz w:val="22"/>
                        <w:szCs w:val="22"/>
                      </w:rPr>
                    </w:rPrChange>
                  </w:rPr>
                  <m:t>r</m:t>
                </m:r>
              </m:e>
              <m:sub>
                <m:r>
                  <w:rPr>
                    <w:rFonts w:ascii="Cambria Math" w:hAnsi="Cambria Math"/>
                    <w:sz w:val="22"/>
                    <w:szCs w:val="22"/>
                    <w:rPrChange w:id="1082" w:author="Jiaoda Patent Agency" w:date="2021-05-19T09:48:00Z">
                      <w:rPr>
                        <w:rFonts w:ascii="Cambria Math" w:hAnsi="Cambria Math"/>
                        <w:sz w:val="22"/>
                        <w:szCs w:val="22"/>
                      </w:rPr>
                    </w:rPrChange>
                  </w:rPr>
                  <m:t>t</m:t>
                </m:r>
                <m:r>
                  <w:rPr>
                    <w:rFonts w:ascii="Cambria Math" w:hAnsi="Cambria Math"/>
                    <w:sz w:val="22"/>
                    <w:szCs w:val="22"/>
                    <w:rPrChange w:id="1083" w:author="Jiaoda Patent Agency" w:date="2021-05-19T09:48:00Z">
                      <w:rPr>
                        <w:rFonts w:ascii="Cambria Math" w:hAnsi="Cambria Math"/>
                        <w:sz w:val="22"/>
                        <w:szCs w:val="22"/>
                      </w:rPr>
                    </w:rPrChange>
                  </w:rPr>
                  <m:t>，</m:t>
                </m:r>
                <m:sSub>
                  <m:sSubPr>
                    <m:ctrlPr>
                      <w:rPr>
                        <w:rFonts w:ascii="Cambria Math" w:hAnsi="Cambria Math"/>
                        <w:bCs/>
                        <w:sz w:val="22"/>
                        <w:szCs w:val="22"/>
                        <w:rPrChange w:id="1084" w:author="Jiaoda Patent Agency" w:date="2021-05-19T09:48:00Z">
                          <w:rPr>
                            <w:rFonts w:ascii="Cambria Math" w:hAnsi="Cambria Math"/>
                            <w:bCs/>
                            <w:sz w:val="22"/>
                            <w:szCs w:val="22"/>
                          </w:rPr>
                        </w:rPrChange>
                      </w:rPr>
                    </m:ctrlPr>
                  </m:sSubPr>
                  <m:e>
                    <m:r>
                      <m:rPr>
                        <m:sty m:val="p"/>
                      </m:rPr>
                      <w:rPr>
                        <w:rFonts w:ascii="Cambria Math" w:hAnsi="Cambria Math"/>
                        <w:sz w:val="22"/>
                        <w:szCs w:val="22"/>
                        <w:rPrChange w:id="1085" w:author="Jiaoda Patent Agency" w:date="2021-05-19T09:48:00Z">
                          <w:rPr>
                            <w:rFonts w:ascii="Cambria Math" w:hAnsi="Cambria Math"/>
                            <w:sz w:val="22"/>
                            <w:szCs w:val="22"/>
                          </w:rPr>
                        </w:rPrChange>
                      </w:rPr>
                      <m:t>w</m:t>
                    </m:r>
                  </m:e>
                  <m:sub>
                    <m:r>
                      <w:rPr>
                        <w:rFonts w:ascii="Cambria Math" w:hAnsi="Cambria Math"/>
                        <w:sz w:val="22"/>
                        <w:szCs w:val="22"/>
                        <w:rPrChange w:id="1086" w:author="Jiaoda Patent Agency" w:date="2021-05-19T09:48:00Z">
                          <w:rPr>
                            <w:rFonts w:ascii="Cambria Math" w:hAnsi="Cambria Math"/>
                            <w:sz w:val="22"/>
                            <w:szCs w:val="22"/>
                          </w:rPr>
                        </w:rPrChange>
                      </w:rPr>
                      <m:t>t</m:t>
                    </m:r>
                  </m:sub>
                </m:sSub>
              </m:sub>
            </m:sSub>
            <m:ctrlPr>
              <w:rPr>
                <w:rFonts w:ascii="Cambria Math" w:hAnsi="Cambria Math"/>
                <w:bCs/>
                <w:sz w:val="22"/>
                <w:szCs w:val="22"/>
                <w:rPrChange w:id="1087" w:author="Jiaoda Patent Agency" w:date="2021-05-19T09:48:00Z">
                  <w:rPr>
                    <w:rFonts w:ascii="Cambria Math" w:hAnsi="Cambria Math"/>
                    <w:bCs/>
                    <w:sz w:val="22"/>
                    <w:szCs w:val="22"/>
                  </w:rPr>
                </w:rPrChange>
              </w:rPr>
            </m:ctrlPr>
          </m:num>
          <m:den>
            <m:r>
              <w:rPr>
                <w:rFonts w:ascii="Cambria Math" w:hAnsi="Cambria Math"/>
                <w:sz w:val="22"/>
                <w:szCs w:val="22"/>
              </w:rPr>
              <m:t>T</m:t>
            </m:r>
            <m:ctrlPr>
              <w:rPr>
                <w:rFonts w:ascii="Cambria Math" w:hAnsi="Cambria Math"/>
                <w:bCs/>
                <w:sz w:val="22"/>
                <w:szCs w:val="22"/>
                <w:rPrChange w:id="1088" w:author="Jiaoda Patent Agency" w:date="2021-05-19T09:48:00Z">
                  <w:rPr>
                    <w:rFonts w:ascii="Cambria Math" w:hAnsi="Cambria Math"/>
                    <w:bCs/>
                    <w:sz w:val="22"/>
                    <w:szCs w:val="22"/>
                  </w:rPr>
                </w:rPrChange>
              </w:rPr>
            </m:ctrlPr>
          </m:den>
        </m:f>
      </m:oMath>
      <w:r w:rsidRPr="002C6EFE">
        <w:rPr>
          <w:rFonts w:asciiTheme="majorHAnsi" w:hAnsiTheme="majorHAnsi" w:cstheme="minorBidi"/>
          <w:bCs/>
          <w:sz w:val="22"/>
          <w:szCs w:val="22"/>
        </w:rPr>
        <w:t>来评价模型的表现，其中</w:t>
      </w:r>
      <m:oMath>
        <m:r>
          <w:rPr>
            <w:rFonts w:ascii="Cambria Math" w:hAnsi="Cambria Math"/>
            <w:sz w:val="22"/>
            <w:szCs w:val="22"/>
          </w:rPr>
          <m:t>T</m:t>
        </m:r>
      </m:oMath>
      <w:r w:rsidRPr="002C6EFE">
        <w:rPr>
          <w:rFonts w:asciiTheme="majorHAnsi" w:hAnsiTheme="majorHAnsi" w:cstheme="minorBidi"/>
          <w:bCs/>
          <w:sz w:val="22"/>
          <w:szCs w:val="22"/>
        </w:rPr>
        <w:t>表示实验已经进行了</w:t>
      </w:r>
      <m:oMath>
        <m:r>
          <w:rPr>
            <w:rFonts w:ascii="Cambria Math" w:hAnsi="Cambria Math"/>
            <w:sz w:val="22"/>
            <w:szCs w:val="22"/>
            <w:rPrChange w:id="1089" w:author="Jiaoda Patent Agency" w:date="2021-05-19T09:48:00Z">
              <w:rPr>
                <w:rFonts w:ascii="Cambria Math" w:hAnsi="Cambria Math"/>
                <w:sz w:val="22"/>
                <w:szCs w:val="22"/>
              </w:rPr>
            </w:rPrChange>
          </w:rPr>
          <m:t>T</m:t>
        </m:r>
      </m:oMath>
      <w:r w:rsidRPr="002C6EFE">
        <w:rPr>
          <w:rFonts w:asciiTheme="majorHAnsi" w:hAnsiTheme="majorHAnsi" w:cstheme="minorBidi"/>
          <w:bCs/>
          <w:sz w:val="22"/>
          <w:szCs w:val="22"/>
          <w:rPrChange w:id="1090" w:author="Jiaoda Patent Agency" w:date="2021-05-19T09:48:00Z">
            <w:rPr>
              <w:rFonts w:asciiTheme="majorHAnsi" w:hAnsiTheme="majorHAnsi" w:cstheme="minorBidi"/>
              <w:bCs/>
              <w:sz w:val="22"/>
              <w:szCs w:val="22"/>
            </w:rPr>
          </w:rPrChange>
        </w:rPr>
        <w:t>轮交互，值</w:t>
      </w:r>
      <m:oMath>
        <m:sSub>
          <m:sSubPr>
            <m:ctrlPr>
              <w:rPr>
                <w:rFonts w:ascii="Cambria Math" w:hAnsi="Cambria Math"/>
                <w:bCs/>
                <w:sz w:val="22"/>
                <w:szCs w:val="22"/>
              </w:rPr>
            </m:ctrlPr>
          </m:sSubPr>
          <m:e>
            <m:r>
              <w:rPr>
                <w:rFonts w:ascii="Cambria Math" w:hAnsi="Cambria Math"/>
                <w:sz w:val="22"/>
                <w:szCs w:val="22"/>
              </w:rPr>
              <m:t>r</m:t>
            </m:r>
            <m:ctrlPr>
              <w:rPr>
                <w:rFonts w:ascii="Cambria Math" w:hAnsi="Cambria Math"/>
                <w:bCs/>
                <w:sz w:val="22"/>
                <w:szCs w:val="22"/>
                <w:rPrChange w:id="1091" w:author="Jiaoda Patent Agency" w:date="2021-05-19T09:48:00Z">
                  <w:rPr>
                    <w:rFonts w:ascii="Cambria Math" w:hAnsi="Cambria Math"/>
                    <w:bCs/>
                    <w:sz w:val="22"/>
                    <w:szCs w:val="22"/>
                  </w:rPr>
                </w:rPrChange>
              </w:rPr>
            </m:ctrlPr>
          </m:e>
          <m:sub>
            <m:r>
              <w:rPr>
                <w:rFonts w:ascii="Cambria Math" w:hAnsi="Cambria Math"/>
                <w:sz w:val="22"/>
                <w:szCs w:val="22"/>
              </w:rPr>
              <m:t>t</m:t>
            </m:r>
            <m:r>
              <w:rPr>
                <w:rFonts w:ascii="Cambria Math" w:hAnsi="Cambria Math"/>
                <w:sz w:val="22"/>
                <w:szCs w:val="22"/>
              </w:rPr>
              <m:t>，</m:t>
            </m:r>
            <m:sSubSup>
              <m:sSubSupPr>
                <m:ctrlPr>
                  <w:rPr>
                    <w:rFonts w:ascii="Cambria Math" w:hAnsi="Cambria Math"/>
                    <w:bCs/>
                    <w:sz w:val="22"/>
                    <w:szCs w:val="22"/>
                  </w:rPr>
                </m:ctrlPr>
              </m:sSubSupPr>
              <m:e>
                <m:r>
                  <m:rPr>
                    <m:sty m:val="p"/>
                  </m:rPr>
                  <w:rPr>
                    <w:rFonts w:ascii="Cambria Math" w:hAnsi="Cambria Math"/>
                    <w:sz w:val="22"/>
                    <w:szCs w:val="22"/>
                  </w:rPr>
                  <m:t>w</m:t>
                </m:r>
                <m:ctrlPr>
                  <w:rPr>
                    <w:rFonts w:ascii="Cambria Math" w:hAnsi="Cambria Math"/>
                    <w:bCs/>
                    <w:sz w:val="22"/>
                    <w:szCs w:val="22"/>
                    <w:rPrChange w:id="1092" w:author="Jiaoda Patent Agency" w:date="2021-05-19T09:48:00Z">
                      <w:rPr>
                        <w:rFonts w:ascii="Cambria Math" w:hAnsi="Cambria Math"/>
                        <w:bCs/>
                        <w:sz w:val="22"/>
                        <w:szCs w:val="22"/>
                      </w:rPr>
                    </w:rPrChange>
                  </w:rPr>
                </m:ctrlPr>
              </m:e>
              <m:sub>
                <m:r>
                  <w:rPr>
                    <w:rFonts w:ascii="Cambria Math" w:hAnsi="Cambria Math"/>
                    <w:sz w:val="22"/>
                    <w:szCs w:val="22"/>
                  </w:rPr>
                  <m:t>t</m:t>
                </m:r>
                <m:ctrlPr>
                  <w:rPr>
                    <w:rFonts w:ascii="Cambria Math" w:hAnsi="Cambria Math"/>
                    <w:bCs/>
                    <w:sz w:val="22"/>
                    <w:szCs w:val="22"/>
                    <w:rPrChange w:id="1093" w:author="Jiaoda Patent Agency" w:date="2021-05-19T09:48:00Z">
                      <w:rPr>
                        <w:rFonts w:ascii="Cambria Math" w:hAnsi="Cambria Math"/>
                        <w:bCs/>
                        <w:sz w:val="22"/>
                        <w:szCs w:val="22"/>
                      </w:rPr>
                    </w:rPrChange>
                  </w:rPr>
                </m:ctrlPr>
              </m:sub>
              <m:sup>
                <m:r>
                  <w:rPr>
                    <w:rFonts w:ascii="Cambria Math" w:hAnsi="Cambria Math"/>
                    <w:sz w:val="22"/>
                    <w:szCs w:val="22"/>
                  </w:rPr>
                  <m:t>*</m:t>
                </m:r>
                <m:ctrlPr>
                  <w:rPr>
                    <w:rFonts w:ascii="Cambria Math" w:hAnsi="Cambria Math"/>
                    <w:bCs/>
                    <w:sz w:val="22"/>
                    <w:szCs w:val="22"/>
                    <w:rPrChange w:id="1094" w:author="Jiaoda Patent Agency" w:date="2021-05-19T09:48:00Z">
                      <w:rPr>
                        <w:rFonts w:ascii="Cambria Math" w:hAnsi="Cambria Math"/>
                        <w:bCs/>
                        <w:sz w:val="22"/>
                        <w:szCs w:val="22"/>
                      </w:rPr>
                    </w:rPrChange>
                  </w:rPr>
                </m:ctrlPr>
              </m:sup>
            </m:sSubSup>
            <m:ctrlPr>
              <w:rPr>
                <w:rFonts w:ascii="Cambria Math" w:hAnsi="Cambria Math"/>
                <w:bCs/>
                <w:sz w:val="22"/>
                <w:szCs w:val="22"/>
                <w:rPrChange w:id="1095" w:author="Jiaoda Patent Agency" w:date="2021-05-19T09:48:00Z">
                  <w:rPr>
                    <w:rFonts w:ascii="Cambria Math" w:hAnsi="Cambria Math"/>
                    <w:bCs/>
                    <w:sz w:val="22"/>
                    <w:szCs w:val="22"/>
                  </w:rPr>
                </w:rPrChange>
              </w:rPr>
            </m:ctrlPr>
          </m:sub>
        </m:sSub>
      </m:oMath>
      <w:r w:rsidRPr="002C6EFE">
        <w:rPr>
          <w:rFonts w:asciiTheme="majorHAnsi" w:hAnsiTheme="majorHAnsi" w:cstheme="minorBidi"/>
          <w:bCs/>
          <w:sz w:val="22"/>
          <w:szCs w:val="22"/>
        </w:rPr>
        <w:t>表示第</w:t>
      </w:r>
      <m:oMath>
        <m:r>
          <w:rPr>
            <w:rFonts w:ascii="Cambria Math" w:hAnsi="Cambria Math"/>
            <w:sz w:val="22"/>
            <w:szCs w:val="22"/>
          </w:rPr>
          <m:t>t</m:t>
        </m:r>
      </m:oMath>
      <w:r w:rsidRPr="002C6EFE">
        <w:rPr>
          <w:rFonts w:asciiTheme="majorHAnsi" w:hAnsiTheme="majorHAnsi" w:cstheme="minorBidi"/>
          <w:bCs/>
          <w:sz w:val="22"/>
          <w:szCs w:val="22"/>
        </w:rPr>
        <w:t>轮中，基于机器人内心诉求</w:t>
      </w:r>
      <m:oMath>
        <m:sSubSup>
          <m:sSubSupPr>
            <m:ctrlPr>
              <w:rPr>
                <w:rFonts w:ascii="Cambria Math" w:hAnsi="Cambria Math"/>
                <w:bCs/>
                <w:sz w:val="22"/>
                <w:szCs w:val="22"/>
              </w:rPr>
            </m:ctrlPr>
          </m:sSubSupPr>
          <m:e>
            <m:r>
              <m:rPr>
                <m:sty m:val="p"/>
              </m:rPr>
              <w:rPr>
                <w:rFonts w:ascii="Cambria Math" w:hAnsi="Cambria Math"/>
                <w:sz w:val="22"/>
                <w:szCs w:val="22"/>
              </w:rPr>
              <m:t>w</m:t>
            </m:r>
            <m:ctrlPr>
              <w:rPr>
                <w:rFonts w:ascii="Cambria Math" w:hAnsi="Cambria Math"/>
                <w:bCs/>
                <w:sz w:val="22"/>
                <w:szCs w:val="22"/>
                <w:rPrChange w:id="1096" w:author="Jiaoda Patent Agency" w:date="2021-05-19T09:48:00Z">
                  <w:rPr>
                    <w:rFonts w:ascii="Cambria Math" w:hAnsi="Cambria Math"/>
                    <w:bCs/>
                    <w:sz w:val="22"/>
                    <w:szCs w:val="22"/>
                  </w:rPr>
                </w:rPrChange>
              </w:rPr>
            </m:ctrlPr>
          </m:e>
          <m:sub>
            <m:r>
              <m:rPr>
                <m:sty m:val="p"/>
              </m:rPr>
              <w:rPr>
                <w:rFonts w:ascii="Cambria Math" w:hAnsi="Cambria Math"/>
                <w:sz w:val="22"/>
                <w:szCs w:val="22"/>
              </w:rPr>
              <m:t>t</m:t>
            </m:r>
            <m:ctrlPr>
              <w:rPr>
                <w:rFonts w:ascii="Cambria Math" w:hAnsi="Cambria Math"/>
                <w:bCs/>
                <w:sz w:val="22"/>
                <w:szCs w:val="22"/>
                <w:rPrChange w:id="1097" w:author="Jiaoda Patent Agency" w:date="2021-05-19T09:48:00Z">
                  <w:rPr>
                    <w:rFonts w:ascii="Cambria Math" w:hAnsi="Cambria Math"/>
                    <w:bCs/>
                    <w:sz w:val="22"/>
                    <w:szCs w:val="22"/>
                  </w:rPr>
                </w:rPrChange>
              </w:rPr>
            </m:ctrlPr>
          </m:sub>
          <m:sup>
            <m:r>
              <m:rPr>
                <m:sty m:val="p"/>
              </m:rPr>
              <w:rPr>
                <w:rFonts w:ascii="Cambria Math" w:hAnsi="Cambria Math"/>
                <w:sz w:val="22"/>
                <w:szCs w:val="22"/>
              </w:rPr>
              <m:t>*</m:t>
            </m:r>
            <m:ctrlPr>
              <w:rPr>
                <w:rFonts w:ascii="Cambria Math" w:hAnsi="Cambria Math"/>
                <w:bCs/>
                <w:sz w:val="22"/>
                <w:szCs w:val="22"/>
                <w:rPrChange w:id="1098" w:author="Jiaoda Patent Agency" w:date="2021-05-19T09:48:00Z">
                  <w:rPr>
                    <w:rFonts w:ascii="Cambria Math" w:hAnsi="Cambria Math"/>
                    <w:bCs/>
                    <w:sz w:val="22"/>
                    <w:szCs w:val="22"/>
                  </w:rPr>
                </w:rPrChange>
              </w:rPr>
            </m:ctrlPr>
          </m:sup>
        </m:sSubSup>
      </m:oMath>
      <w:r w:rsidRPr="002C6EFE">
        <w:rPr>
          <w:rFonts w:asciiTheme="majorHAnsi" w:hAnsiTheme="majorHAnsi" w:cstheme="minorBidi"/>
          <w:bCs/>
          <w:sz w:val="22"/>
          <w:szCs w:val="22"/>
        </w:rPr>
        <w:t>进行推荐的采纳率，值</w:t>
      </w:r>
      <m:oMath>
        <m:sSub>
          <m:sSubPr>
            <m:ctrlPr>
              <w:rPr>
                <w:rFonts w:ascii="Cambria Math" w:hAnsi="Cambria Math"/>
                <w:bCs/>
                <w:sz w:val="22"/>
                <w:szCs w:val="22"/>
              </w:rPr>
            </m:ctrlPr>
          </m:sSubPr>
          <m:e>
            <m:r>
              <w:rPr>
                <w:rFonts w:ascii="Cambria Math" w:hAnsi="Cambria Math"/>
                <w:sz w:val="22"/>
                <w:szCs w:val="22"/>
              </w:rPr>
              <m:t>r</m:t>
            </m:r>
            <m:ctrlPr>
              <w:rPr>
                <w:rFonts w:ascii="Cambria Math" w:hAnsi="Cambria Math"/>
                <w:bCs/>
                <w:sz w:val="22"/>
                <w:szCs w:val="22"/>
                <w:rPrChange w:id="1099" w:author="Jiaoda Patent Agency" w:date="2021-05-19T09:48:00Z">
                  <w:rPr>
                    <w:rFonts w:ascii="Cambria Math" w:hAnsi="Cambria Math"/>
                    <w:bCs/>
                    <w:sz w:val="22"/>
                    <w:szCs w:val="22"/>
                  </w:rPr>
                </w:rPrChange>
              </w:rPr>
            </m:ctrlPr>
          </m:e>
          <m:sub>
            <m:r>
              <w:rPr>
                <w:rFonts w:ascii="Cambria Math" w:hAnsi="Cambria Math"/>
                <w:sz w:val="22"/>
                <w:szCs w:val="22"/>
              </w:rPr>
              <m:t>t</m:t>
            </m:r>
            <m:r>
              <w:rPr>
                <w:rFonts w:ascii="Cambria Math" w:hAnsi="Cambria Math"/>
                <w:sz w:val="22"/>
                <w:szCs w:val="22"/>
              </w:rPr>
              <m:t>，</m:t>
            </m:r>
            <m:sSub>
              <m:sSubPr>
                <m:ctrlPr>
                  <w:rPr>
                    <w:rFonts w:ascii="Cambria Math" w:hAnsi="Cambria Math"/>
                    <w:bCs/>
                    <w:sz w:val="22"/>
                    <w:szCs w:val="22"/>
                  </w:rPr>
                </m:ctrlPr>
              </m:sSubPr>
              <m:e>
                <m:r>
                  <m:rPr>
                    <m:sty m:val="p"/>
                  </m:rPr>
                  <w:rPr>
                    <w:rFonts w:ascii="Cambria Math" w:hAnsi="Cambria Math"/>
                    <w:sz w:val="22"/>
                    <w:szCs w:val="22"/>
                  </w:rPr>
                  <m:t>w</m:t>
                </m:r>
                <m:ctrlPr>
                  <w:rPr>
                    <w:rFonts w:ascii="Cambria Math" w:hAnsi="Cambria Math"/>
                    <w:bCs/>
                    <w:sz w:val="22"/>
                    <w:szCs w:val="22"/>
                    <w:rPrChange w:id="1100" w:author="Jiaoda Patent Agency" w:date="2021-05-19T09:48:00Z">
                      <w:rPr>
                        <w:rFonts w:ascii="Cambria Math" w:hAnsi="Cambria Math"/>
                        <w:bCs/>
                        <w:sz w:val="22"/>
                        <w:szCs w:val="22"/>
                      </w:rPr>
                    </w:rPrChange>
                  </w:rPr>
                </m:ctrlPr>
              </m:e>
              <m:sub>
                <m:r>
                  <w:rPr>
                    <w:rFonts w:ascii="Cambria Math" w:hAnsi="Cambria Math"/>
                    <w:sz w:val="22"/>
                    <w:szCs w:val="22"/>
                  </w:rPr>
                  <m:t>t</m:t>
                </m:r>
                <m:ctrlPr>
                  <w:rPr>
                    <w:rFonts w:ascii="Cambria Math" w:hAnsi="Cambria Math"/>
                    <w:bCs/>
                    <w:sz w:val="22"/>
                    <w:szCs w:val="22"/>
                    <w:rPrChange w:id="1101" w:author="Jiaoda Patent Agency" w:date="2021-05-19T09:48:00Z">
                      <w:rPr>
                        <w:rFonts w:ascii="Cambria Math" w:hAnsi="Cambria Math"/>
                        <w:bCs/>
                        <w:sz w:val="22"/>
                        <w:szCs w:val="22"/>
                      </w:rPr>
                    </w:rPrChange>
                  </w:rPr>
                </m:ctrlPr>
              </m:sub>
            </m:sSub>
            <m:ctrlPr>
              <w:rPr>
                <w:rFonts w:ascii="Cambria Math" w:hAnsi="Cambria Math"/>
                <w:bCs/>
                <w:sz w:val="22"/>
                <w:szCs w:val="22"/>
                <w:rPrChange w:id="1102" w:author="Jiaoda Patent Agency" w:date="2021-05-19T09:48:00Z">
                  <w:rPr>
                    <w:rFonts w:ascii="Cambria Math" w:hAnsi="Cambria Math"/>
                    <w:bCs/>
                    <w:sz w:val="22"/>
                    <w:szCs w:val="22"/>
                  </w:rPr>
                </w:rPrChange>
              </w:rPr>
            </m:ctrlPr>
          </m:sub>
        </m:sSub>
      </m:oMath>
      <w:r w:rsidRPr="002C6EFE">
        <w:rPr>
          <w:rFonts w:asciiTheme="majorHAnsi" w:hAnsiTheme="majorHAnsi" w:cstheme="minorBidi"/>
          <w:bCs/>
          <w:sz w:val="22"/>
          <w:szCs w:val="22"/>
        </w:rPr>
        <w:t>表示第</w:t>
      </w:r>
      <m:oMath>
        <m:r>
          <w:rPr>
            <w:rFonts w:ascii="Cambria Math" w:hAnsi="Cambria Math"/>
            <w:sz w:val="22"/>
            <w:szCs w:val="22"/>
          </w:rPr>
          <m:t>t</m:t>
        </m:r>
      </m:oMath>
      <w:r w:rsidRPr="002C6EFE">
        <w:rPr>
          <w:rFonts w:asciiTheme="majorHAnsi" w:hAnsiTheme="majorHAnsi" w:cstheme="minorBidi"/>
          <w:bCs/>
          <w:sz w:val="22"/>
          <w:szCs w:val="22"/>
        </w:rPr>
        <w:t>轮中，基于动作选择算法输出的</w:t>
      </w:r>
      <m:oMath>
        <m:sSub>
          <m:sSubPr>
            <m:ctrlPr>
              <w:rPr>
                <w:rFonts w:ascii="Cambria Math" w:hAnsi="Cambria Math"/>
                <w:bCs/>
                <w:sz w:val="22"/>
                <w:szCs w:val="22"/>
              </w:rPr>
            </m:ctrlPr>
          </m:sSubPr>
          <m:e>
            <m:r>
              <m:rPr>
                <m:sty m:val="p"/>
              </m:rPr>
              <w:rPr>
                <w:rFonts w:ascii="Cambria Math" w:hAnsi="Cambria Math"/>
                <w:sz w:val="22"/>
                <w:szCs w:val="22"/>
              </w:rPr>
              <m:t>w</m:t>
            </m:r>
            <m:ctrlPr>
              <w:rPr>
                <w:rFonts w:ascii="Cambria Math" w:hAnsi="Cambria Math"/>
                <w:bCs/>
                <w:sz w:val="22"/>
                <w:szCs w:val="22"/>
                <w:rPrChange w:id="1103" w:author="Jiaoda Patent Agency" w:date="2021-05-19T09:48:00Z">
                  <w:rPr>
                    <w:rFonts w:ascii="Cambria Math" w:hAnsi="Cambria Math"/>
                    <w:bCs/>
                    <w:sz w:val="22"/>
                    <w:szCs w:val="22"/>
                  </w:rPr>
                </w:rPrChange>
              </w:rPr>
            </m:ctrlPr>
          </m:e>
          <m:sub>
            <m:r>
              <w:rPr>
                <w:rFonts w:ascii="Cambria Math" w:hAnsi="Cambria Math"/>
                <w:sz w:val="22"/>
                <w:szCs w:val="22"/>
              </w:rPr>
              <m:t>t</m:t>
            </m:r>
            <m:ctrlPr>
              <w:rPr>
                <w:rFonts w:ascii="Cambria Math" w:hAnsi="Cambria Math"/>
                <w:bCs/>
                <w:sz w:val="22"/>
                <w:szCs w:val="22"/>
                <w:rPrChange w:id="1104" w:author="Jiaoda Patent Agency" w:date="2021-05-19T09:48:00Z">
                  <w:rPr>
                    <w:rFonts w:ascii="Cambria Math" w:hAnsi="Cambria Math"/>
                    <w:bCs/>
                    <w:sz w:val="22"/>
                    <w:szCs w:val="22"/>
                  </w:rPr>
                </w:rPrChange>
              </w:rPr>
            </m:ctrlPr>
          </m:sub>
        </m:sSub>
      </m:oMath>
      <w:r w:rsidRPr="002C6EFE">
        <w:rPr>
          <w:rFonts w:asciiTheme="majorHAnsi" w:hAnsiTheme="majorHAnsi" w:cstheme="minorBidi"/>
          <w:bCs/>
          <w:sz w:val="22"/>
          <w:szCs w:val="22"/>
        </w:rPr>
        <w:t>进行推荐的采纳率。</w:t>
      </w:r>
    </w:p>
    <w:p w14:paraId="1ABBE593" w14:textId="5918F699" w:rsidR="00933F0C" w:rsidRPr="002C6EFE" w:rsidRDefault="00933F0C" w:rsidP="004936BC">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1105"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
        <w:t>表</w:t>
      </w:r>
      <w:r w:rsidR="004936BC" w:rsidRPr="002C6EFE">
        <w:rPr>
          <w:rFonts w:asciiTheme="majorHAnsi" w:hAnsiTheme="majorHAnsi" w:cstheme="minorBidi" w:hint="eastAsia"/>
          <w:bCs/>
          <w:sz w:val="22"/>
          <w:szCs w:val="22"/>
          <w:rPrChange w:id="1106" w:author="Jiaoda Patent Agency" w:date="2021-05-19T09:48:00Z">
            <w:rPr>
              <w:rFonts w:asciiTheme="majorHAnsi" w:hAnsiTheme="majorHAnsi" w:cstheme="minorBidi" w:hint="eastAsia"/>
              <w:bCs/>
              <w:sz w:val="22"/>
              <w:szCs w:val="22"/>
            </w:rPr>
          </w:rPrChange>
        </w:rPr>
        <w:t>1</w:t>
      </w:r>
    </w:p>
    <w:p w14:paraId="3562FBB0" w14:textId="77777777" w:rsidR="00933F0C" w:rsidRPr="002C6EFE" w:rsidRDefault="00933F0C" w:rsidP="00933F0C">
      <w:pPr>
        <w:pStyle w:val="ab"/>
        <w:tabs>
          <w:tab w:val="left" w:pos="709"/>
        </w:tabs>
        <w:spacing w:line="360" w:lineRule="auto"/>
        <w:ind w:firstLineChars="0" w:firstLine="444"/>
        <w:jc w:val="center"/>
        <w:rPr>
          <w:rFonts w:asciiTheme="majorHAnsi" w:hAnsiTheme="majorHAnsi" w:cstheme="minorBidi"/>
          <w:bCs/>
          <w:sz w:val="22"/>
          <w:szCs w:val="22"/>
        </w:rPr>
      </w:pPr>
      <w:r w:rsidRPr="002C6EFE">
        <w:rPr>
          <w:rFonts w:asciiTheme="majorHAnsi" w:hAnsiTheme="majorHAnsi"/>
          <w:bCs/>
          <w:noProof/>
          <w:sz w:val="22"/>
          <w:szCs w:val="22"/>
        </w:rPr>
        <w:lastRenderedPageBreak/>
        <w:drawing>
          <wp:inline distT="0" distB="0" distL="0" distR="0" wp14:anchorId="3B57C629" wp14:editId="3159F20E">
            <wp:extent cx="4993679" cy="2033905"/>
            <wp:effectExtent l="0" t="0" r="0" b="4445"/>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3663" cy="2037971"/>
                    </a:xfrm>
                    <a:prstGeom prst="rect">
                      <a:avLst/>
                    </a:prstGeom>
                  </pic:spPr>
                </pic:pic>
              </a:graphicData>
            </a:graphic>
          </wp:inline>
        </w:drawing>
      </w:r>
    </w:p>
    <w:p w14:paraId="21245BBF" w14:textId="5371B222" w:rsidR="004B0362" w:rsidRPr="002C6EFE" w:rsidRDefault="00933F0C" w:rsidP="00933F0C">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1107"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
        <w:t>对比实验结果：在仿真实验中，本</w:t>
      </w:r>
      <w:r w:rsidR="008C5998" w:rsidRPr="002C6EFE">
        <w:rPr>
          <w:rFonts w:asciiTheme="majorHAnsi" w:hAnsiTheme="majorHAnsi" w:cstheme="minorBidi"/>
          <w:bCs/>
          <w:sz w:val="22"/>
          <w:szCs w:val="22"/>
        </w:rPr>
        <w:t>实施例</w:t>
      </w:r>
      <w:r w:rsidRPr="002C6EFE">
        <w:rPr>
          <w:rFonts w:asciiTheme="majorHAnsi" w:hAnsiTheme="majorHAnsi" w:cstheme="minorBidi"/>
          <w:bCs/>
          <w:sz w:val="22"/>
          <w:szCs w:val="22"/>
        </w:rPr>
        <w:t>验证上下文老虎机算法的有效性。对比实验中，本</w:t>
      </w:r>
      <w:r w:rsidR="008C5998" w:rsidRPr="002C6EFE">
        <w:rPr>
          <w:rFonts w:asciiTheme="majorHAnsi" w:hAnsiTheme="majorHAnsi" w:cstheme="minorBidi"/>
          <w:bCs/>
          <w:sz w:val="22"/>
          <w:szCs w:val="22"/>
          <w:rPrChange w:id="1108"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1109" w:author="Jiaoda Patent Agency" w:date="2021-05-19T09:48:00Z">
            <w:rPr>
              <w:rFonts w:asciiTheme="majorHAnsi" w:hAnsiTheme="majorHAnsi" w:cstheme="minorBidi"/>
              <w:bCs/>
              <w:sz w:val="22"/>
              <w:szCs w:val="22"/>
            </w:rPr>
          </w:rPrChange>
        </w:rPr>
        <w:t>对比了模型在不进行</w:t>
      </w:r>
      <w:r w:rsidRPr="002C6EFE">
        <w:rPr>
          <w:rFonts w:asciiTheme="majorHAnsi" w:hAnsiTheme="majorHAnsi" w:cstheme="minorBidi"/>
          <w:bCs/>
          <w:sz w:val="22"/>
          <w:szCs w:val="22"/>
          <w:rPrChange w:id="1110"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11" w:author="Jiaoda Patent Agency" w:date="2021-05-19T09:48:00Z">
            <w:rPr>
              <w:rFonts w:asciiTheme="majorHAnsi" w:hAnsiTheme="majorHAnsi" w:cstheme="minorBidi"/>
              <w:bCs/>
              <w:sz w:val="22"/>
              <w:szCs w:val="22"/>
            </w:rPr>
          </w:rPrChange>
        </w:rPr>
        <w:t>或者在不同比例下进行</w:t>
      </w:r>
      <w:r w:rsidRPr="002C6EFE">
        <w:rPr>
          <w:rFonts w:asciiTheme="majorHAnsi" w:hAnsiTheme="majorHAnsi" w:cstheme="minorBidi"/>
          <w:bCs/>
          <w:sz w:val="22"/>
          <w:szCs w:val="22"/>
          <w:rPrChange w:id="1112"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13" w:author="Jiaoda Patent Agency" w:date="2021-05-19T09:48:00Z">
            <w:rPr>
              <w:rFonts w:asciiTheme="majorHAnsi" w:hAnsiTheme="majorHAnsi" w:cstheme="minorBidi"/>
              <w:bCs/>
              <w:sz w:val="22"/>
              <w:szCs w:val="22"/>
            </w:rPr>
          </w:rPrChange>
        </w:rPr>
        <w:t>时的效果。本</w:t>
      </w:r>
      <w:r w:rsidR="008C5998" w:rsidRPr="002C6EFE">
        <w:rPr>
          <w:rFonts w:asciiTheme="majorHAnsi" w:hAnsiTheme="majorHAnsi" w:cstheme="minorBidi"/>
          <w:bCs/>
          <w:sz w:val="22"/>
          <w:szCs w:val="22"/>
          <w:rPrChange w:id="1114"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1115" w:author="Jiaoda Patent Agency" w:date="2021-05-19T09:48:00Z">
            <w:rPr>
              <w:rFonts w:asciiTheme="majorHAnsi" w:hAnsiTheme="majorHAnsi" w:cstheme="minorBidi"/>
              <w:bCs/>
              <w:sz w:val="22"/>
              <w:szCs w:val="22"/>
            </w:rPr>
          </w:rPrChange>
        </w:rPr>
        <w:t>还引入了不应用任何诉求估计算法的随机诉求推荐策略作为弱基准。每组实验中，</w:t>
      </w:r>
      <w:r w:rsidR="00452553" w:rsidRPr="002C6EFE">
        <w:rPr>
          <w:rFonts w:asciiTheme="majorHAnsi" w:hAnsiTheme="majorHAnsi" w:cstheme="minorBidi" w:hint="eastAsia"/>
          <w:bCs/>
          <w:sz w:val="22"/>
          <w:szCs w:val="22"/>
          <w:rPrChange w:id="1116" w:author="Jiaoda Patent Agency" w:date="2021-05-19T09:48:00Z">
            <w:rPr>
              <w:rFonts w:asciiTheme="majorHAnsi" w:hAnsiTheme="majorHAnsi" w:cstheme="minorBidi" w:hint="eastAsia"/>
              <w:bCs/>
              <w:sz w:val="22"/>
              <w:szCs w:val="22"/>
            </w:rPr>
          </w:rPrChange>
        </w:rPr>
        <w:t>算法程序</w:t>
      </w:r>
      <w:r w:rsidRPr="002C6EFE">
        <w:rPr>
          <w:rFonts w:asciiTheme="majorHAnsi" w:hAnsiTheme="majorHAnsi" w:cstheme="minorBidi"/>
          <w:bCs/>
          <w:sz w:val="22"/>
          <w:szCs w:val="22"/>
          <w:rPrChange w:id="1117" w:author="Jiaoda Patent Agency" w:date="2021-05-19T09:48:00Z">
            <w:rPr>
              <w:rFonts w:asciiTheme="majorHAnsi" w:hAnsiTheme="majorHAnsi" w:cstheme="minorBidi"/>
              <w:bCs/>
              <w:sz w:val="22"/>
              <w:szCs w:val="22"/>
            </w:rPr>
          </w:rPrChange>
        </w:rPr>
        <w:t>会与环境进行一共</w:t>
      </w:r>
      <w:r w:rsidRPr="002C6EFE">
        <w:rPr>
          <w:rFonts w:asciiTheme="majorHAnsi" w:hAnsiTheme="majorHAnsi" w:cstheme="minorBidi"/>
          <w:bCs/>
          <w:sz w:val="22"/>
          <w:szCs w:val="22"/>
          <w:rPrChange w:id="1118" w:author="Jiaoda Patent Agency" w:date="2021-05-19T09:48:00Z">
            <w:rPr>
              <w:rFonts w:asciiTheme="majorHAnsi" w:hAnsiTheme="majorHAnsi" w:cstheme="minorBidi"/>
              <w:bCs/>
              <w:sz w:val="22"/>
              <w:szCs w:val="22"/>
            </w:rPr>
          </w:rPrChange>
        </w:rPr>
        <w:t>2000</w:t>
      </w:r>
      <w:r w:rsidRPr="002C6EFE">
        <w:rPr>
          <w:rFonts w:asciiTheme="majorHAnsi" w:hAnsiTheme="majorHAnsi" w:cstheme="minorBidi"/>
          <w:bCs/>
          <w:sz w:val="22"/>
          <w:szCs w:val="22"/>
          <w:rPrChange w:id="1119" w:author="Jiaoda Patent Agency" w:date="2021-05-19T09:48:00Z">
            <w:rPr>
              <w:rFonts w:asciiTheme="majorHAnsi" w:hAnsiTheme="majorHAnsi" w:cstheme="minorBidi"/>
              <w:bCs/>
              <w:sz w:val="22"/>
              <w:szCs w:val="22"/>
            </w:rPr>
          </w:rPrChange>
        </w:rPr>
        <w:t>轮的交互，并间隔一定轮数记录当前的累积期望遗憾和累积采纳率，交互结束后的实验结果显示在表</w:t>
      </w:r>
      <w:r w:rsidR="00941919" w:rsidRPr="002C6EFE">
        <w:rPr>
          <w:rFonts w:asciiTheme="majorHAnsi" w:hAnsiTheme="majorHAnsi" w:cstheme="minorBidi" w:hint="eastAsia"/>
          <w:bCs/>
          <w:sz w:val="22"/>
          <w:szCs w:val="22"/>
          <w:rPrChange w:id="1120" w:author="Jiaoda Patent Agency" w:date="2021-05-19T09:48:00Z">
            <w:rPr>
              <w:rFonts w:asciiTheme="majorHAnsi" w:hAnsiTheme="majorHAnsi" w:cstheme="minorBidi" w:hint="eastAsia"/>
              <w:bCs/>
              <w:sz w:val="22"/>
              <w:szCs w:val="22"/>
            </w:rPr>
          </w:rPrChange>
        </w:rPr>
        <w:t>1</w:t>
      </w:r>
      <w:r w:rsidRPr="002C6EFE">
        <w:rPr>
          <w:rFonts w:asciiTheme="majorHAnsi" w:hAnsiTheme="majorHAnsi" w:cstheme="minorBidi"/>
          <w:bCs/>
          <w:sz w:val="22"/>
          <w:szCs w:val="22"/>
          <w:rPrChange w:id="1121" w:author="Jiaoda Patent Agency" w:date="2021-05-19T09:48:00Z">
            <w:rPr>
              <w:rFonts w:asciiTheme="majorHAnsi" w:hAnsiTheme="majorHAnsi" w:cstheme="minorBidi"/>
              <w:bCs/>
              <w:sz w:val="22"/>
              <w:szCs w:val="22"/>
            </w:rPr>
          </w:rPrChange>
        </w:rPr>
        <w:t>中。从结果中，本</w:t>
      </w:r>
      <w:r w:rsidR="008C5998" w:rsidRPr="002C6EFE">
        <w:rPr>
          <w:rFonts w:asciiTheme="majorHAnsi" w:hAnsiTheme="majorHAnsi" w:cstheme="minorBidi"/>
          <w:bCs/>
          <w:sz w:val="22"/>
          <w:szCs w:val="22"/>
          <w:rPrChange w:id="1122"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1123" w:author="Jiaoda Patent Agency" w:date="2021-05-19T09:48:00Z">
            <w:rPr>
              <w:rFonts w:asciiTheme="majorHAnsi" w:hAnsiTheme="majorHAnsi" w:cstheme="minorBidi"/>
              <w:bCs/>
              <w:sz w:val="22"/>
              <w:szCs w:val="22"/>
            </w:rPr>
          </w:rPrChange>
        </w:rPr>
        <w:t>发现随机诉求推荐系统会导致评价指标的大幅下降，这表明在推荐策略时必须考虑机器人的诉求。不同</w:t>
      </w:r>
      <w:r w:rsidRPr="002C6EFE">
        <w:rPr>
          <w:rFonts w:asciiTheme="majorHAnsi" w:hAnsiTheme="majorHAnsi" w:cstheme="minorBidi"/>
          <w:bCs/>
          <w:sz w:val="22"/>
          <w:szCs w:val="22"/>
          <w:rPrChange w:id="1124"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25" w:author="Jiaoda Patent Agency" w:date="2021-05-19T09:48:00Z">
            <w:rPr>
              <w:rFonts w:asciiTheme="majorHAnsi" w:hAnsiTheme="majorHAnsi" w:cstheme="minorBidi"/>
              <w:bCs/>
              <w:sz w:val="22"/>
              <w:szCs w:val="22"/>
            </w:rPr>
          </w:rPrChange>
        </w:rPr>
        <w:t>比例的累积期望遗憾和累积采纳率曲线显示在图</w:t>
      </w:r>
      <w:r w:rsidR="00353720" w:rsidRPr="002C6EFE">
        <w:rPr>
          <w:rFonts w:asciiTheme="majorHAnsi" w:hAnsiTheme="majorHAnsi" w:cstheme="minorBidi"/>
          <w:bCs/>
          <w:sz w:val="22"/>
          <w:szCs w:val="22"/>
          <w:rPrChange w:id="1126" w:author="Jiaoda Patent Agency" w:date="2021-05-19T09:48:00Z">
            <w:rPr>
              <w:rFonts w:asciiTheme="majorHAnsi" w:hAnsiTheme="majorHAnsi" w:cstheme="minorBidi"/>
              <w:bCs/>
              <w:sz w:val="22"/>
              <w:szCs w:val="22"/>
            </w:rPr>
          </w:rPrChange>
        </w:rPr>
        <w:t>3</w:t>
      </w:r>
      <w:r w:rsidRPr="002C6EFE">
        <w:rPr>
          <w:rFonts w:asciiTheme="majorHAnsi" w:hAnsiTheme="majorHAnsi" w:cstheme="minorBidi"/>
          <w:bCs/>
          <w:sz w:val="22"/>
          <w:szCs w:val="22"/>
          <w:rPrChange w:id="1127" w:author="Jiaoda Patent Agency" w:date="2021-05-19T09:48:00Z">
            <w:rPr>
              <w:rFonts w:asciiTheme="majorHAnsi" w:hAnsiTheme="majorHAnsi" w:cstheme="minorBidi"/>
              <w:bCs/>
              <w:sz w:val="22"/>
              <w:szCs w:val="22"/>
            </w:rPr>
          </w:rPrChange>
        </w:rPr>
        <w:t>中，由于本</w:t>
      </w:r>
      <w:r w:rsidR="008C5998" w:rsidRPr="002C6EFE">
        <w:rPr>
          <w:rFonts w:asciiTheme="majorHAnsi" w:hAnsiTheme="majorHAnsi" w:cstheme="minorBidi"/>
          <w:bCs/>
          <w:sz w:val="22"/>
          <w:szCs w:val="22"/>
          <w:rPrChange w:id="1128"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1129" w:author="Jiaoda Patent Agency" w:date="2021-05-19T09:48:00Z">
            <w:rPr>
              <w:rFonts w:asciiTheme="majorHAnsi" w:hAnsiTheme="majorHAnsi" w:cstheme="minorBidi"/>
              <w:bCs/>
              <w:sz w:val="22"/>
              <w:szCs w:val="22"/>
            </w:rPr>
          </w:rPrChange>
        </w:rPr>
        <w:t>发现在实验中不同算法会收敛到不同局部最优解，使得期望遗憾在模型收敛后会按一定斜率近似线性增长，为了更好地了解模型收敛后的表现差别，本</w:t>
      </w:r>
      <w:r w:rsidR="008C5998" w:rsidRPr="002C6EFE">
        <w:rPr>
          <w:rFonts w:asciiTheme="majorHAnsi" w:hAnsiTheme="majorHAnsi" w:cstheme="minorBidi"/>
          <w:bCs/>
          <w:sz w:val="22"/>
          <w:szCs w:val="22"/>
          <w:rPrChange w:id="1130"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1131" w:author="Jiaoda Patent Agency" w:date="2021-05-19T09:48:00Z">
            <w:rPr>
              <w:rFonts w:asciiTheme="majorHAnsi" w:hAnsiTheme="majorHAnsi" w:cstheme="minorBidi"/>
              <w:bCs/>
              <w:sz w:val="22"/>
              <w:szCs w:val="22"/>
            </w:rPr>
          </w:rPrChange>
        </w:rPr>
        <w:t>通过</w:t>
      </w:r>
      <w:r w:rsidRPr="002C6EFE">
        <w:rPr>
          <w:rFonts w:asciiTheme="majorHAnsi" w:hAnsiTheme="majorHAnsi" w:cstheme="minorBidi"/>
          <w:bCs/>
          <w:sz w:val="22"/>
          <w:szCs w:val="22"/>
          <w:rPrChange w:id="1132" w:author="Jiaoda Patent Agency" w:date="2021-05-19T09:48:00Z">
            <w:rPr>
              <w:rFonts w:asciiTheme="majorHAnsi" w:hAnsiTheme="majorHAnsi" w:cstheme="minorBidi"/>
              <w:bCs/>
              <w:sz w:val="22"/>
              <w:szCs w:val="22"/>
            </w:rPr>
          </w:rPrChange>
        </w:rPr>
        <w:t>y=log(x+1)</w:t>
      </w:r>
      <w:r w:rsidRPr="002C6EFE">
        <w:rPr>
          <w:rFonts w:asciiTheme="majorHAnsi" w:hAnsiTheme="majorHAnsi" w:cstheme="minorBidi"/>
          <w:bCs/>
          <w:sz w:val="22"/>
          <w:szCs w:val="22"/>
          <w:rPrChange w:id="1133" w:author="Jiaoda Patent Agency" w:date="2021-05-19T09:48:00Z">
            <w:rPr>
              <w:rFonts w:asciiTheme="majorHAnsi" w:hAnsiTheme="majorHAnsi" w:cstheme="minorBidi"/>
              <w:bCs/>
              <w:sz w:val="22"/>
              <w:szCs w:val="22"/>
            </w:rPr>
          </w:rPrChange>
        </w:rPr>
        <w:t>对累积期望遗憾进行了预处理，并对实验结果进行了归一化以绘制曲线。通过图</w:t>
      </w:r>
      <w:r w:rsidR="00E21E09" w:rsidRPr="002C6EFE">
        <w:rPr>
          <w:rFonts w:asciiTheme="majorHAnsi" w:hAnsiTheme="majorHAnsi" w:cstheme="minorBidi" w:hint="eastAsia"/>
          <w:bCs/>
          <w:sz w:val="22"/>
          <w:szCs w:val="22"/>
          <w:rPrChange w:id="1134" w:author="Jiaoda Patent Agency" w:date="2021-05-19T09:48:00Z">
            <w:rPr>
              <w:rFonts w:asciiTheme="majorHAnsi" w:hAnsiTheme="majorHAnsi" w:cstheme="minorBidi" w:hint="eastAsia"/>
              <w:bCs/>
              <w:sz w:val="22"/>
              <w:szCs w:val="22"/>
            </w:rPr>
          </w:rPrChange>
        </w:rPr>
        <w:t>3</w:t>
      </w:r>
      <w:r w:rsidRPr="002C6EFE">
        <w:rPr>
          <w:rFonts w:asciiTheme="majorHAnsi" w:hAnsiTheme="majorHAnsi" w:cstheme="minorBidi"/>
          <w:bCs/>
          <w:sz w:val="22"/>
          <w:szCs w:val="22"/>
          <w:rPrChange w:id="1135" w:author="Jiaoda Patent Agency" w:date="2021-05-19T09:48:00Z">
            <w:rPr>
              <w:rFonts w:asciiTheme="majorHAnsi" w:hAnsiTheme="majorHAnsi" w:cstheme="minorBidi"/>
              <w:bCs/>
              <w:sz w:val="22"/>
              <w:szCs w:val="22"/>
            </w:rPr>
          </w:rPrChange>
        </w:rPr>
        <w:t>中的趋势，并分析实验过程中的实时累积期望遗憾和累积采纳率，本</w:t>
      </w:r>
      <w:r w:rsidR="008C5998" w:rsidRPr="002C6EFE">
        <w:rPr>
          <w:rFonts w:asciiTheme="majorHAnsi" w:hAnsiTheme="majorHAnsi" w:cstheme="minorBidi"/>
          <w:bCs/>
          <w:sz w:val="22"/>
          <w:szCs w:val="22"/>
          <w:rPrChange w:id="1136"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1137" w:author="Jiaoda Patent Agency" w:date="2021-05-19T09:48:00Z">
            <w:rPr>
              <w:rFonts w:asciiTheme="majorHAnsi" w:hAnsiTheme="majorHAnsi" w:cstheme="minorBidi"/>
              <w:bCs/>
              <w:sz w:val="22"/>
              <w:szCs w:val="22"/>
            </w:rPr>
          </w:rPrChange>
        </w:rPr>
        <w:t>发现在图</w:t>
      </w:r>
      <w:r w:rsidR="00E21E09" w:rsidRPr="002C6EFE">
        <w:rPr>
          <w:rFonts w:asciiTheme="majorHAnsi" w:hAnsiTheme="majorHAnsi" w:cstheme="minorBidi" w:hint="eastAsia"/>
          <w:bCs/>
          <w:sz w:val="22"/>
          <w:szCs w:val="22"/>
          <w:rPrChange w:id="1138" w:author="Jiaoda Patent Agency" w:date="2021-05-19T09:48:00Z">
            <w:rPr>
              <w:rFonts w:asciiTheme="majorHAnsi" w:hAnsiTheme="majorHAnsi" w:cstheme="minorBidi" w:hint="eastAsia"/>
              <w:bCs/>
              <w:sz w:val="22"/>
              <w:szCs w:val="22"/>
            </w:rPr>
          </w:rPrChange>
        </w:rPr>
        <w:t>3</w:t>
      </w:r>
      <w:r w:rsidRPr="002C6EFE">
        <w:rPr>
          <w:rFonts w:asciiTheme="majorHAnsi" w:hAnsiTheme="majorHAnsi" w:cstheme="minorBidi"/>
          <w:bCs/>
          <w:sz w:val="22"/>
          <w:szCs w:val="22"/>
          <w:rPrChange w:id="1139" w:author="Jiaoda Patent Agency" w:date="2021-05-19T09:48:00Z">
            <w:rPr>
              <w:rFonts w:asciiTheme="majorHAnsi" w:hAnsiTheme="majorHAnsi" w:cstheme="minorBidi"/>
              <w:bCs/>
              <w:sz w:val="22"/>
              <w:szCs w:val="22"/>
            </w:rPr>
          </w:rPrChange>
        </w:rPr>
        <w:t>所示的训练过程中，所有模型的累积期望遗憾增量在逐渐减小并收敛。在图</w:t>
      </w:r>
      <w:r w:rsidR="0040159B" w:rsidRPr="002C6EFE">
        <w:rPr>
          <w:rFonts w:asciiTheme="majorHAnsi" w:hAnsiTheme="majorHAnsi" w:cstheme="minorBidi" w:hint="eastAsia"/>
          <w:bCs/>
          <w:sz w:val="22"/>
          <w:szCs w:val="22"/>
          <w:rPrChange w:id="1140" w:author="Jiaoda Patent Agency" w:date="2021-05-19T09:48:00Z">
            <w:rPr>
              <w:rFonts w:asciiTheme="majorHAnsi" w:hAnsiTheme="majorHAnsi" w:cstheme="minorBidi" w:hint="eastAsia"/>
              <w:bCs/>
              <w:sz w:val="22"/>
              <w:szCs w:val="22"/>
            </w:rPr>
          </w:rPrChange>
        </w:rPr>
        <w:t>3</w:t>
      </w:r>
      <w:r w:rsidRPr="002C6EFE">
        <w:rPr>
          <w:rFonts w:asciiTheme="majorHAnsi" w:hAnsiTheme="majorHAnsi" w:cstheme="minorBidi"/>
          <w:bCs/>
          <w:sz w:val="22"/>
          <w:szCs w:val="22"/>
          <w:rPrChange w:id="1141" w:author="Jiaoda Patent Agency" w:date="2021-05-19T09:48:00Z">
            <w:rPr>
              <w:rFonts w:asciiTheme="majorHAnsi" w:hAnsiTheme="majorHAnsi" w:cstheme="minorBidi"/>
              <w:bCs/>
              <w:sz w:val="22"/>
              <w:szCs w:val="22"/>
            </w:rPr>
          </w:rPrChange>
        </w:rPr>
        <w:t>所示的训练过程中，所有模型的累积采纳率在逐渐增大并收敛。上述观察说明不同模型收敛到了不同的局部最优解，但是它们都能一定程度地学习到机器人的诉求，并提升推荐系统的表现性能。例如，在表</w:t>
      </w:r>
      <w:r w:rsidR="00A83DBF" w:rsidRPr="002C6EFE">
        <w:rPr>
          <w:rFonts w:asciiTheme="majorHAnsi" w:hAnsiTheme="majorHAnsi" w:cstheme="minorBidi" w:hint="eastAsia"/>
          <w:bCs/>
          <w:sz w:val="22"/>
          <w:szCs w:val="22"/>
          <w:rPrChange w:id="1142" w:author="Jiaoda Patent Agency" w:date="2021-05-19T09:48:00Z">
            <w:rPr>
              <w:rFonts w:asciiTheme="majorHAnsi" w:hAnsiTheme="majorHAnsi" w:cstheme="minorBidi" w:hint="eastAsia"/>
              <w:bCs/>
              <w:sz w:val="22"/>
              <w:szCs w:val="22"/>
            </w:rPr>
          </w:rPrChange>
        </w:rPr>
        <w:t>1</w:t>
      </w:r>
      <w:r w:rsidRPr="002C6EFE">
        <w:rPr>
          <w:rFonts w:asciiTheme="majorHAnsi" w:hAnsiTheme="majorHAnsi" w:cstheme="minorBidi"/>
          <w:bCs/>
          <w:sz w:val="22"/>
          <w:szCs w:val="22"/>
          <w:rPrChange w:id="1143" w:author="Jiaoda Patent Agency" w:date="2021-05-19T09:48:00Z">
            <w:rPr>
              <w:rFonts w:asciiTheme="majorHAnsi" w:hAnsiTheme="majorHAnsi" w:cstheme="minorBidi"/>
              <w:bCs/>
              <w:sz w:val="22"/>
              <w:szCs w:val="22"/>
            </w:rPr>
          </w:rPrChange>
        </w:rPr>
        <w:t>中，即使是没有运用</w:t>
      </w:r>
      <w:r w:rsidRPr="002C6EFE">
        <w:rPr>
          <w:rFonts w:asciiTheme="majorHAnsi" w:hAnsiTheme="majorHAnsi" w:cstheme="minorBidi"/>
          <w:bCs/>
          <w:sz w:val="22"/>
          <w:szCs w:val="22"/>
          <w:rPrChange w:id="1144"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45" w:author="Jiaoda Patent Agency" w:date="2021-05-19T09:48:00Z">
            <w:rPr>
              <w:rFonts w:asciiTheme="majorHAnsi" w:hAnsiTheme="majorHAnsi" w:cstheme="minorBidi"/>
              <w:bCs/>
              <w:sz w:val="22"/>
              <w:szCs w:val="22"/>
            </w:rPr>
          </w:rPrChange>
        </w:rPr>
        <w:t>的模型，与随机诉求推荐策略</w:t>
      </w:r>
      <w:r w:rsidR="004D32C6" w:rsidRPr="002C6EFE">
        <w:rPr>
          <w:rFonts w:asciiTheme="majorHAnsi" w:hAnsiTheme="majorHAnsi" w:cstheme="minorBidi"/>
          <w:bCs/>
          <w:sz w:val="22"/>
          <w:szCs w:val="22"/>
          <w:rPrChange w:id="1146"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147" w:author="Jiaoda Patent Agency" w:date="2021-05-19T09:48:00Z">
            <w:rPr>
              <w:rFonts w:asciiTheme="majorHAnsi" w:hAnsiTheme="majorHAnsi" w:cstheme="minorBidi"/>
              <w:bCs/>
              <w:sz w:val="22"/>
              <w:szCs w:val="22"/>
            </w:rPr>
          </w:rPrChange>
        </w:rPr>
        <w:t>没有学习模块</w:t>
      </w:r>
      <w:r w:rsidR="004D32C6" w:rsidRPr="002C6EFE">
        <w:rPr>
          <w:rFonts w:asciiTheme="majorHAnsi" w:hAnsiTheme="majorHAnsi" w:cstheme="minorBidi"/>
          <w:bCs/>
          <w:sz w:val="22"/>
          <w:szCs w:val="22"/>
          <w:rPrChange w:id="1148"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149" w:author="Jiaoda Patent Agency" w:date="2021-05-19T09:48:00Z">
            <w:rPr>
              <w:rFonts w:asciiTheme="majorHAnsi" w:hAnsiTheme="majorHAnsi" w:cstheme="minorBidi"/>
              <w:bCs/>
              <w:sz w:val="22"/>
              <w:szCs w:val="22"/>
            </w:rPr>
          </w:rPrChange>
        </w:rPr>
        <w:t>相比，也可以将累积期望遗憾减少</w:t>
      </w:r>
      <w:r w:rsidRPr="002C6EFE">
        <w:rPr>
          <w:rFonts w:asciiTheme="majorHAnsi" w:hAnsiTheme="majorHAnsi" w:cstheme="minorBidi"/>
          <w:bCs/>
          <w:sz w:val="22"/>
          <w:szCs w:val="22"/>
          <w:rPrChange w:id="1150" w:author="Jiaoda Patent Agency" w:date="2021-05-19T09:48:00Z">
            <w:rPr>
              <w:rFonts w:asciiTheme="majorHAnsi" w:hAnsiTheme="majorHAnsi" w:cstheme="minorBidi"/>
              <w:bCs/>
              <w:sz w:val="22"/>
              <w:szCs w:val="22"/>
            </w:rPr>
          </w:rPrChange>
        </w:rPr>
        <w:t>25.71%</w:t>
      </w:r>
      <w:r w:rsidRPr="002C6EFE">
        <w:rPr>
          <w:rFonts w:asciiTheme="majorHAnsi" w:hAnsiTheme="majorHAnsi" w:cstheme="minorBidi"/>
          <w:bCs/>
          <w:sz w:val="22"/>
          <w:szCs w:val="22"/>
          <w:rPrChange w:id="1151" w:author="Jiaoda Patent Agency" w:date="2021-05-19T09:48:00Z">
            <w:rPr>
              <w:rFonts w:asciiTheme="majorHAnsi" w:hAnsiTheme="majorHAnsi" w:cstheme="minorBidi"/>
              <w:bCs/>
              <w:sz w:val="22"/>
              <w:szCs w:val="22"/>
            </w:rPr>
          </w:rPrChange>
        </w:rPr>
        <w:t>。</w:t>
      </w:r>
    </w:p>
    <w:p w14:paraId="20433FC7" w14:textId="3C9A3940" w:rsidR="004B0362" w:rsidRPr="002C6EFE" w:rsidRDefault="00933F0C" w:rsidP="00933F0C">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1152" w:author="Jiaoda Patent Agency" w:date="2021-05-19T09:48:00Z">
            <w:rPr>
              <w:rFonts w:asciiTheme="majorHAnsi" w:hAnsiTheme="majorHAnsi" w:cstheme="minorBidi"/>
              <w:bCs/>
              <w:sz w:val="22"/>
              <w:szCs w:val="22"/>
            </w:rPr>
          </w:rPrChange>
        </w:rPr>
      </w:pPr>
      <w:r w:rsidRPr="002C6EFE">
        <w:rPr>
          <w:rFonts w:asciiTheme="majorHAnsi" w:hAnsiTheme="majorHAnsi" w:cstheme="minorBidi"/>
          <w:bCs/>
          <w:sz w:val="22"/>
          <w:szCs w:val="22"/>
          <w:rPrChange w:id="1153" w:author="Jiaoda Patent Agency" w:date="2021-05-19T09:48:00Z">
            <w:rPr>
              <w:rFonts w:asciiTheme="majorHAnsi" w:hAnsiTheme="majorHAnsi" w:cstheme="minorBidi"/>
              <w:bCs/>
              <w:sz w:val="22"/>
              <w:szCs w:val="22"/>
            </w:rPr>
          </w:rPrChange>
        </w:rPr>
        <w:t>实验中，采用</w:t>
      </w:r>
      <w:r w:rsidRPr="002C6EFE">
        <w:rPr>
          <w:rFonts w:asciiTheme="majorHAnsi" w:hAnsiTheme="majorHAnsi" w:cstheme="minorBidi"/>
          <w:bCs/>
          <w:sz w:val="22"/>
          <w:szCs w:val="22"/>
          <w:rPrChange w:id="1154"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55" w:author="Jiaoda Patent Agency" w:date="2021-05-19T09:48:00Z">
            <w:rPr>
              <w:rFonts w:asciiTheme="majorHAnsi" w:hAnsiTheme="majorHAnsi" w:cstheme="minorBidi"/>
              <w:bCs/>
              <w:sz w:val="22"/>
              <w:szCs w:val="22"/>
            </w:rPr>
          </w:rPrChange>
        </w:rPr>
        <w:t>进行动作探索的动作选择算法效果要优于不采用</w:t>
      </w:r>
      <w:r w:rsidRPr="002C6EFE">
        <w:rPr>
          <w:rFonts w:asciiTheme="majorHAnsi" w:hAnsiTheme="majorHAnsi" w:cstheme="minorBidi"/>
          <w:bCs/>
          <w:sz w:val="22"/>
          <w:szCs w:val="22"/>
          <w:rPrChange w:id="1156"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57" w:author="Jiaoda Patent Agency" w:date="2021-05-19T09:48:00Z">
            <w:rPr>
              <w:rFonts w:asciiTheme="majorHAnsi" w:hAnsiTheme="majorHAnsi" w:cstheme="minorBidi"/>
              <w:bCs/>
              <w:sz w:val="22"/>
              <w:szCs w:val="22"/>
            </w:rPr>
          </w:rPrChange>
        </w:rPr>
        <w:t>的动作选择算法，这是由于采用</w:t>
      </w:r>
      <w:r w:rsidRPr="002C6EFE">
        <w:rPr>
          <w:rFonts w:asciiTheme="majorHAnsi" w:hAnsiTheme="majorHAnsi" w:cstheme="minorBidi"/>
          <w:bCs/>
          <w:sz w:val="22"/>
          <w:szCs w:val="22"/>
          <w:rPrChange w:id="1158"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59" w:author="Jiaoda Patent Agency" w:date="2021-05-19T09:48:00Z">
            <w:rPr>
              <w:rFonts w:asciiTheme="majorHAnsi" w:hAnsiTheme="majorHAnsi" w:cstheme="minorBidi"/>
              <w:bCs/>
              <w:sz w:val="22"/>
              <w:szCs w:val="22"/>
            </w:rPr>
          </w:rPrChange>
        </w:rPr>
        <w:t>的动作采样可以近似看成汤普森采样，平衡探索</w:t>
      </w:r>
      <w:r w:rsidR="004D32C6" w:rsidRPr="002C6EFE">
        <w:rPr>
          <w:rFonts w:asciiTheme="majorHAnsi" w:hAnsiTheme="majorHAnsi" w:cstheme="minorBidi"/>
          <w:bCs/>
          <w:sz w:val="22"/>
          <w:szCs w:val="22"/>
          <w:rPrChange w:id="1160"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161" w:author="Jiaoda Patent Agency" w:date="2021-05-19T09:48:00Z">
            <w:rPr>
              <w:rFonts w:asciiTheme="majorHAnsi" w:hAnsiTheme="majorHAnsi" w:cstheme="minorBidi"/>
              <w:bCs/>
              <w:sz w:val="22"/>
              <w:szCs w:val="22"/>
            </w:rPr>
          </w:rPrChange>
        </w:rPr>
        <w:t>Exploration</w:t>
      </w:r>
      <w:r w:rsidR="004D32C6" w:rsidRPr="002C6EFE">
        <w:rPr>
          <w:rFonts w:asciiTheme="majorHAnsi" w:hAnsiTheme="majorHAnsi" w:cstheme="minorBidi"/>
          <w:bCs/>
          <w:sz w:val="22"/>
          <w:szCs w:val="22"/>
          <w:rPrChange w:id="1162"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163" w:author="Jiaoda Patent Agency" w:date="2021-05-19T09:48:00Z">
            <w:rPr>
              <w:rFonts w:asciiTheme="majorHAnsi" w:hAnsiTheme="majorHAnsi" w:cstheme="minorBidi"/>
              <w:bCs/>
              <w:sz w:val="22"/>
              <w:szCs w:val="22"/>
            </w:rPr>
          </w:rPrChange>
        </w:rPr>
        <w:t>和利用</w:t>
      </w:r>
      <w:r w:rsidR="004D32C6" w:rsidRPr="002C6EFE">
        <w:rPr>
          <w:rFonts w:asciiTheme="majorHAnsi" w:hAnsiTheme="majorHAnsi" w:cstheme="minorBidi"/>
          <w:bCs/>
          <w:sz w:val="22"/>
          <w:szCs w:val="22"/>
          <w:rPrChange w:id="1164"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165" w:author="Jiaoda Patent Agency" w:date="2021-05-19T09:48:00Z">
            <w:rPr>
              <w:rFonts w:asciiTheme="majorHAnsi" w:hAnsiTheme="majorHAnsi" w:cstheme="minorBidi"/>
              <w:bCs/>
              <w:sz w:val="22"/>
              <w:szCs w:val="22"/>
            </w:rPr>
          </w:rPrChange>
        </w:rPr>
        <w:t>Exploitation</w:t>
      </w:r>
      <w:r w:rsidR="004D32C6" w:rsidRPr="002C6EFE">
        <w:rPr>
          <w:rFonts w:asciiTheme="majorHAnsi" w:hAnsiTheme="majorHAnsi" w:cstheme="minorBidi"/>
          <w:bCs/>
          <w:sz w:val="22"/>
          <w:szCs w:val="22"/>
          <w:rPrChange w:id="1166"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167" w:author="Jiaoda Patent Agency" w:date="2021-05-19T09:48:00Z">
            <w:rPr>
              <w:rFonts w:asciiTheme="majorHAnsi" w:hAnsiTheme="majorHAnsi" w:cstheme="minorBidi"/>
              <w:bCs/>
              <w:sz w:val="22"/>
              <w:szCs w:val="22"/>
            </w:rPr>
          </w:rPrChange>
        </w:rPr>
        <w:t>，更好地在模型的动作空间中进行采样，从而收敛到更好的局部最优解。在</w:t>
      </w:r>
      <w:r w:rsidRPr="002C6EFE">
        <w:rPr>
          <w:rFonts w:asciiTheme="majorHAnsi" w:hAnsiTheme="majorHAnsi" w:cstheme="minorBidi"/>
          <w:bCs/>
          <w:sz w:val="22"/>
          <w:szCs w:val="22"/>
          <w:rPrChange w:id="1168"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69" w:author="Jiaoda Patent Agency" w:date="2021-05-19T09:48:00Z">
            <w:rPr>
              <w:rFonts w:asciiTheme="majorHAnsi" w:hAnsiTheme="majorHAnsi" w:cstheme="minorBidi"/>
              <w:bCs/>
              <w:sz w:val="22"/>
              <w:szCs w:val="22"/>
            </w:rPr>
          </w:rPrChange>
        </w:rPr>
        <w:t>比例为</w:t>
      </w:r>
      <w:r w:rsidRPr="002C6EFE">
        <w:rPr>
          <w:rFonts w:asciiTheme="majorHAnsi" w:hAnsiTheme="majorHAnsi" w:cstheme="minorBidi"/>
          <w:bCs/>
          <w:sz w:val="22"/>
          <w:szCs w:val="22"/>
          <w:rPrChange w:id="1170" w:author="Jiaoda Patent Agency" w:date="2021-05-19T09:48:00Z">
            <w:rPr>
              <w:rFonts w:asciiTheme="majorHAnsi" w:hAnsiTheme="majorHAnsi" w:cstheme="minorBidi"/>
              <w:bCs/>
              <w:sz w:val="22"/>
              <w:szCs w:val="22"/>
            </w:rPr>
          </w:rPrChange>
        </w:rPr>
        <w:t>20%</w:t>
      </w:r>
      <w:r w:rsidRPr="002C6EFE">
        <w:rPr>
          <w:rFonts w:asciiTheme="majorHAnsi" w:hAnsiTheme="majorHAnsi" w:cstheme="minorBidi"/>
          <w:bCs/>
          <w:sz w:val="22"/>
          <w:szCs w:val="22"/>
          <w:rPrChange w:id="1171"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172" w:author="Jiaoda Patent Agency" w:date="2021-05-19T09:48:00Z">
            <w:rPr>
              <w:rFonts w:asciiTheme="majorHAnsi" w:hAnsiTheme="majorHAnsi" w:cstheme="minorBidi"/>
              <w:bCs/>
              <w:sz w:val="22"/>
              <w:szCs w:val="22"/>
            </w:rPr>
          </w:rPrChange>
        </w:rPr>
        <w:t>40%</w:t>
      </w:r>
      <w:r w:rsidRPr="002C6EFE">
        <w:rPr>
          <w:rFonts w:asciiTheme="majorHAnsi" w:hAnsiTheme="majorHAnsi" w:cstheme="minorBidi"/>
          <w:bCs/>
          <w:sz w:val="22"/>
          <w:szCs w:val="22"/>
          <w:rPrChange w:id="1173"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174" w:author="Jiaoda Patent Agency" w:date="2021-05-19T09:48:00Z">
            <w:rPr>
              <w:rFonts w:asciiTheme="majorHAnsi" w:hAnsiTheme="majorHAnsi" w:cstheme="minorBidi"/>
              <w:bCs/>
              <w:sz w:val="22"/>
              <w:szCs w:val="22"/>
            </w:rPr>
          </w:rPrChange>
        </w:rPr>
        <w:t>60%</w:t>
      </w:r>
      <w:r w:rsidRPr="002C6EFE">
        <w:rPr>
          <w:rFonts w:asciiTheme="majorHAnsi" w:hAnsiTheme="majorHAnsi" w:cstheme="minorBidi"/>
          <w:bCs/>
          <w:sz w:val="22"/>
          <w:szCs w:val="22"/>
          <w:rPrChange w:id="1175"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176" w:author="Jiaoda Patent Agency" w:date="2021-05-19T09:48:00Z">
            <w:rPr>
              <w:rFonts w:asciiTheme="majorHAnsi" w:hAnsiTheme="majorHAnsi" w:cstheme="minorBidi"/>
              <w:bCs/>
              <w:sz w:val="22"/>
              <w:szCs w:val="22"/>
            </w:rPr>
          </w:rPrChange>
        </w:rPr>
        <w:t>80%</w:t>
      </w:r>
      <w:r w:rsidRPr="002C6EFE">
        <w:rPr>
          <w:rFonts w:asciiTheme="majorHAnsi" w:hAnsiTheme="majorHAnsi" w:cstheme="minorBidi"/>
          <w:bCs/>
          <w:sz w:val="22"/>
          <w:szCs w:val="22"/>
          <w:rPrChange w:id="1177" w:author="Jiaoda Patent Agency" w:date="2021-05-19T09:48:00Z">
            <w:rPr>
              <w:rFonts w:asciiTheme="majorHAnsi" w:hAnsiTheme="majorHAnsi" w:cstheme="minorBidi"/>
              <w:bCs/>
              <w:sz w:val="22"/>
              <w:szCs w:val="22"/>
            </w:rPr>
          </w:rPrChange>
        </w:rPr>
        <w:t>的四组实验中，随着</w:t>
      </w:r>
      <w:r w:rsidRPr="002C6EFE">
        <w:rPr>
          <w:rFonts w:asciiTheme="majorHAnsi" w:hAnsiTheme="majorHAnsi" w:cstheme="minorBidi"/>
          <w:bCs/>
          <w:sz w:val="22"/>
          <w:szCs w:val="22"/>
          <w:rPrChange w:id="1178"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79" w:author="Jiaoda Patent Agency" w:date="2021-05-19T09:48:00Z">
            <w:rPr>
              <w:rFonts w:asciiTheme="majorHAnsi" w:hAnsiTheme="majorHAnsi" w:cstheme="minorBidi"/>
              <w:bCs/>
              <w:sz w:val="22"/>
              <w:szCs w:val="22"/>
            </w:rPr>
          </w:rPrChange>
        </w:rPr>
        <w:t>比例的增大，模型的表现先提升后下降。这可能是由于在</w:t>
      </w:r>
      <w:r w:rsidRPr="002C6EFE">
        <w:rPr>
          <w:rFonts w:asciiTheme="majorHAnsi" w:hAnsiTheme="majorHAnsi" w:cstheme="minorBidi"/>
          <w:bCs/>
          <w:sz w:val="22"/>
          <w:szCs w:val="22"/>
          <w:rPrChange w:id="1180"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81" w:author="Jiaoda Patent Agency" w:date="2021-05-19T09:48:00Z">
            <w:rPr>
              <w:rFonts w:asciiTheme="majorHAnsi" w:hAnsiTheme="majorHAnsi" w:cstheme="minorBidi"/>
              <w:bCs/>
              <w:sz w:val="22"/>
              <w:szCs w:val="22"/>
            </w:rPr>
          </w:rPrChange>
        </w:rPr>
        <w:t>比例低的时候，模型采用了较保守的探索策略，从而更可能收敛到一个比较差的局部最优解；而在</w:t>
      </w:r>
      <w:r w:rsidRPr="002C6EFE">
        <w:rPr>
          <w:rFonts w:asciiTheme="majorHAnsi" w:hAnsiTheme="majorHAnsi" w:cstheme="minorBidi"/>
          <w:bCs/>
          <w:sz w:val="22"/>
          <w:szCs w:val="22"/>
          <w:rPrChange w:id="1182"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83" w:author="Jiaoda Patent Agency" w:date="2021-05-19T09:48:00Z">
            <w:rPr>
              <w:rFonts w:asciiTheme="majorHAnsi" w:hAnsiTheme="majorHAnsi" w:cstheme="minorBidi"/>
              <w:bCs/>
              <w:sz w:val="22"/>
              <w:szCs w:val="22"/>
            </w:rPr>
          </w:rPrChange>
        </w:rPr>
        <w:t>比例较高的时候，模型频繁进行探索，导致其不能充分利用学习到的知识，使得性能下降。</w:t>
      </w:r>
      <w:r w:rsidR="004B24EC" w:rsidRPr="002C6EFE">
        <w:rPr>
          <w:rFonts w:asciiTheme="majorHAnsi" w:hAnsiTheme="majorHAnsi" w:cstheme="minorBidi"/>
          <w:bCs/>
          <w:sz w:val="22"/>
          <w:szCs w:val="22"/>
          <w:rPrChange w:id="1184" w:author="Jiaoda Patent Agency" w:date="2021-05-19T09:48:00Z">
            <w:rPr>
              <w:rFonts w:asciiTheme="majorHAnsi" w:hAnsiTheme="majorHAnsi" w:cstheme="minorBidi"/>
              <w:bCs/>
              <w:sz w:val="22"/>
              <w:szCs w:val="22"/>
            </w:rPr>
          </w:rPrChange>
        </w:rPr>
        <w:t>其中：</w:t>
      </w:r>
      <w:r w:rsidRPr="002C6EFE">
        <w:rPr>
          <w:rFonts w:asciiTheme="majorHAnsi" w:hAnsiTheme="majorHAnsi" w:cstheme="minorBidi"/>
          <w:bCs/>
          <w:sz w:val="22"/>
          <w:szCs w:val="22"/>
          <w:rPrChange w:id="1185" w:author="Jiaoda Patent Agency" w:date="2021-05-19T09:48:00Z">
            <w:rPr>
              <w:rFonts w:asciiTheme="majorHAnsi" w:hAnsiTheme="majorHAnsi" w:cstheme="minorBidi"/>
              <w:bCs/>
              <w:sz w:val="22"/>
              <w:szCs w:val="22"/>
            </w:rPr>
          </w:rPrChange>
        </w:rPr>
        <w:t>当</w:t>
      </w:r>
      <w:r w:rsidRPr="002C6EFE">
        <w:rPr>
          <w:rFonts w:asciiTheme="majorHAnsi" w:hAnsiTheme="majorHAnsi" w:cstheme="minorBidi"/>
          <w:bCs/>
          <w:sz w:val="22"/>
          <w:szCs w:val="22"/>
          <w:rPrChange w:id="1186"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87" w:author="Jiaoda Patent Agency" w:date="2021-05-19T09:48:00Z">
            <w:rPr>
              <w:rFonts w:asciiTheme="majorHAnsi" w:hAnsiTheme="majorHAnsi" w:cstheme="minorBidi"/>
              <w:bCs/>
              <w:sz w:val="22"/>
              <w:szCs w:val="22"/>
            </w:rPr>
          </w:rPrChange>
        </w:rPr>
        <w:t>比例为</w:t>
      </w:r>
      <w:r w:rsidRPr="002C6EFE">
        <w:rPr>
          <w:rFonts w:asciiTheme="majorHAnsi" w:hAnsiTheme="majorHAnsi" w:cstheme="minorBidi"/>
          <w:bCs/>
          <w:sz w:val="22"/>
          <w:szCs w:val="22"/>
          <w:rPrChange w:id="1188" w:author="Jiaoda Patent Agency" w:date="2021-05-19T09:48:00Z">
            <w:rPr>
              <w:rFonts w:asciiTheme="majorHAnsi" w:hAnsiTheme="majorHAnsi" w:cstheme="minorBidi"/>
              <w:bCs/>
              <w:sz w:val="22"/>
              <w:szCs w:val="22"/>
            </w:rPr>
          </w:rPrChange>
        </w:rPr>
        <w:t>40%</w:t>
      </w:r>
      <w:r w:rsidRPr="002C6EFE">
        <w:rPr>
          <w:rFonts w:asciiTheme="majorHAnsi" w:hAnsiTheme="majorHAnsi" w:cstheme="minorBidi"/>
          <w:bCs/>
          <w:sz w:val="22"/>
          <w:szCs w:val="22"/>
          <w:rPrChange w:id="1189" w:author="Jiaoda Patent Agency" w:date="2021-05-19T09:48:00Z">
            <w:rPr>
              <w:rFonts w:asciiTheme="majorHAnsi" w:hAnsiTheme="majorHAnsi" w:cstheme="minorBidi"/>
              <w:bCs/>
              <w:sz w:val="22"/>
              <w:szCs w:val="22"/>
            </w:rPr>
          </w:rPrChange>
        </w:rPr>
        <w:t>时，模型的表现在训练中和收敛后相对于其他</w:t>
      </w:r>
      <w:r w:rsidRPr="002C6EFE">
        <w:rPr>
          <w:rFonts w:asciiTheme="majorHAnsi" w:hAnsiTheme="majorHAnsi" w:cstheme="minorBidi"/>
          <w:bCs/>
          <w:sz w:val="22"/>
          <w:szCs w:val="22"/>
          <w:rPrChange w:id="1190"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91" w:author="Jiaoda Patent Agency" w:date="2021-05-19T09:48:00Z">
            <w:rPr>
              <w:rFonts w:asciiTheme="majorHAnsi" w:hAnsiTheme="majorHAnsi" w:cstheme="minorBidi"/>
              <w:bCs/>
              <w:sz w:val="22"/>
              <w:szCs w:val="22"/>
            </w:rPr>
          </w:rPrChange>
        </w:rPr>
        <w:t>比例的模型均取得了较好的效果，这说明通过设置合适的</w:t>
      </w:r>
      <w:r w:rsidRPr="002C6EFE">
        <w:rPr>
          <w:rFonts w:asciiTheme="majorHAnsi" w:hAnsiTheme="majorHAnsi" w:cstheme="minorBidi"/>
          <w:bCs/>
          <w:sz w:val="22"/>
          <w:szCs w:val="22"/>
          <w:rPrChange w:id="1192"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193" w:author="Jiaoda Patent Agency" w:date="2021-05-19T09:48:00Z">
            <w:rPr>
              <w:rFonts w:asciiTheme="majorHAnsi" w:hAnsiTheme="majorHAnsi" w:cstheme="minorBidi"/>
              <w:bCs/>
              <w:sz w:val="22"/>
              <w:szCs w:val="22"/>
            </w:rPr>
          </w:rPrChange>
        </w:rPr>
        <w:t>比例来权衡探索</w:t>
      </w:r>
      <w:r w:rsidR="004D32C6" w:rsidRPr="002C6EFE">
        <w:rPr>
          <w:rFonts w:asciiTheme="majorHAnsi" w:hAnsiTheme="majorHAnsi" w:cstheme="minorBidi"/>
          <w:bCs/>
          <w:sz w:val="22"/>
          <w:szCs w:val="22"/>
          <w:rPrChange w:id="1194"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195" w:author="Jiaoda Patent Agency" w:date="2021-05-19T09:48:00Z">
            <w:rPr>
              <w:rFonts w:asciiTheme="majorHAnsi" w:hAnsiTheme="majorHAnsi" w:cstheme="minorBidi"/>
              <w:bCs/>
              <w:sz w:val="22"/>
              <w:szCs w:val="22"/>
            </w:rPr>
          </w:rPrChange>
        </w:rPr>
        <w:t>Exploration</w:t>
      </w:r>
      <w:r w:rsidR="004D32C6" w:rsidRPr="002C6EFE">
        <w:rPr>
          <w:rFonts w:asciiTheme="majorHAnsi" w:hAnsiTheme="majorHAnsi" w:cstheme="minorBidi"/>
          <w:bCs/>
          <w:sz w:val="22"/>
          <w:szCs w:val="22"/>
          <w:rPrChange w:id="1196"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197" w:author="Jiaoda Patent Agency" w:date="2021-05-19T09:48:00Z">
            <w:rPr>
              <w:rFonts w:asciiTheme="majorHAnsi" w:hAnsiTheme="majorHAnsi" w:cstheme="minorBidi"/>
              <w:bCs/>
              <w:sz w:val="22"/>
              <w:szCs w:val="22"/>
            </w:rPr>
          </w:rPrChange>
        </w:rPr>
        <w:t>和利用</w:t>
      </w:r>
      <w:r w:rsidR="004D32C6" w:rsidRPr="002C6EFE">
        <w:rPr>
          <w:rFonts w:asciiTheme="majorHAnsi" w:hAnsiTheme="majorHAnsi" w:cstheme="minorBidi"/>
          <w:bCs/>
          <w:sz w:val="22"/>
          <w:szCs w:val="22"/>
          <w:rPrChange w:id="1198" w:author="Jiaoda Patent Agency" w:date="2021-05-19T09:48:00Z">
            <w:rPr>
              <w:rFonts w:asciiTheme="majorHAnsi" w:hAnsiTheme="majorHAnsi" w:cstheme="minorBidi"/>
              <w:bCs/>
              <w:sz w:val="22"/>
              <w:szCs w:val="22"/>
            </w:rPr>
          </w:rPrChange>
        </w:rPr>
        <w:lastRenderedPageBreak/>
        <w:t>(</w:t>
      </w:r>
      <w:r w:rsidRPr="002C6EFE">
        <w:rPr>
          <w:rFonts w:asciiTheme="majorHAnsi" w:hAnsiTheme="majorHAnsi" w:cstheme="minorBidi"/>
          <w:bCs/>
          <w:sz w:val="22"/>
          <w:szCs w:val="22"/>
          <w:rPrChange w:id="1199" w:author="Jiaoda Patent Agency" w:date="2021-05-19T09:48:00Z">
            <w:rPr>
              <w:rFonts w:asciiTheme="majorHAnsi" w:hAnsiTheme="majorHAnsi" w:cstheme="minorBidi"/>
              <w:bCs/>
              <w:sz w:val="22"/>
              <w:szCs w:val="22"/>
            </w:rPr>
          </w:rPrChange>
        </w:rPr>
        <w:t>Exploitation</w:t>
      </w:r>
      <w:r w:rsidR="004D32C6" w:rsidRPr="002C6EFE">
        <w:rPr>
          <w:rFonts w:asciiTheme="majorHAnsi" w:hAnsiTheme="majorHAnsi" w:cstheme="minorBidi"/>
          <w:bCs/>
          <w:sz w:val="22"/>
          <w:szCs w:val="22"/>
          <w:rPrChange w:id="1200" w:author="Jiaoda Patent Agency" w:date="2021-05-19T09:48:00Z">
            <w:rPr>
              <w:rFonts w:asciiTheme="majorHAnsi" w:hAnsiTheme="majorHAnsi" w:cstheme="minorBidi"/>
              <w:bCs/>
              <w:sz w:val="22"/>
              <w:szCs w:val="22"/>
            </w:rPr>
          </w:rPrChange>
        </w:rPr>
        <w:t>)</w:t>
      </w:r>
      <w:r w:rsidRPr="002C6EFE">
        <w:rPr>
          <w:rFonts w:asciiTheme="majorHAnsi" w:hAnsiTheme="majorHAnsi" w:cstheme="minorBidi"/>
          <w:bCs/>
          <w:sz w:val="22"/>
          <w:szCs w:val="22"/>
          <w:rPrChange w:id="1201" w:author="Jiaoda Patent Agency" w:date="2021-05-19T09:48:00Z">
            <w:rPr>
              <w:rFonts w:asciiTheme="majorHAnsi" w:hAnsiTheme="majorHAnsi" w:cstheme="minorBidi"/>
              <w:bCs/>
              <w:sz w:val="22"/>
              <w:szCs w:val="22"/>
            </w:rPr>
          </w:rPrChange>
        </w:rPr>
        <w:t>能够优化模型的表现</w:t>
      </w:r>
      <w:r w:rsidR="00C272B9" w:rsidRPr="002C6EFE">
        <w:rPr>
          <w:rFonts w:asciiTheme="majorHAnsi" w:hAnsiTheme="majorHAnsi" w:cstheme="minorBidi" w:hint="eastAsia"/>
          <w:bCs/>
          <w:sz w:val="22"/>
          <w:szCs w:val="22"/>
          <w:rPrChange w:id="1202" w:author="Jiaoda Patent Agency" w:date="2021-05-19T09:48:00Z">
            <w:rPr>
              <w:rFonts w:asciiTheme="majorHAnsi" w:hAnsiTheme="majorHAnsi" w:cstheme="minorBidi" w:hint="eastAsia"/>
              <w:bCs/>
              <w:sz w:val="22"/>
              <w:szCs w:val="22"/>
            </w:rPr>
          </w:rPrChange>
        </w:rPr>
        <w:t>。</w:t>
      </w:r>
    </w:p>
    <w:p w14:paraId="68CAB1FA" w14:textId="3B7512CF" w:rsidR="00C272B9" w:rsidRPr="002C6EFE" w:rsidRDefault="004B0362" w:rsidP="00933F0C">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Change w:id="1203" w:author="Jiaoda Patent Agency" w:date="2021-05-19T09:48:00Z">
            <w:rPr>
              <w:rFonts w:asciiTheme="majorHAnsi" w:hAnsiTheme="majorHAnsi" w:cstheme="minorBidi"/>
              <w:bCs/>
              <w:sz w:val="22"/>
              <w:szCs w:val="22"/>
            </w:rPr>
          </w:rPrChange>
        </w:rPr>
      </w:pPr>
      <w:r w:rsidRPr="002C6EFE">
        <w:rPr>
          <w:rFonts w:asciiTheme="majorHAnsi" w:hAnsiTheme="majorHAnsi" w:cstheme="minorBidi" w:hint="eastAsia"/>
          <w:bCs/>
          <w:sz w:val="22"/>
          <w:szCs w:val="22"/>
          <w:rPrChange w:id="1204" w:author="Jiaoda Patent Agency" w:date="2021-05-19T09:48:00Z">
            <w:rPr>
              <w:rFonts w:asciiTheme="majorHAnsi" w:hAnsiTheme="majorHAnsi" w:cstheme="minorBidi" w:hint="eastAsia"/>
              <w:bCs/>
              <w:sz w:val="22"/>
              <w:szCs w:val="22"/>
            </w:rPr>
          </w:rPrChange>
        </w:rPr>
        <w:t>如</w:t>
      </w:r>
      <w:r w:rsidR="00933F0C" w:rsidRPr="002C6EFE">
        <w:rPr>
          <w:rFonts w:asciiTheme="majorHAnsi" w:hAnsiTheme="majorHAnsi" w:cstheme="minorBidi"/>
          <w:bCs/>
          <w:sz w:val="22"/>
          <w:szCs w:val="22"/>
          <w:rPrChange w:id="1205" w:author="Jiaoda Patent Agency" w:date="2021-05-19T09:48:00Z">
            <w:rPr>
              <w:rFonts w:asciiTheme="majorHAnsi" w:hAnsiTheme="majorHAnsi" w:cstheme="minorBidi"/>
              <w:bCs/>
              <w:sz w:val="22"/>
              <w:szCs w:val="22"/>
            </w:rPr>
          </w:rPrChange>
        </w:rPr>
        <w:t>图</w:t>
      </w:r>
      <w:r w:rsidR="00353720" w:rsidRPr="002C6EFE">
        <w:rPr>
          <w:rFonts w:asciiTheme="majorHAnsi" w:hAnsiTheme="majorHAnsi" w:cstheme="minorBidi"/>
          <w:bCs/>
          <w:sz w:val="22"/>
          <w:szCs w:val="22"/>
          <w:rPrChange w:id="1206" w:author="Jiaoda Patent Agency" w:date="2021-05-19T09:48:00Z">
            <w:rPr>
              <w:rFonts w:asciiTheme="majorHAnsi" w:hAnsiTheme="majorHAnsi" w:cstheme="minorBidi"/>
              <w:bCs/>
              <w:sz w:val="22"/>
              <w:szCs w:val="22"/>
            </w:rPr>
          </w:rPrChange>
        </w:rPr>
        <w:t>3</w:t>
      </w:r>
      <w:r w:rsidRPr="002C6EFE">
        <w:rPr>
          <w:rFonts w:asciiTheme="majorHAnsi" w:hAnsiTheme="majorHAnsi" w:cstheme="minorBidi" w:hint="eastAsia"/>
          <w:bCs/>
          <w:sz w:val="22"/>
          <w:szCs w:val="22"/>
          <w:rPrChange w:id="1207" w:author="Jiaoda Patent Agency" w:date="2021-05-19T09:48:00Z">
            <w:rPr>
              <w:rFonts w:asciiTheme="majorHAnsi" w:hAnsiTheme="majorHAnsi" w:cstheme="minorBidi" w:hint="eastAsia"/>
              <w:bCs/>
              <w:sz w:val="22"/>
              <w:szCs w:val="22"/>
            </w:rPr>
          </w:rPrChange>
        </w:rPr>
        <w:t>所示，为</w:t>
      </w:r>
      <w:r w:rsidR="00933F0C" w:rsidRPr="002C6EFE">
        <w:rPr>
          <w:rFonts w:asciiTheme="majorHAnsi" w:hAnsiTheme="majorHAnsi" w:cstheme="minorBidi"/>
          <w:bCs/>
          <w:sz w:val="22"/>
          <w:szCs w:val="22"/>
          <w:rPrChange w:id="1208" w:author="Jiaoda Patent Agency" w:date="2021-05-19T09:48:00Z">
            <w:rPr>
              <w:rFonts w:asciiTheme="majorHAnsi" w:hAnsiTheme="majorHAnsi" w:cstheme="minorBidi"/>
              <w:bCs/>
              <w:sz w:val="22"/>
              <w:szCs w:val="22"/>
            </w:rPr>
          </w:rPrChange>
        </w:rPr>
        <w:t>交互初期可能会产生累积采纳率下降的情况，这可能是由于训练初期模型的不确定性较大导致的。分析了实验过程中的实时累积期望遗憾和累积采纳率后，本</w:t>
      </w:r>
      <w:r w:rsidR="008C5998" w:rsidRPr="002C6EFE">
        <w:rPr>
          <w:rFonts w:asciiTheme="majorHAnsi" w:hAnsiTheme="majorHAnsi" w:cstheme="minorBidi"/>
          <w:bCs/>
          <w:sz w:val="22"/>
          <w:szCs w:val="22"/>
          <w:rPrChange w:id="1209" w:author="Jiaoda Patent Agency" w:date="2021-05-19T09:48:00Z">
            <w:rPr>
              <w:rFonts w:asciiTheme="majorHAnsi" w:hAnsiTheme="majorHAnsi" w:cstheme="minorBidi"/>
              <w:bCs/>
              <w:sz w:val="22"/>
              <w:szCs w:val="22"/>
            </w:rPr>
          </w:rPrChange>
        </w:rPr>
        <w:t>实施例</w:t>
      </w:r>
      <w:r w:rsidR="00933F0C" w:rsidRPr="002C6EFE">
        <w:rPr>
          <w:rFonts w:asciiTheme="majorHAnsi" w:hAnsiTheme="majorHAnsi" w:cstheme="minorBidi"/>
          <w:bCs/>
          <w:sz w:val="22"/>
          <w:szCs w:val="22"/>
          <w:rPrChange w:id="1210" w:author="Jiaoda Patent Agency" w:date="2021-05-19T09:48:00Z">
            <w:rPr>
              <w:rFonts w:asciiTheme="majorHAnsi" w:hAnsiTheme="majorHAnsi" w:cstheme="minorBidi"/>
              <w:bCs/>
              <w:sz w:val="22"/>
              <w:szCs w:val="22"/>
            </w:rPr>
          </w:rPrChange>
        </w:rPr>
        <w:t>发现在累积采纳率下降的同一时期内，累积期望遗憾的增量明显下降，说明探索</w:t>
      </w:r>
      <w:r w:rsidR="004D32C6" w:rsidRPr="002C6EFE">
        <w:rPr>
          <w:rFonts w:asciiTheme="majorHAnsi" w:hAnsiTheme="majorHAnsi" w:cstheme="minorBidi"/>
          <w:bCs/>
          <w:sz w:val="22"/>
          <w:szCs w:val="22"/>
          <w:rPrChange w:id="1211" w:author="Jiaoda Patent Agency" w:date="2021-05-19T09:48:00Z">
            <w:rPr>
              <w:rFonts w:asciiTheme="majorHAnsi" w:hAnsiTheme="majorHAnsi" w:cstheme="minorBidi"/>
              <w:bCs/>
              <w:sz w:val="22"/>
              <w:szCs w:val="22"/>
            </w:rPr>
          </w:rPrChange>
        </w:rPr>
        <w:t>(</w:t>
      </w:r>
      <w:r w:rsidR="00933F0C" w:rsidRPr="002C6EFE">
        <w:rPr>
          <w:rFonts w:asciiTheme="majorHAnsi" w:hAnsiTheme="majorHAnsi" w:cstheme="minorBidi"/>
          <w:bCs/>
          <w:sz w:val="22"/>
          <w:szCs w:val="22"/>
          <w:rPrChange w:id="1212" w:author="Jiaoda Patent Agency" w:date="2021-05-19T09:48:00Z">
            <w:rPr>
              <w:rFonts w:asciiTheme="majorHAnsi" w:hAnsiTheme="majorHAnsi" w:cstheme="minorBidi"/>
              <w:bCs/>
              <w:sz w:val="22"/>
              <w:szCs w:val="22"/>
            </w:rPr>
          </w:rPrChange>
        </w:rPr>
        <w:t>Exploration</w:t>
      </w:r>
      <w:r w:rsidR="004D32C6" w:rsidRPr="002C6EFE">
        <w:rPr>
          <w:rFonts w:asciiTheme="majorHAnsi" w:hAnsiTheme="majorHAnsi" w:cstheme="minorBidi"/>
          <w:bCs/>
          <w:sz w:val="22"/>
          <w:szCs w:val="22"/>
          <w:rPrChange w:id="1213" w:author="Jiaoda Patent Agency" w:date="2021-05-19T09:48:00Z">
            <w:rPr>
              <w:rFonts w:asciiTheme="majorHAnsi" w:hAnsiTheme="majorHAnsi" w:cstheme="minorBidi"/>
              <w:bCs/>
              <w:sz w:val="22"/>
              <w:szCs w:val="22"/>
            </w:rPr>
          </w:rPrChange>
        </w:rPr>
        <w:t>)</w:t>
      </w:r>
      <w:r w:rsidR="00933F0C" w:rsidRPr="002C6EFE">
        <w:rPr>
          <w:rFonts w:asciiTheme="majorHAnsi" w:hAnsiTheme="majorHAnsi" w:cstheme="minorBidi"/>
          <w:bCs/>
          <w:sz w:val="22"/>
          <w:szCs w:val="22"/>
          <w:rPrChange w:id="1214" w:author="Jiaoda Patent Agency" w:date="2021-05-19T09:48:00Z">
            <w:rPr>
              <w:rFonts w:asciiTheme="majorHAnsi" w:hAnsiTheme="majorHAnsi" w:cstheme="minorBidi"/>
              <w:bCs/>
              <w:sz w:val="22"/>
              <w:szCs w:val="22"/>
            </w:rPr>
          </w:rPrChange>
        </w:rPr>
        <w:t>能够使模型更好地学习机器人诉求。</w:t>
      </w:r>
    </w:p>
    <w:p w14:paraId="3B22AFE6" w14:textId="4605C072" w:rsidR="00933F0C" w:rsidRPr="002C6EFE" w:rsidRDefault="00933F0C" w:rsidP="00AD35CF">
      <w:pPr>
        <w:pStyle w:val="ab"/>
        <w:numPr>
          <w:ilvl w:val="0"/>
          <w:numId w:val="1"/>
        </w:numPr>
        <w:tabs>
          <w:tab w:val="left" w:pos="709"/>
        </w:tabs>
        <w:spacing w:line="360" w:lineRule="auto"/>
        <w:ind w:left="0" w:firstLineChars="0" w:firstLine="0"/>
        <w:jc w:val="left"/>
        <w:rPr>
          <w:rFonts w:asciiTheme="majorHAnsi" w:hAnsiTheme="majorHAnsi"/>
          <w:b/>
          <w:sz w:val="22"/>
          <w:szCs w:val="22"/>
          <w:rPrChange w:id="1215" w:author="Jiaoda Patent Agency" w:date="2021-05-19T09:48:00Z">
            <w:rPr>
              <w:rFonts w:asciiTheme="majorHAnsi" w:hAnsiTheme="majorHAnsi"/>
              <w:b/>
              <w:sz w:val="22"/>
              <w:szCs w:val="22"/>
            </w:rPr>
          </w:rPrChange>
        </w:rPr>
      </w:pPr>
      <w:r w:rsidRPr="002C6EFE">
        <w:rPr>
          <w:rFonts w:asciiTheme="majorHAnsi" w:hAnsiTheme="majorHAnsi" w:cstheme="minorBidi"/>
          <w:bCs/>
          <w:sz w:val="22"/>
          <w:szCs w:val="22"/>
          <w:rPrChange w:id="1216" w:author="Jiaoda Patent Agency" w:date="2021-05-19T09:48:00Z">
            <w:rPr>
              <w:rFonts w:asciiTheme="majorHAnsi" w:hAnsiTheme="majorHAnsi" w:cstheme="minorBidi"/>
              <w:bCs/>
              <w:sz w:val="22"/>
              <w:szCs w:val="22"/>
            </w:rPr>
          </w:rPrChange>
        </w:rPr>
        <w:t>为了验证模型的泛化能力，本</w:t>
      </w:r>
      <w:r w:rsidR="008C5998" w:rsidRPr="002C6EFE">
        <w:rPr>
          <w:rFonts w:asciiTheme="majorHAnsi" w:hAnsiTheme="majorHAnsi" w:cstheme="minorBidi"/>
          <w:bCs/>
          <w:sz w:val="22"/>
          <w:szCs w:val="22"/>
          <w:rPrChange w:id="1217"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bCs/>
          <w:sz w:val="22"/>
          <w:szCs w:val="22"/>
          <w:rPrChange w:id="1218" w:author="Jiaoda Patent Agency" w:date="2021-05-19T09:48:00Z">
            <w:rPr>
              <w:rFonts w:asciiTheme="majorHAnsi" w:hAnsiTheme="majorHAnsi" w:cstheme="minorBidi"/>
              <w:bCs/>
              <w:sz w:val="22"/>
              <w:szCs w:val="22"/>
            </w:rPr>
          </w:rPrChange>
        </w:rPr>
        <w:t>进行了对照实验。实验中，实验组为</w:t>
      </w:r>
      <w:r w:rsidRPr="002C6EFE">
        <w:rPr>
          <w:rFonts w:asciiTheme="majorHAnsi" w:hAnsiTheme="majorHAnsi" w:cstheme="minorBidi"/>
          <w:bCs/>
          <w:sz w:val="22"/>
          <w:szCs w:val="22"/>
          <w:rPrChange w:id="1219" w:author="Jiaoda Patent Agency" w:date="2021-05-19T09:48:00Z">
            <w:rPr>
              <w:rFonts w:asciiTheme="majorHAnsi" w:hAnsiTheme="majorHAnsi" w:cstheme="minorBidi"/>
              <w:bCs/>
              <w:sz w:val="22"/>
              <w:szCs w:val="22"/>
            </w:rPr>
          </w:rPrChange>
        </w:rPr>
        <w:t>Dropout</w:t>
      </w:r>
      <w:r w:rsidRPr="002C6EFE">
        <w:rPr>
          <w:rFonts w:asciiTheme="majorHAnsi" w:hAnsiTheme="majorHAnsi" w:cstheme="minorBidi"/>
          <w:bCs/>
          <w:sz w:val="22"/>
          <w:szCs w:val="22"/>
          <w:rPrChange w:id="1220" w:author="Jiaoda Patent Agency" w:date="2021-05-19T09:48:00Z">
            <w:rPr>
              <w:rFonts w:asciiTheme="majorHAnsi" w:hAnsiTheme="majorHAnsi" w:cstheme="minorBidi"/>
              <w:bCs/>
              <w:sz w:val="22"/>
              <w:szCs w:val="22"/>
            </w:rPr>
          </w:rPrChange>
        </w:rPr>
        <w:t>比例</w:t>
      </w:r>
      <w:r w:rsidRPr="002C6EFE">
        <w:rPr>
          <w:rFonts w:asciiTheme="majorHAnsi" w:hAnsiTheme="majorHAnsi" w:cstheme="minorBidi"/>
          <w:bCs/>
          <w:sz w:val="22"/>
          <w:szCs w:val="22"/>
          <w:rPrChange w:id="1221" w:author="Jiaoda Patent Agency" w:date="2021-05-19T09:48:00Z">
            <w:rPr>
              <w:rFonts w:asciiTheme="majorHAnsi" w:hAnsiTheme="majorHAnsi" w:cstheme="minorBidi"/>
              <w:bCs/>
              <w:sz w:val="22"/>
              <w:szCs w:val="22"/>
            </w:rPr>
          </w:rPrChange>
        </w:rPr>
        <w:t>40%</w:t>
      </w:r>
      <w:r w:rsidRPr="002C6EFE">
        <w:rPr>
          <w:rFonts w:asciiTheme="majorHAnsi" w:hAnsiTheme="majorHAnsi" w:cstheme="minorBidi"/>
          <w:bCs/>
          <w:sz w:val="22"/>
          <w:szCs w:val="22"/>
          <w:rPrChange w:id="1222" w:author="Jiaoda Patent Agency" w:date="2021-05-19T09:48:00Z">
            <w:rPr>
              <w:rFonts w:asciiTheme="majorHAnsi" w:hAnsiTheme="majorHAnsi" w:cstheme="minorBidi"/>
              <w:bCs/>
              <w:sz w:val="22"/>
              <w:szCs w:val="22"/>
            </w:rPr>
          </w:rPrChange>
        </w:rPr>
        <w:t>的模型，对照组为同样的模型，但是本</w:t>
      </w:r>
      <w:r w:rsidR="008C5998" w:rsidRPr="002C6EFE">
        <w:rPr>
          <w:rFonts w:asciiTheme="majorHAnsi" w:hAnsiTheme="majorHAnsi" w:cstheme="minorBidi"/>
          <w:bCs/>
          <w:sz w:val="22"/>
          <w:szCs w:val="22"/>
          <w:rPrChange w:id="1223" w:author="Jiaoda Patent Agency" w:date="2021-05-19T09:48:00Z">
            <w:rPr>
              <w:rFonts w:asciiTheme="majorHAnsi" w:hAnsiTheme="majorHAnsi" w:cstheme="minorBidi"/>
              <w:bCs/>
              <w:sz w:val="22"/>
              <w:szCs w:val="22"/>
            </w:rPr>
          </w:rPrChange>
        </w:rPr>
        <w:t>实施例</w:t>
      </w:r>
      <w:r w:rsidRPr="002C6EFE">
        <w:rPr>
          <w:rFonts w:asciiTheme="majorHAnsi" w:hAnsiTheme="majorHAnsi" w:cstheme="minorBidi" w:hint="eastAsia"/>
          <w:bCs/>
          <w:sz w:val="22"/>
          <w:szCs w:val="22"/>
          <w:rPrChange w:id="1224" w:author="Jiaoda Patent Agency" w:date="2021-05-19T09:48:00Z">
            <w:rPr>
              <w:rFonts w:asciiTheme="majorHAnsi" w:hAnsiTheme="majorHAnsi" w:cstheme="minorBidi" w:hint="eastAsia"/>
              <w:bCs/>
              <w:sz w:val="22"/>
              <w:szCs w:val="22"/>
            </w:rPr>
          </w:rPrChange>
        </w:rPr>
        <w:t>对对照组模型输入中的诉求相关信息进行了随机化处理，本</w:t>
      </w:r>
      <w:r w:rsidR="008C5998" w:rsidRPr="002C6EFE">
        <w:rPr>
          <w:rFonts w:asciiTheme="majorHAnsi" w:hAnsiTheme="majorHAnsi" w:cstheme="minorBidi" w:hint="eastAsia"/>
          <w:bCs/>
          <w:sz w:val="22"/>
          <w:szCs w:val="22"/>
          <w:rPrChange w:id="1225" w:author="Jiaoda Patent Agency" w:date="2021-05-19T09:48:00Z">
            <w:rPr>
              <w:rFonts w:asciiTheme="majorHAnsi" w:hAnsiTheme="majorHAnsi" w:cstheme="minorBidi" w:hint="eastAsia"/>
              <w:bCs/>
              <w:sz w:val="22"/>
              <w:szCs w:val="22"/>
            </w:rPr>
          </w:rPrChange>
        </w:rPr>
        <w:t>实施例</w:t>
      </w:r>
      <w:r w:rsidRPr="002C6EFE">
        <w:rPr>
          <w:rFonts w:asciiTheme="majorHAnsi" w:hAnsiTheme="majorHAnsi" w:cstheme="minorBidi" w:hint="eastAsia"/>
          <w:bCs/>
          <w:sz w:val="22"/>
          <w:szCs w:val="22"/>
          <w:rPrChange w:id="1226" w:author="Jiaoda Patent Agency" w:date="2021-05-19T09:48:00Z">
            <w:rPr>
              <w:rFonts w:asciiTheme="majorHAnsi" w:hAnsiTheme="majorHAnsi" w:cstheme="minorBidi" w:hint="eastAsia"/>
              <w:bCs/>
              <w:sz w:val="22"/>
              <w:szCs w:val="22"/>
            </w:rPr>
          </w:rPrChange>
        </w:rPr>
        <w:t>对实验结果进行了与图二中类似的处理，并在图</w:t>
      </w:r>
      <w:r w:rsidR="00353720" w:rsidRPr="002C6EFE">
        <w:rPr>
          <w:rFonts w:asciiTheme="majorHAnsi" w:hAnsiTheme="majorHAnsi" w:cstheme="minorBidi"/>
          <w:bCs/>
          <w:sz w:val="22"/>
          <w:szCs w:val="22"/>
          <w:rPrChange w:id="1227" w:author="Jiaoda Patent Agency" w:date="2021-05-19T09:48:00Z">
            <w:rPr>
              <w:rFonts w:asciiTheme="majorHAnsi" w:hAnsiTheme="majorHAnsi" w:cstheme="minorBidi"/>
              <w:bCs/>
              <w:sz w:val="22"/>
              <w:szCs w:val="22"/>
            </w:rPr>
          </w:rPrChange>
        </w:rPr>
        <w:t>4</w:t>
      </w:r>
      <w:r w:rsidRPr="002C6EFE">
        <w:rPr>
          <w:rFonts w:asciiTheme="majorHAnsi" w:hAnsiTheme="majorHAnsi" w:cstheme="minorBidi" w:hint="eastAsia"/>
          <w:bCs/>
          <w:sz w:val="22"/>
          <w:szCs w:val="22"/>
          <w:rPrChange w:id="1228" w:author="Jiaoda Patent Agency" w:date="2021-05-19T09:48:00Z">
            <w:rPr>
              <w:rFonts w:asciiTheme="majorHAnsi" w:hAnsiTheme="majorHAnsi" w:cstheme="minorBidi" w:hint="eastAsia"/>
              <w:bCs/>
              <w:sz w:val="22"/>
              <w:szCs w:val="22"/>
            </w:rPr>
          </w:rPrChange>
        </w:rPr>
        <w:t>和表</w:t>
      </w:r>
      <w:r w:rsidR="00F76215" w:rsidRPr="002C6EFE">
        <w:rPr>
          <w:rFonts w:asciiTheme="majorHAnsi" w:hAnsiTheme="majorHAnsi" w:cstheme="minorBidi"/>
          <w:bCs/>
          <w:sz w:val="22"/>
          <w:szCs w:val="22"/>
          <w:rPrChange w:id="1229" w:author="Jiaoda Patent Agency" w:date="2021-05-19T09:48:00Z">
            <w:rPr>
              <w:rFonts w:asciiTheme="majorHAnsi" w:hAnsiTheme="majorHAnsi" w:cstheme="minorBidi"/>
              <w:bCs/>
              <w:sz w:val="22"/>
              <w:szCs w:val="22"/>
            </w:rPr>
          </w:rPrChange>
        </w:rPr>
        <w:t>1</w:t>
      </w:r>
      <w:r w:rsidRPr="002C6EFE">
        <w:rPr>
          <w:rFonts w:asciiTheme="majorHAnsi" w:hAnsiTheme="majorHAnsi" w:cstheme="minorBidi" w:hint="eastAsia"/>
          <w:bCs/>
          <w:sz w:val="22"/>
          <w:szCs w:val="22"/>
          <w:rPrChange w:id="1230" w:author="Jiaoda Patent Agency" w:date="2021-05-19T09:48:00Z">
            <w:rPr>
              <w:rFonts w:asciiTheme="majorHAnsi" w:hAnsiTheme="majorHAnsi" w:cstheme="minorBidi" w:hint="eastAsia"/>
              <w:bCs/>
              <w:sz w:val="22"/>
              <w:szCs w:val="22"/>
            </w:rPr>
          </w:rPrChange>
        </w:rPr>
        <w:t>中进行了展示。由图</w:t>
      </w:r>
      <w:r w:rsidR="00353720" w:rsidRPr="002C6EFE">
        <w:rPr>
          <w:rFonts w:asciiTheme="majorHAnsi" w:hAnsiTheme="majorHAnsi" w:cstheme="minorBidi"/>
          <w:bCs/>
          <w:sz w:val="22"/>
          <w:szCs w:val="22"/>
          <w:rPrChange w:id="1231" w:author="Jiaoda Patent Agency" w:date="2021-05-19T09:48:00Z">
            <w:rPr>
              <w:rFonts w:asciiTheme="majorHAnsi" w:hAnsiTheme="majorHAnsi" w:cstheme="minorBidi"/>
              <w:bCs/>
              <w:sz w:val="22"/>
              <w:szCs w:val="22"/>
            </w:rPr>
          </w:rPrChange>
        </w:rPr>
        <w:t>4</w:t>
      </w:r>
      <w:r w:rsidRPr="002C6EFE">
        <w:rPr>
          <w:rFonts w:asciiTheme="majorHAnsi" w:hAnsiTheme="majorHAnsi" w:cstheme="minorBidi" w:hint="eastAsia"/>
          <w:bCs/>
          <w:sz w:val="22"/>
          <w:szCs w:val="22"/>
          <w:rPrChange w:id="1232" w:author="Jiaoda Patent Agency" w:date="2021-05-19T09:48:00Z">
            <w:rPr>
              <w:rFonts w:asciiTheme="majorHAnsi" w:hAnsiTheme="majorHAnsi" w:cstheme="minorBidi" w:hint="eastAsia"/>
              <w:bCs/>
              <w:sz w:val="22"/>
              <w:szCs w:val="22"/>
            </w:rPr>
          </w:rPrChange>
        </w:rPr>
        <w:t>和表</w:t>
      </w:r>
      <w:r w:rsidR="00A12B9D" w:rsidRPr="002C6EFE">
        <w:rPr>
          <w:rFonts w:asciiTheme="majorHAnsi" w:hAnsiTheme="majorHAnsi" w:cstheme="minorBidi"/>
          <w:bCs/>
          <w:sz w:val="22"/>
          <w:szCs w:val="22"/>
          <w:rPrChange w:id="1233" w:author="Jiaoda Patent Agency" w:date="2021-05-19T09:48:00Z">
            <w:rPr>
              <w:rFonts w:asciiTheme="majorHAnsi" w:hAnsiTheme="majorHAnsi" w:cstheme="minorBidi"/>
              <w:bCs/>
              <w:sz w:val="22"/>
              <w:szCs w:val="22"/>
            </w:rPr>
          </w:rPrChange>
        </w:rPr>
        <w:t>1</w:t>
      </w:r>
      <w:r w:rsidRPr="002C6EFE">
        <w:rPr>
          <w:rFonts w:asciiTheme="majorHAnsi" w:hAnsiTheme="majorHAnsi" w:cstheme="minorBidi" w:hint="eastAsia"/>
          <w:bCs/>
          <w:sz w:val="22"/>
          <w:szCs w:val="22"/>
          <w:rPrChange w:id="1234" w:author="Jiaoda Patent Agency" w:date="2021-05-19T09:48:00Z">
            <w:rPr>
              <w:rFonts w:asciiTheme="majorHAnsi" w:hAnsiTheme="majorHAnsi" w:cstheme="minorBidi" w:hint="eastAsia"/>
              <w:bCs/>
              <w:sz w:val="22"/>
              <w:szCs w:val="22"/>
            </w:rPr>
          </w:rPrChange>
        </w:rPr>
        <w:t>中的实验结果可以得到，有诉求相关信息输入的模型性能优于没有诉求相关信息输入的模型，这体现了模型可以通过诉求相关信息更好地学习机器人的诉求。</w:t>
      </w:r>
    </w:p>
    <w:p w14:paraId="5774F9A3" w14:textId="4DD03116" w:rsidR="008656D3" w:rsidRPr="002C6EFE" w:rsidRDefault="004E617E" w:rsidP="008656D3">
      <w:pPr>
        <w:pStyle w:val="ab"/>
        <w:numPr>
          <w:ilvl w:val="0"/>
          <w:numId w:val="1"/>
        </w:numPr>
        <w:tabs>
          <w:tab w:val="left" w:pos="709"/>
        </w:tabs>
        <w:spacing w:line="360" w:lineRule="auto"/>
        <w:ind w:left="0" w:firstLineChars="0" w:firstLine="0"/>
        <w:jc w:val="left"/>
        <w:rPr>
          <w:rFonts w:asciiTheme="majorHAnsi" w:hAnsiTheme="majorHAnsi"/>
          <w:b/>
          <w:sz w:val="22"/>
          <w:szCs w:val="22"/>
          <w:rPrChange w:id="1235" w:author="Jiaoda Patent Agency" w:date="2021-05-19T09:48:00Z">
            <w:rPr>
              <w:rFonts w:asciiTheme="majorHAnsi" w:hAnsiTheme="majorHAnsi"/>
              <w:b/>
              <w:sz w:val="22"/>
              <w:szCs w:val="22"/>
              <w:highlight w:val="yellow"/>
            </w:rPr>
          </w:rPrChange>
        </w:rPr>
      </w:pPr>
      <w:r w:rsidRPr="002C6EFE">
        <w:rPr>
          <w:rFonts w:asciiTheme="majorHAnsi" w:hAnsiTheme="majorHAnsi" w:hint="eastAsia"/>
          <w:sz w:val="22"/>
          <w:szCs w:val="22"/>
          <w:rPrChange w:id="1236" w:author="Jiaoda Patent Agency" w:date="2021-05-19T09:48:00Z">
            <w:rPr>
              <w:rFonts w:asciiTheme="majorHAnsi" w:hAnsiTheme="majorHAnsi" w:hint="eastAsia"/>
              <w:sz w:val="22"/>
              <w:szCs w:val="22"/>
            </w:rPr>
          </w:rPrChange>
        </w:rPr>
        <w:t>现有常规手段并未</w:t>
      </w:r>
      <w:r w:rsidR="00C0079E" w:rsidRPr="002C6EFE">
        <w:rPr>
          <w:rFonts w:asciiTheme="majorHAnsi" w:hAnsiTheme="majorHAnsi" w:hint="eastAsia"/>
          <w:sz w:val="22"/>
          <w:szCs w:val="22"/>
          <w:rPrChange w:id="1237" w:author="Jiaoda Patent Agency" w:date="2021-05-19T09:48:00Z">
            <w:rPr>
              <w:rFonts w:asciiTheme="majorHAnsi" w:hAnsiTheme="majorHAnsi" w:hint="eastAsia"/>
              <w:sz w:val="22"/>
              <w:szCs w:val="22"/>
            </w:rPr>
          </w:rPrChange>
        </w:rPr>
        <w:t>建立与机器人资源分配满意度的交互过程，并未</w:t>
      </w:r>
      <w:r w:rsidR="00BA085E" w:rsidRPr="002C6EFE">
        <w:rPr>
          <w:rFonts w:asciiTheme="majorHAnsi" w:hAnsiTheme="majorHAnsi" w:hint="eastAsia"/>
          <w:sz w:val="22"/>
          <w:szCs w:val="22"/>
          <w:rPrChange w:id="1238" w:author="Jiaoda Patent Agency" w:date="2021-05-19T09:48:00Z">
            <w:rPr>
              <w:rFonts w:asciiTheme="majorHAnsi" w:hAnsiTheme="majorHAnsi" w:hint="eastAsia"/>
              <w:sz w:val="22"/>
              <w:szCs w:val="22"/>
            </w:rPr>
          </w:rPrChange>
        </w:rPr>
        <w:t>建模机器人的诉求偏好，并未</w:t>
      </w:r>
      <w:r w:rsidRPr="002C6EFE">
        <w:rPr>
          <w:rFonts w:asciiTheme="majorHAnsi" w:hAnsiTheme="majorHAnsi" w:hint="eastAsia"/>
          <w:sz w:val="22"/>
          <w:szCs w:val="22"/>
          <w:rPrChange w:id="1239" w:author="Jiaoda Patent Agency" w:date="2021-05-19T09:48:00Z">
            <w:rPr>
              <w:rFonts w:asciiTheme="majorHAnsi" w:hAnsiTheme="majorHAnsi" w:hint="eastAsia"/>
              <w:sz w:val="22"/>
              <w:szCs w:val="22"/>
            </w:rPr>
          </w:rPrChange>
        </w:rPr>
        <w:t>使用机器人对于资源分配结果的反馈信号来学习机器人的诉求偏好</w:t>
      </w:r>
      <w:r w:rsidR="00C0079E" w:rsidRPr="002C6EFE">
        <w:rPr>
          <w:rFonts w:asciiTheme="majorHAnsi" w:hAnsiTheme="majorHAnsi" w:hint="eastAsia"/>
          <w:sz w:val="22"/>
          <w:szCs w:val="22"/>
          <w:rPrChange w:id="1240" w:author="Jiaoda Patent Agency" w:date="2021-05-19T09:48:00Z">
            <w:rPr>
              <w:rFonts w:asciiTheme="majorHAnsi" w:hAnsiTheme="majorHAnsi" w:hint="eastAsia"/>
              <w:sz w:val="22"/>
              <w:szCs w:val="22"/>
            </w:rPr>
          </w:rPrChange>
        </w:rPr>
        <w:t>，并未使用在线学习中探索利用的方式向机器人进行个性化诉求推荐的优化，并未实现机器人诉求偏好推荐策略的大规模泛化型应用。</w:t>
      </w:r>
    </w:p>
    <w:p w14:paraId="31F888F7" w14:textId="4896173E" w:rsidR="006C0E77" w:rsidRPr="002C6EFE" w:rsidRDefault="004E617E" w:rsidP="00FE0A0B">
      <w:pPr>
        <w:pStyle w:val="ab"/>
        <w:numPr>
          <w:ilvl w:val="0"/>
          <w:numId w:val="1"/>
        </w:numPr>
        <w:tabs>
          <w:tab w:val="left" w:pos="709"/>
        </w:tabs>
        <w:spacing w:line="360" w:lineRule="auto"/>
        <w:ind w:left="0" w:firstLineChars="0" w:firstLine="0"/>
        <w:rPr>
          <w:rFonts w:asciiTheme="majorHAnsi" w:hAnsiTheme="majorHAnsi"/>
          <w:b/>
          <w:sz w:val="22"/>
          <w:szCs w:val="22"/>
          <w:rPrChange w:id="1241" w:author="Jiaoda Patent Agency" w:date="2021-05-19T09:48:00Z">
            <w:rPr>
              <w:rFonts w:asciiTheme="majorHAnsi" w:hAnsiTheme="majorHAnsi"/>
              <w:b/>
              <w:sz w:val="22"/>
              <w:szCs w:val="22"/>
            </w:rPr>
          </w:rPrChange>
        </w:rPr>
      </w:pPr>
      <w:r w:rsidRPr="002C6EFE">
        <w:rPr>
          <w:rFonts w:asciiTheme="majorHAnsi" w:hAnsiTheme="majorHAnsi" w:hint="eastAsia"/>
          <w:sz w:val="22"/>
          <w:szCs w:val="22"/>
        </w:rPr>
        <w:t>与现有技术相比，本</w:t>
      </w:r>
      <w:r w:rsidR="00C0079E" w:rsidRPr="002C6EFE">
        <w:rPr>
          <w:rFonts w:asciiTheme="majorHAnsi" w:hAnsiTheme="majorHAnsi" w:hint="eastAsia"/>
          <w:sz w:val="22"/>
          <w:szCs w:val="22"/>
        </w:rPr>
        <w:t>方法</w:t>
      </w:r>
      <w:del w:id="1242" w:author="Jiaoda Patent Agency" w:date="2021-05-19T09:35:00Z">
        <w:r w:rsidR="00C0079E" w:rsidRPr="002C6EFE" w:rsidDel="00446D8F">
          <w:rPr>
            <w:rFonts w:asciiTheme="majorHAnsi" w:hAnsiTheme="majorHAnsi" w:hint="eastAsia"/>
            <w:sz w:val="22"/>
            <w:szCs w:val="22"/>
            <w:rPrChange w:id="1243" w:author="Jiaoda Patent Agency" w:date="2021-05-19T09:48:00Z">
              <w:rPr>
                <w:rFonts w:asciiTheme="majorHAnsi" w:hAnsiTheme="majorHAnsi" w:hint="eastAsia"/>
                <w:sz w:val="22"/>
                <w:szCs w:val="22"/>
              </w:rPr>
            </w:rPrChange>
          </w:rPr>
          <w:delText>的性能指标提升在于：</w:delText>
        </w:r>
      </w:del>
      <w:r w:rsidR="00C0079E" w:rsidRPr="002C6EFE">
        <w:rPr>
          <w:rFonts w:asciiTheme="majorHAnsi" w:hAnsiTheme="majorHAnsi" w:hint="eastAsia"/>
          <w:sz w:val="22"/>
          <w:szCs w:val="22"/>
          <w:rPrChange w:id="1244" w:author="Jiaoda Patent Agency" w:date="2021-05-19T09:48:00Z">
            <w:rPr>
              <w:rFonts w:asciiTheme="majorHAnsi" w:hAnsiTheme="majorHAnsi" w:hint="eastAsia"/>
              <w:sz w:val="22"/>
              <w:szCs w:val="22"/>
            </w:rPr>
          </w:rPrChange>
        </w:rPr>
        <w:t>显著提升了机器人诉求满足率，资源分配效率，推荐策略泛化性。</w:t>
      </w:r>
    </w:p>
    <w:p w14:paraId="4EE86FCE" w14:textId="2FD2DD6E" w:rsidR="00754B9E" w:rsidRPr="002C6EFE" w:rsidRDefault="005F4812" w:rsidP="00721CA6">
      <w:pPr>
        <w:pStyle w:val="ab"/>
        <w:numPr>
          <w:ilvl w:val="0"/>
          <w:numId w:val="1"/>
        </w:numPr>
        <w:tabs>
          <w:tab w:val="left" w:pos="709"/>
        </w:tabs>
        <w:spacing w:line="360" w:lineRule="auto"/>
        <w:ind w:left="0" w:firstLineChars="0" w:firstLine="0"/>
        <w:rPr>
          <w:rFonts w:asciiTheme="majorHAnsi" w:hAnsiTheme="majorHAnsi"/>
          <w:b/>
          <w:sz w:val="22"/>
          <w:szCs w:val="22"/>
          <w:rPrChange w:id="1245" w:author="Jiaoda Patent Agency" w:date="2021-05-19T09:48:00Z">
            <w:rPr>
              <w:rFonts w:asciiTheme="majorHAnsi" w:hAnsiTheme="majorHAnsi"/>
              <w:b/>
              <w:sz w:val="22"/>
              <w:szCs w:val="22"/>
            </w:rPr>
          </w:rPrChange>
        </w:rPr>
      </w:pPr>
      <w:r w:rsidRPr="002C6EFE">
        <w:rPr>
          <w:rFonts w:asciiTheme="majorHAnsi" w:hAnsiTheme="majorHAnsi"/>
          <w:b/>
          <w:sz w:val="22"/>
          <w:szCs w:val="22"/>
          <w:rPrChange w:id="1246" w:author="Jiaoda Patent Agency" w:date="2021-05-19T09:48:00Z">
            <w:rPr>
              <w:rFonts w:asciiTheme="majorHAnsi" w:hAnsiTheme="majorHAnsi"/>
              <w:b/>
              <w:sz w:val="22"/>
              <w:szCs w:val="22"/>
            </w:rPr>
          </w:rPrChange>
        </w:rPr>
        <w:t>上述具体实施可</w:t>
      </w:r>
      <w:r w:rsidR="006E79A9" w:rsidRPr="002C6EFE">
        <w:rPr>
          <w:rFonts w:asciiTheme="majorHAnsi" w:hAnsiTheme="majorHAnsi" w:hint="eastAsia"/>
          <w:b/>
          <w:sz w:val="22"/>
          <w:szCs w:val="22"/>
          <w:rPrChange w:id="1247" w:author="Jiaoda Patent Agency" w:date="2021-05-19T09:48:00Z">
            <w:rPr>
              <w:rFonts w:asciiTheme="majorHAnsi" w:hAnsiTheme="majorHAnsi" w:hint="eastAsia"/>
              <w:b/>
              <w:sz w:val="22"/>
              <w:szCs w:val="22"/>
            </w:rPr>
          </w:rPrChange>
        </w:rPr>
        <w:t>由本领域技术人员在不背离本发明原理和宗旨的前提下以不同的方式对其进行局部调整，本发明的保护范围以权利要求书为准且不由上述具体实施所限，在其范围内的各个实现方案均受本发明之约束。</w:t>
      </w:r>
    </w:p>
    <w:bookmarkEnd w:id="396"/>
    <w:p w14:paraId="461602FC" w14:textId="77777777" w:rsidR="00754B9E" w:rsidRPr="002C6EFE" w:rsidRDefault="00754B9E">
      <w:pPr>
        <w:spacing w:line="360" w:lineRule="auto"/>
        <w:rPr>
          <w:rFonts w:asciiTheme="majorHAnsi" w:hAnsiTheme="majorHAnsi"/>
          <w:b/>
          <w:sz w:val="22"/>
          <w:szCs w:val="22"/>
          <w:rPrChange w:id="1248" w:author="Jiaoda Patent Agency" w:date="2021-05-19T09:48:00Z">
            <w:rPr>
              <w:rFonts w:asciiTheme="majorHAnsi" w:hAnsiTheme="majorHAnsi"/>
              <w:b/>
              <w:sz w:val="22"/>
              <w:szCs w:val="22"/>
            </w:rPr>
          </w:rPrChange>
        </w:rPr>
        <w:sectPr w:rsidR="00754B9E" w:rsidRPr="002C6EFE" w:rsidSect="00D465B8">
          <w:footerReference w:type="default" r:id="rId9"/>
          <w:type w:val="continuous"/>
          <w:pgSz w:w="11907" w:h="16840" w:code="9"/>
          <w:pgMar w:top="1701" w:right="1304" w:bottom="1588" w:left="1588" w:header="1134" w:footer="851" w:gutter="0"/>
          <w:pgNumType w:start="1"/>
          <w:cols w:space="425"/>
          <w:formProt w:val="0"/>
          <w:docGrid w:linePitch="326"/>
        </w:sectPr>
      </w:pPr>
    </w:p>
    <w:p w14:paraId="557D4C85" w14:textId="77777777" w:rsidR="00754B9E" w:rsidRPr="002C6EFE" w:rsidRDefault="000033EC">
      <w:pPr>
        <w:pStyle w:val="a3"/>
        <w:adjustRightInd w:val="0"/>
        <w:spacing w:line="360" w:lineRule="auto"/>
        <w:jc w:val="center"/>
        <w:textAlignment w:val="baseline"/>
        <w:rPr>
          <w:rFonts w:asciiTheme="majorHAnsi" w:hAnsiTheme="majorHAnsi"/>
          <w:b/>
          <w:sz w:val="44"/>
          <w:rPrChange w:id="1249" w:author="Jiaoda Patent Agency" w:date="2021-05-19T09:48:00Z">
            <w:rPr>
              <w:rFonts w:asciiTheme="majorHAnsi" w:hAnsiTheme="majorHAnsi"/>
              <w:b/>
              <w:sz w:val="44"/>
            </w:rPr>
          </w:rPrChange>
        </w:rPr>
      </w:pPr>
      <w:r w:rsidRPr="002C6EFE">
        <w:rPr>
          <w:rFonts w:asciiTheme="majorHAnsi" w:hAnsiTheme="majorHAnsi"/>
          <w:b/>
          <w:noProof/>
          <w:kern w:val="0"/>
          <w:sz w:val="44"/>
        </w:rPr>
        <w:lastRenderedPageBreak/>
        <mc:AlternateContent>
          <mc:Choice Requires="wps">
            <w:drawing>
              <wp:anchor distT="0" distB="0" distL="114300" distR="114300" simplePos="0" relativeHeight="251655680" behindDoc="0" locked="0" layoutInCell="1" allowOverlap="1" wp14:anchorId="059C5F48" wp14:editId="612C9745">
                <wp:simplePos x="0" y="0"/>
                <wp:positionH relativeFrom="column">
                  <wp:posOffset>-148590</wp:posOffset>
                </wp:positionH>
                <wp:positionV relativeFrom="paragraph">
                  <wp:posOffset>396240</wp:posOffset>
                </wp:positionV>
                <wp:extent cx="5963920" cy="0"/>
                <wp:effectExtent l="0" t="0" r="508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22594" id="Line 2"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">
                <o:lock v:ext="edit" shapetype="f"/>
              </v:line>
            </w:pict>
          </mc:Fallback>
        </mc:AlternateContent>
      </w:r>
      <w:r w:rsidR="00416CD8" w:rsidRPr="002C6EFE">
        <w:rPr>
          <w:rFonts w:asciiTheme="majorHAnsi" w:hAnsiTheme="majorHAnsi"/>
          <w:b/>
          <w:kern w:val="0"/>
          <w:sz w:val="44"/>
        </w:rPr>
        <w:t>说</w:t>
      </w:r>
      <w:r w:rsidR="00416CD8" w:rsidRPr="002C6EFE">
        <w:rPr>
          <w:rFonts w:asciiTheme="majorHAnsi" w:hAnsiTheme="majorHAnsi"/>
          <w:b/>
          <w:kern w:val="0"/>
          <w:sz w:val="44"/>
          <w:rPrChange w:id="1250" w:author="Jiaoda Patent Agency" w:date="2021-05-19T09:48:00Z">
            <w:rPr>
              <w:rFonts w:asciiTheme="majorHAnsi" w:hAnsiTheme="majorHAnsi"/>
              <w:b/>
              <w:kern w:val="0"/>
              <w:sz w:val="44"/>
            </w:rPr>
          </w:rPrChange>
        </w:rPr>
        <w:tab/>
      </w:r>
      <w:r w:rsidR="00416CD8" w:rsidRPr="002C6EFE">
        <w:rPr>
          <w:rFonts w:asciiTheme="majorHAnsi" w:hAnsiTheme="majorHAnsi"/>
          <w:b/>
          <w:kern w:val="0"/>
          <w:sz w:val="44"/>
          <w:rPrChange w:id="1251" w:author="Jiaoda Patent Agency" w:date="2021-05-19T09:48:00Z">
            <w:rPr>
              <w:rFonts w:asciiTheme="majorHAnsi" w:hAnsiTheme="majorHAnsi"/>
              <w:b/>
              <w:kern w:val="0"/>
              <w:sz w:val="44"/>
            </w:rPr>
          </w:rPrChange>
        </w:rPr>
        <w:t>明</w:t>
      </w:r>
      <w:r w:rsidR="00416CD8" w:rsidRPr="002C6EFE">
        <w:rPr>
          <w:rFonts w:asciiTheme="majorHAnsi" w:hAnsiTheme="majorHAnsi"/>
          <w:b/>
          <w:kern w:val="0"/>
          <w:sz w:val="44"/>
          <w:rPrChange w:id="1252" w:author="Jiaoda Patent Agency" w:date="2021-05-19T09:48:00Z">
            <w:rPr>
              <w:rFonts w:asciiTheme="majorHAnsi" w:hAnsiTheme="majorHAnsi"/>
              <w:b/>
              <w:kern w:val="0"/>
              <w:sz w:val="44"/>
            </w:rPr>
          </w:rPrChange>
        </w:rPr>
        <w:tab/>
      </w:r>
      <w:r w:rsidR="00416CD8" w:rsidRPr="002C6EFE">
        <w:rPr>
          <w:rFonts w:asciiTheme="majorHAnsi" w:hAnsiTheme="majorHAnsi"/>
          <w:b/>
          <w:kern w:val="0"/>
          <w:sz w:val="44"/>
          <w:rPrChange w:id="1253" w:author="Jiaoda Patent Agency" w:date="2021-05-19T09:48:00Z">
            <w:rPr>
              <w:rFonts w:asciiTheme="majorHAnsi" w:hAnsiTheme="majorHAnsi"/>
              <w:b/>
              <w:kern w:val="0"/>
              <w:sz w:val="44"/>
            </w:rPr>
          </w:rPrChange>
        </w:rPr>
        <w:t>书</w:t>
      </w:r>
      <w:r w:rsidR="00416CD8" w:rsidRPr="002C6EFE">
        <w:rPr>
          <w:rFonts w:asciiTheme="majorHAnsi" w:hAnsiTheme="majorHAnsi"/>
          <w:b/>
          <w:kern w:val="0"/>
          <w:sz w:val="44"/>
          <w:rPrChange w:id="1254" w:author="Jiaoda Patent Agency" w:date="2021-05-19T09:48:00Z">
            <w:rPr>
              <w:rFonts w:asciiTheme="majorHAnsi" w:hAnsiTheme="majorHAnsi"/>
              <w:b/>
              <w:kern w:val="0"/>
              <w:sz w:val="44"/>
            </w:rPr>
          </w:rPrChange>
        </w:rPr>
        <w:tab/>
      </w:r>
      <w:r w:rsidR="00416CD8" w:rsidRPr="002C6EFE">
        <w:rPr>
          <w:rFonts w:asciiTheme="majorHAnsi" w:hAnsiTheme="majorHAnsi"/>
          <w:b/>
          <w:kern w:val="0"/>
          <w:sz w:val="44"/>
          <w:rPrChange w:id="1255" w:author="Jiaoda Patent Agency" w:date="2021-05-19T09:48:00Z">
            <w:rPr>
              <w:rFonts w:asciiTheme="majorHAnsi" w:hAnsiTheme="majorHAnsi"/>
              <w:b/>
              <w:kern w:val="0"/>
              <w:sz w:val="44"/>
            </w:rPr>
          </w:rPrChange>
        </w:rPr>
        <w:t>附</w:t>
      </w:r>
      <w:r w:rsidR="00416CD8" w:rsidRPr="002C6EFE">
        <w:rPr>
          <w:rFonts w:asciiTheme="majorHAnsi" w:hAnsiTheme="majorHAnsi"/>
          <w:b/>
          <w:kern w:val="0"/>
          <w:sz w:val="44"/>
          <w:rPrChange w:id="1256" w:author="Jiaoda Patent Agency" w:date="2021-05-19T09:48:00Z">
            <w:rPr>
              <w:rFonts w:asciiTheme="majorHAnsi" w:hAnsiTheme="majorHAnsi"/>
              <w:b/>
              <w:kern w:val="0"/>
              <w:sz w:val="44"/>
            </w:rPr>
          </w:rPrChange>
        </w:rPr>
        <w:tab/>
      </w:r>
      <w:r w:rsidR="00416CD8" w:rsidRPr="002C6EFE">
        <w:rPr>
          <w:rFonts w:asciiTheme="majorHAnsi" w:hAnsiTheme="majorHAnsi"/>
          <w:b/>
          <w:kern w:val="0"/>
          <w:sz w:val="44"/>
          <w:rPrChange w:id="1257" w:author="Jiaoda Patent Agency" w:date="2021-05-19T09:48:00Z">
            <w:rPr>
              <w:rFonts w:asciiTheme="majorHAnsi" w:hAnsiTheme="majorHAnsi"/>
              <w:b/>
              <w:kern w:val="0"/>
              <w:sz w:val="44"/>
            </w:rPr>
          </w:rPrChange>
        </w:rPr>
        <w:t>图</w:t>
      </w:r>
    </w:p>
    <w:p w14:paraId="2B7F4AF7" w14:textId="77777777" w:rsidR="00A51F8E" w:rsidRPr="002C6EFE" w:rsidRDefault="006E295D">
      <w:pPr>
        <w:spacing w:line="360" w:lineRule="auto"/>
        <w:jc w:val="center"/>
        <w:rPr>
          <w:rFonts w:asciiTheme="majorHAnsi" w:hAnsiTheme="majorHAnsi"/>
          <w:b/>
          <w:sz w:val="22"/>
          <w:szCs w:val="22"/>
        </w:rPr>
      </w:pPr>
      <w:r w:rsidRPr="002C6EFE">
        <w:rPr>
          <w:rFonts w:asciiTheme="majorHAnsi" w:hAnsiTheme="majorHAnsi"/>
          <w:b/>
          <w:noProof/>
          <w:sz w:val="22"/>
          <w:szCs w:val="22"/>
        </w:rPr>
        <w:drawing>
          <wp:inline distT="0" distB="0" distL="0" distR="0" wp14:anchorId="2C32E831" wp14:editId="28743194">
            <wp:extent cx="5099050" cy="25690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8664" cy="2573883"/>
                    </a:xfrm>
                    <a:prstGeom prst="rect">
                      <a:avLst/>
                    </a:prstGeom>
                  </pic:spPr>
                </pic:pic>
              </a:graphicData>
            </a:graphic>
          </wp:inline>
        </w:drawing>
      </w:r>
    </w:p>
    <w:p w14:paraId="49CB72B4" w14:textId="7294B924" w:rsidR="00A51F8E" w:rsidRPr="002C6EFE" w:rsidRDefault="00A51F8E">
      <w:pPr>
        <w:spacing w:line="360" w:lineRule="auto"/>
        <w:jc w:val="center"/>
        <w:rPr>
          <w:rFonts w:asciiTheme="majorHAnsi" w:hAnsiTheme="majorHAnsi"/>
          <w:bCs/>
          <w:sz w:val="22"/>
          <w:szCs w:val="22"/>
        </w:rPr>
      </w:pPr>
      <w:r w:rsidRPr="002C6EFE">
        <w:rPr>
          <w:rFonts w:asciiTheme="majorHAnsi" w:hAnsiTheme="majorHAnsi"/>
          <w:bCs/>
          <w:sz w:val="22"/>
          <w:szCs w:val="22"/>
        </w:rPr>
        <w:t>图</w:t>
      </w:r>
      <w:r w:rsidRPr="002C6EFE">
        <w:rPr>
          <w:rFonts w:asciiTheme="majorHAnsi" w:hAnsiTheme="majorHAnsi"/>
          <w:bCs/>
          <w:sz w:val="22"/>
          <w:szCs w:val="22"/>
        </w:rPr>
        <w:t>1</w:t>
      </w:r>
    </w:p>
    <w:p w14:paraId="4E8FA119" w14:textId="57A51619" w:rsidR="004F1721" w:rsidRPr="002C6EFE" w:rsidRDefault="004F1721">
      <w:pPr>
        <w:spacing w:line="360" w:lineRule="auto"/>
        <w:jc w:val="center"/>
        <w:rPr>
          <w:rFonts w:asciiTheme="majorHAnsi" w:hAnsiTheme="majorHAnsi"/>
          <w:bCs/>
          <w:sz w:val="22"/>
          <w:szCs w:val="22"/>
        </w:rPr>
      </w:pPr>
      <w:r w:rsidRPr="002C6EFE">
        <w:rPr>
          <w:rFonts w:asciiTheme="majorHAnsi" w:hAnsiTheme="majorHAnsi"/>
          <w:bCs/>
          <w:noProof/>
          <w:sz w:val="22"/>
          <w:szCs w:val="22"/>
        </w:rPr>
        <w:drawing>
          <wp:inline distT="0" distB="0" distL="0" distR="0" wp14:anchorId="58B2F4AA" wp14:editId="4E6FDBD8">
            <wp:extent cx="4902446" cy="3820808"/>
            <wp:effectExtent l="0" t="0" r="0" b="8255"/>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11">
                      <a:grayscl/>
                      <a:extLst>
                        <a:ext uri="{BEBA8EAE-BF5A-486C-A8C5-ECC9F3942E4B}">
                          <a14:imgProps xmlns:a14="http://schemas.microsoft.com/office/drawing/2010/main">
                            <a14:imgLayer r:embed="rId12">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4912622" cy="3828738"/>
                    </a:xfrm>
                    <a:prstGeom prst="rect">
                      <a:avLst/>
                    </a:prstGeom>
                  </pic:spPr>
                </pic:pic>
              </a:graphicData>
            </a:graphic>
          </wp:inline>
        </w:drawing>
      </w:r>
    </w:p>
    <w:p w14:paraId="734DB1E4" w14:textId="3027E389" w:rsidR="004F1721" w:rsidRPr="002C6EFE" w:rsidRDefault="004F1721">
      <w:pPr>
        <w:spacing w:line="360" w:lineRule="auto"/>
        <w:jc w:val="center"/>
        <w:rPr>
          <w:rFonts w:asciiTheme="majorHAnsi" w:hAnsiTheme="majorHAnsi"/>
          <w:bCs/>
          <w:sz w:val="22"/>
          <w:szCs w:val="22"/>
        </w:rPr>
      </w:pPr>
      <w:r w:rsidRPr="002C6EFE">
        <w:rPr>
          <w:rFonts w:asciiTheme="majorHAnsi" w:hAnsiTheme="majorHAnsi" w:hint="eastAsia"/>
          <w:bCs/>
          <w:sz w:val="22"/>
          <w:szCs w:val="22"/>
        </w:rPr>
        <w:t>图</w:t>
      </w:r>
      <w:r w:rsidR="00D067F1" w:rsidRPr="002C6EFE">
        <w:rPr>
          <w:rFonts w:asciiTheme="majorHAnsi" w:hAnsiTheme="majorHAnsi" w:hint="eastAsia"/>
          <w:bCs/>
          <w:sz w:val="22"/>
          <w:szCs w:val="22"/>
        </w:rPr>
        <w:t>2</w:t>
      </w:r>
    </w:p>
    <w:p w14:paraId="672FF2DE" w14:textId="2592F3FC" w:rsidR="00AA78E2" w:rsidRPr="002C6EFE" w:rsidRDefault="00AA78E2">
      <w:pPr>
        <w:spacing w:line="360" w:lineRule="auto"/>
        <w:jc w:val="center"/>
        <w:rPr>
          <w:rFonts w:asciiTheme="majorHAnsi" w:hAnsiTheme="majorHAnsi"/>
          <w:bCs/>
          <w:sz w:val="22"/>
          <w:szCs w:val="22"/>
        </w:rPr>
      </w:pPr>
      <w:r w:rsidRPr="002C6EFE">
        <w:rPr>
          <w:rFonts w:asciiTheme="majorHAnsi" w:hAnsiTheme="majorHAnsi"/>
          <w:bCs/>
          <w:noProof/>
          <w:sz w:val="22"/>
          <w:szCs w:val="22"/>
        </w:rPr>
        <w:lastRenderedPageBreak/>
        <w:drawing>
          <wp:inline distT="0" distB="0" distL="0" distR="0" wp14:anchorId="11A6C5BE" wp14:editId="777F33EB">
            <wp:extent cx="5724525" cy="1981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1981835"/>
                    </a:xfrm>
                    <a:prstGeom prst="rect">
                      <a:avLst/>
                    </a:prstGeom>
                  </pic:spPr>
                </pic:pic>
              </a:graphicData>
            </a:graphic>
          </wp:inline>
        </w:drawing>
      </w:r>
    </w:p>
    <w:p w14:paraId="745C9124" w14:textId="65F7C6BD" w:rsidR="00A51F8E" w:rsidRPr="002C6EFE" w:rsidRDefault="00A51F8E">
      <w:pPr>
        <w:spacing w:line="360" w:lineRule="auto"/>
        <w:jc w:val="center"/>
        <w:rPr>
          <w:rFonts w:asciiTheme="majorHAnsi" w:hAnsiTheme="majorHAnsi"/>
          <w:bCs/>
          <w:sz w:val="22"/>
          <w:szCs w:val="22"/>
        </w:rPr>
      </w:pPr>
      <w:r w:rsidRPr="002C6EFE">
        <w:rPr>
          <w:rFonts w:asciiTheme="majorHAnsi" w:hAnsiTheme="majorHAnsi"/>
          <w:bCs/>
          <w:sz w:val="22"/>
          <w:szCs w:val="22"/>
        </w:rPr>
        <w:t>图</w:t>
      </w:r>
      <w:r w:rsidRPr="002C6EFE">
        <w:rPr>
          <w:rFonts w:asciiTheme="majorHAnsi" w:hAnsiTheme="majorHAnsi"/>
          <w:bCs/>
          <w:sz w:val="22"/>
          <w:szCs w:val="22"/>
        </w:rPr>
        <w:t>2</w:t>
      </w:r>
    </w:p>
    <w:p w14:paraId="6D9030FA" w14:textId="5E2362CA" w:rsidR="00AA78E2" w:rsidRPr="002C6EFE" w:rsidRDefault="00AA78E2">
      <w:pPr>
        <w:spacing w:line="360" w:lineRule="auto"/>
        <w:jc w:val="center"/>
        <w:rPr>
          <w:rFonts w:asciiTheme="majorHAnsi" w:hAnsiTheme="majorHAnsi"/>
          <w:bCs/>
          <w:sz w:val="22"/>
          <w:szCs w:val="22"/>
        </w:rPr>
      </w:pPr>
      <w:r w:rsidRPr="002C6EFE">
        <w:rPr>
          <w:rFonts w:asciiTheme="majorHAnsi" w:hAnsiTheme="majorHAnsi"/>
          <w:bCs/>
          <w:noProof/>
          <w:sz w:val="22"/>
          <w:szCs w:val="22"/>
        </w:rPr>
        <w:drawing>
          <wp:inline distT="0" distB="0" distL="0" distR="0" wp14:anchorId="0E91C8B3" wp14:editId="1F34D759">
            <wp:extent cx="5724525" cy="19538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1953895"/>
                    </a:xfrm>
                    <a:prstGeom prst="rect">
                      <a:avLst/>
                    </a:prstGeom>
                  </pic:spPr>
                </pic:pic>
              </a:graphicData>
            </a:graphic>
          </wp:inline>
        </w:drawing>
      </w:r>
    </w:p>
    <w:p w14:paraId="7A40C964" w14:textId="77777777" w:rsidR="00446D8F" w:rsidRPr="002C6EFE" w:rsidRDefault="00A51F8E">
      <w:pPr>
        <w:spacing w:line="360" w:lineRule="auto"/>
        <w:jc w:val="center"/>
        <w:rPr>
          <w:rFonts w:asciiTheme="majorHAnsi" w:hAnsiTheme="majorHAnsi"/>
          <w:bCs/>
          <w:sz w:val="22"/>
          <w:szCs w:val="22"/>
          <w:rPrChange w:id="1258" w:author="Jiaoda Patent Agency" w:date="2021-05-19T09:48:00Z">
            <w:rPr>
              <w:rFonts w:asciiTheme="majorHAnsi" w:hAnsiTheme="majorHAnsi"/>
              <w:bCs/>
              <w:sz w:val="22"/>
              <w:szCs w:val="22"/>
            </w:rPr>
          </w:rPrChange>
        </w:rPr>
        <w:sectPr w:rsidR="00446D8F" w:rsidRPr="002C6EFE" w:rsidSect="00E975C7">
          <w:pgSz w:w="11907" w:h="16840" w:code="9"/>
          <w:pgMar w:top="1701" w:right="1304" w:bottom="1588" w:left="1588" w:header="1134" w:footer="851" w:gutter="0"/>
          <w:pgNumType w:start="1"/>
          <w:cols w:space="425"/>
          <w:formProt w:val="0"/>
          <w:docGrid w:linePitch="326"/>
        </w:sectPr>
      </w:pPr>
      <w:r w:rsidRPr="002C6EFE">
        <w:rPr>
          <w:rFonts w:asciiTheme="majorHAnsi" w:hAnsiTheme="majorHAnsi"/>
          <w:bCs/>
          <w:sz w:val="22"/>
          <w:szCs w:val="22"/>
        </w:rPr>
        <w:t>图</w:t>
      </w:r>
      <w:r w:rsidR="00AA78E2" w:rsidRPr="002C6EFE">
        <w:rPr>
          <w:rFonts w:asciiTheme="majorHAnsi" w:hAnsiTheme="majorHAnsi"/>
          <w:bCs/>
          <w:sz w:val="22"/>
          <w:szCs w:val="22"/>
        </w:rPr>
        <w:t>3</w:t>
      </w:r>
    </w:p>
    <w:p w14:paraId="60D4E219" w14:textId="1FFCFAD1" w:rsidR="00082450" w:rsidRPr="002C6EFE" w:rsidRDefault="00082450" w:rsidP="00082450">
      <w:pPr>
        <w:pStyle w:val="a3"/>
        <w:adjustRightInd w:val="0"/>
        <w:spacing w:line="360" w:lineRule="auto"/>
        <w:jc w:val="center"/>
        <w:textAlignment w:val="baseline"/>
        <w:rPr>
          <w:rFonts w:asciiTheme="majorHAnsi" w:hAnsiTheme="majorHAnsi"/>
          <w:b/>
          <w:sz w:val="44"/>
        </w:rPr>
      </w:pPr>
      <w:r w:rsidRPr="002C6EFE">
        <w:rPr>
          <w:rFonts w:asciiTheme="majorHAnsi" w:hAnsiTheme="majorHAnsi" w:hint="eastAsia"/>
          <w:b/>
          <w:kern w:val="0"/>
          <w:sz w:val="44"/>
        </w:rPr>
        <w:lastRenderedPageBreak/>
        <w:t>权</w:t>
      </w:r>
      <w:r w:rsidRPr="002C6EFE">
        <w:rPr>
          <w:rFonts w:asciiTheme="majorHAnsi" w:hAnsiTheme="majorHAnsi"/>
          <w:b/>
          <w:kern w:val="0"/>
          <w:sz w:val="44"/>
          <w:rPrChange w:id="1259" w:author="Jiaoda Patent Agency" w:date="2021-05-19T09:48:00Z">
            <w:rPr>
              <w:rFonts w:asciiTheme="majorHAnsi" w:hAnsiTheme="majorHAnsi"/>
              <w:b/>
              <w:kern w:val="0"/>
              <w:sz w:val="44"/>
            </w:rPr>
          </w:rPrChange>
        </w:rPr>
        <w:tab/>
      </w:r>
      <w:r w:rsidRPr="002C6EFE">
        <w:rPr>
          <w:rFonts w:asciiTheme="majorHAnsi" w:hAnsiTheme="majorHAnsi" w:hint="eastAsia"/>
          <w:b/>
          <w:kern w:val="0"/>
          <w:sz w:val="44"/>
          <w:rPrChange w:id="1260" w:author="Jiaoda Patent Agency" w:date="2021-05-19T09:48:00Z">
            <w:rPr>
              <w:rFonts w:asciiTheme="majorHAnsi" w:hAnsiTheme="majorHAnsi" w:hint="eastAsia"/>
              <w:b/>
              <w:kern w:val="0"/>
              <w:sz w:val="44"/>
            </w:rPr>
          </w:rPrChange>
        </w:rPr>
        <w:t>利</w:t>
      </w:r>
      <w:r w:rsidRPr="002C6EFE">
        <w:rPr>
          <w:rFonts w:asciiTheme="majorHAnsi" w:hAnsiTheme="majorHAnsi"/>
          <w:b/>
          <w:kern w:val="0"/>
          <w:sz w:val="44"/>
          <w:rPrChange w:id="1261" w:author="Jiaoda Patent Agency" w:date="2021-05-19T09:48:00Z">
            <w:rPr>
              <w:rFonts w:asciiTheme="majorHAnsi" w:hAnsiTheme="majorHAnsi"/>
              <w:b/>
              <w:kern w:val="0"/>
              <w:sz w:val="44"/>
            </w:rPr>
          </w:rPrChange>
        </w:rPr>
        <w:tab/>
      </w:r>
      <w:r w:rsidRPr="002C6EFE">
        <w:rPr>
          <w:rFonts w:asciiTheme="majorHAnsi" w:hAnsiTheme="majorHAnsi" w:hint="eastAsia"/>
          <w:b/>
          <w:kern w:val="0"/>
          <w:sz w:val="44"/>
          <w:rPrChange w:id="1262" w:author="Jiaoda Patent Agency" w:date="2021-05-19T09:48:00Z">
            <w:rPr>
              <w:rFonts w:asciiTheme="majorHAnsi" w:hAnsiTheme="majorHAnsi" w:hint="eastAsia"/>
              <w:b/>
              <w:kern w:val="0"/>
              <w:sz w:val="44"/>
            </w:rPr>
          </w:rPrChange>
        </w:rPr>
        <w:t>要</w:t>
      </w:r>
      <w:r w:rsidRPr="002C6EFE">
        <w:rPr>
          <w:rFonts w:asciiTheme="majorHAnsi" w:hAnsiTheme="majorHAnsi"/>
          <w:b/>
          <w:kern w:val="0"/>
          <w:sz w:val="44"/>
          <w:rPrChange w:id="1263" w:author="Jiaoda Patent Agency" w:date="2021-05-19T09:48:00Z">
            <w:rPr>
              <w:rFonts w:asciiTheme="majorHAnsi" w:hAnsiTheme="majorHAnsi"/>
              <w:b/>
              <w:kern w:val="0"/>
              <w:sz w:val="44"/>
            </w:rPr>
          </w:rPrChange>
        </w:rPr>
        <w:tab/>
      </w:r>
      <w:r w:rsidRPr="002C6EFE">
        <w:rPr>
          <w:rFonts w:asciiTheme="majorHAnsi" w:hAnsiTheme="majorHAnsi" w:hint="eastAsia"/>
          <w:b/>
          <w:kern w:val="0"/>
          <w:sz w:val="44"/>
          <w:rPrChange w:id="1264" w:author="Jiaoda Patent Agency" w:date="2021-05-19T09:48:00Z">
            <w:rPr>
              <w:rFonts w:asciiTheme="majorHAnsi" w:hAnsiTheme="majorHAnsi" w:hint="eastAsia"/>
              <w:b/>
              <w:kern w:val="0"/>
              <w:sz w:val="44"/>
            </w:rPr>
          </w:rPrChange>
        </w:rPr>
        <w:t>求</w:t>
      </w:r>
      <w:r w:rsidRPr="002C6EFE">
        <w:rPr>
          <w:rFonts w:asciiTheme="majorHAnsi" w:hAnsiTheme="majorHAnsi"/>
          <w:b/>
          <w:kern w:val="0"/>
          <w:sz w:val="44"/>
          <w:rPrChange w:id="1265" w:author="Jiaoda Patent Agency" w:date="2021-05-19T09:48:00Z">
            <w:rPr>
              <w:rFonts w:asciiTheme="majorHAnsi" w:hAnsiTheme="majorHAnsi"/>
              <w:b/>
              <w:kern w:val="0"/>
              <w:sz w:val="44"/>
            </w:rPr>
          </w:rPrChange>
        </w:rPr>
        <w:tab/>
      </w:r>
      <w:r w:rsidRPr="002C6EFE">
        <w:rPr>
          <w:rFonts w:asciiTheme="majorHAnsi" w:hAnsiTheme="majorHAnsi" w:hint="eastAsia"/>
          <w:b/>
          <w:kern w:val="0"/>
          <w:sz w:val="44"/>
          <w:rPrChange w:id="1266" w:author="Jiaoda Patent Agency" w:date="2021-05-19T09:48:00Z">
            <w:rPr>
              <w:rFonts w:asciiTheme="majorHAnsi" w:hAnsiTheme="majorHAnsi" w:hint="eastAsia"/>
              <w:b/>
              <w:kern w:val="0"/>
              <w:sz w:val="44"/>
            </w:rPr>
          </w:rPrChange>
        </w:rPr>
        <w:t>书</w:t>
      </w:r>
      <w:r w:rsidRPr="002C6EFE">
        <w:rPr>
          <w:rFonts w:asciiTheme="majorHAnsi" w:hAnsiTheme="majorHAnsi"/>
          <w:b/>
          <w:noProof/>
          <w:kern w:val="0"/>
          <w:sz w:val="44"/>
        </w:rPr>
        <mc:AlternateContent>
          <mc:Choice Requires="wps">
            <w:drawing>
              <wp:anchor distT="0" distB="0" distL="114300" distR="114300" simplePos="0" relativeHeight="251663872" behindDoc="0" locked="0" layoutInCell="1" allowOverlap="1" wp14:anchorId="61F2C607" wp14:editId="39A3D86E">
                <wp:simplePos x="0" y="0"/>
                <wp:positionH relativeFrom="column">
                  <wp:posOffset>-148590</wp:posOffset>
                </wp:positionH>
                <wp:positionV relativeFrom="paragraph">
                  <wp:posOffset>396240</wp:posOffset>
                </wp:positionV>
                <wp:extent cx="5963920" cy="0"/>
                <wp:effectExtent l="0" t="0" r="508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BCD91" id="Line 2"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">
                <o:lock v:ext="edit" shapetype="f"/>
              </v:line>
            </w:pict>
          </mc:Fallback>
        </mc:AlternateContent>
      </w:r>
    </w:p>
    <w:p w14:paraId="24C6B42A" w14:textId="2BDDFE80" w:rsidR="00C7549D" w:rsidRPr="002C6EFE" w:rsidRDefault="00A21223" w:rsidP="00A21223">
      <w:pPr>
        <w:pStyle w:val="ab"/>
        <w:tabs>
          <w:tab w:val="left" w:pos="709"/>
        </w:tabs>
        <w:spacing w:line="360" w:lineRule="auto"/>
        <w:ind w:firstLine="440"/>
        <w:rPr>
          <w:rFonts w:asciiTheme="majorHAnsi" w:hAnsiTheme="majorHAnsi"/>
          <w:sz w:val="22"/>
          <w:szCs w:val="22"/>
          <w:rPrChange w:id="1267" w:author="Jiaoda Patent Agency" w:date="2021-05-19T09:48:00Z">
            <w:rPr>
              <w:rFonts w:asciiTheme="majorHAnsi" w:hAnsiTheme="majorHAnsi"/>
              <w:sz w:val="22"/>
              <w:szCs w:val="22"/>
            </w:rPr>
          </w:rPrChange>
        </w:rPr>
      </w:pPr>
      <w:r w:rsidRPr="002C6EFE">
        <w:rPr>
          <w:rFonts w:asciiTheme="majorHAnsi" w:hAnsiTheme="majorHAnsi"/>
          <w:sz w:val="22"/>
          <w:szCs w:val="22"/>
        </w:rPr>
        <w:t>1</w:t>
      </w:r>
      <w:r w:rsidRPr="002C6EFE">
        <w:rPr>
          <w:rFonts w:asciiTheme="majorHAnsi" w:hAnsiTheme="majorHAnsi" w:hint="eastAsia"/>
          <w:sz w:val="22"/>
          <w:szCs w:val="22"/>
        </w:rPr>
        <w:t>、</w:t>
      </w:r>
      <w:r w:rsidR="00C7549D" w:rsidRPr="002C6EFE">
        <w:rPr>
          <w:rFonts w:asciiTheme="majorHAnsi" w:hAnsiTheme="majorHAnsi"/>
          <w:sz w:val="22"/>
          <w:szCs w:val="22"/>
        </w:rPr>
        <w:t>一种工业平台</w:t>
      </w:r>
      <w:r w:rsidR="00C7549D" w:rsidRPr="002C6EFE">
        <w:rPr>
          <w:rFonts w:asciiTheme="majorHAnsi" w:hAnsiTheme="majorHAnsi" w:hint="eastAsia"/>
          <w:sz w:val="22"/>
          <w:szCs w:val="22"/>
        </w:rPr>
        <w:t>资源优化分配</w:t>
      </w:r>
      <w:r w:rsidR="00C7549D" w:rsidRPr="002C6EFE">
        <w:rPr>
          <w:rFonts w:asciiTheme="majorHAnsi" w:hAnsiTheme="majorHAnsi" w:hint="eastAsia"/>
          <w:sz w:val="22"/>
          <w:szCs w:val="22"/>
          <w:rPrChange w:id="1268" w:author="Jiaoda Patent Agency" w:date="2021-05-19T09:48:00Z">
            <w:rPr>
              <w:rFonts w:asciiTheme="majorHAnsi" w:hAnsiTheme="majorHAnsi" w:hint="eastAsia"/>
              <w:sz w:val="22"/>
              <w:szCs w:val="22"/>
            </w:rPr>
          </w:rPrChange>
        </w:rPr>
        <w:t>装置，</w:t>
      </w:r>
      <w:r w:rsidR="00A30F6D" w:rsidRPr="002C6EFE">
        <w:rPr>
          <w:rFonts w:asciiTheme="majorHAnsi" w:hAnsiTheme="majorHAnsi" w:hint="eastAsia"/>
          <w:sz w:val="22"/>
          <w:szCs w:val="22"/>
          <w:rPrChange w:id="1269" w:author="Jiaoda Patent Agency" w:date="2021-05-19T09:48:00Z">
            <w:rPr>
              <w:rFonts w:asciiTheme="majorHAnsi" w:hAnsiTheme="majorHAnsi" w:hint="eastAsia"/>
              <w:sz w:val="22"/>
              <w:szCs w:val="22"/>
            </w:rPr>
          </w:rPrChange>
        </w:rPr>
        <w:t>其特征在于，</w:t>
      </w:r>
      <w:r w:rsidR="00C7549D" w:rsidRPr="002C6EFE">
        <w:rPr>
          <w:rFonts w:asciiTheme="majorHAnsi" w:hAnsiTheme="majorHAnsi" w:hint="eastAsia"/>
          <w:sz w:val="22"/>
          <w:szCs w:val="22"/>
          <w:rPrChange w:id="1270" w:author="Jiaoda Patent Agency" w:date="2021-05-19T09:48:00Z">
            <w:rPr>
              <w:rFonts w:asciiTheme="majorHAnsi" w:hAnsiTheme="majorHAnsi" w:hint="eastAsia"/>
              <w:sz w:val="22"/>
              <w:szCs w:val="22"/>
            </w:rPr>
          </w:rPrChange>
        </w:rPr>
        <w:t>包括：内容分发系统和资源库，其中：</w:t>
      </w:r>
      <w:r w:rsidR="00C7549D" w:rsidRPr="002C6EFE">
        <w:rPr>
          <w:rFonts w:asciiTheme="majorHAnsi" w:eastAsiaTheme="minorEastAsia" w:hAnsiTheme="majorHAnsi" w:hint="eastAsia"/>
          <w:sz w:val="22"/>
          <w:szCs w:val="22"/>
          <w:rPrChange w:id="1271" w:author="Jiaoda Patent Agency" w:date="2021-05-19T09:48:00Z">
            <w:rPr>
              <w:rFonts w:asciiTheme="majorHAnsi" w:eastAsiaTheme="minorEastAsia" w:hAnsiTheme="majorHAnsi" w:hint="eastAsia"/>
              <w:sz w:val="22"/>
              <w:szCs w:val="22"/>
            </w:rPr>
          </w:rPrChange>
        </w:rPr>
        <w:t>内容分发系统生成机器人的</w:t>
      </w:r>
      <w:r w:rsidR="00C7549D" w:rsidRPr="002C6EFE">
        <w:rPr>
          <w:rFonts w:asciiTheme="majorHAnsi" w:hAnsiTheme="majorHAnsi" w:hint="eastAsia"/>
          <w:sz w:val="22"/>
          <w:szCs w:val="22"/>
          <w:rPrChange w:id="1272" w:author="Jiaoda Patent Agency" w:date="2021-05-19T09:48:00Z">
            <w:rPr>
              <w:rFonts w:asciiTheme="majorHAnsi" w:hAnsiTheme="majorHAnsi" w:hint="eastAsia"/>
              <w:sz w:val="22"/>
              <w:szCs w:val="22"/>
            </w:rPr>
          </w:rPrChange>
        </w:rPr>
        <w:t>资源预测请求</w:t>
      </w:r>
      <w:r w:rsidR="00C7549D" w:rsidRPr="002C6EFE">
        <w:rPr>
          <w:rFonts w:asciiTheme="majorHAnsi" w:hAnsiTheme="majorHAnsi" w:hint="eastAsia"/>
          <w:sz w:val="22"/>
          <w:szCs w:val="22"/>
          <w:rPrChange w:id="1273" w:author="Jiaoda Patent Agency" w:date="2021-05-19T09:48:00Z">
            <w:rPr>
              <w:rFonts w:asciiTheme="majorHAnsi" w:hAnsiTheme="majorHAnsi" w:hint="eastAsia"/>
              <w:sz w:val="22"/>
              <w:szCs w:val="22"/>
            </w:rPr>
          </w:rPrChange>
        </w:rPr>
        <w:t>并输出至资源库，根据资源库的反馈</w:t>
      </w:r>
      <w:r w:rsidR="00C7549D" w:rsidRPr="002C6EFE">
        <w:rPr>
          <w:rFonts w:asciiTheme="majorHAnsi" w:eastAsiaTheme="minorEastAsia" w:hAnsiTheme="majorHAnsi" w:hint="eastAsia"/>
          <w:sz w:val="22"/>
          <w:szCs w:val="22"/>
          <w:rPrChange w:id="1274" w:author="Jiaoda Patent Agency" w:date="2021-05-19T09:48:00Z">
            <w:rPr>
              <w:rFonts w:asciiTheme="majorHAnsi" w:eastAsiaTheme="minorEastAsia" w:hAnsiTheme="majorHAnsi" w:hint="eastAsia"/>
              <w:sz w:val="22"/>
              <w:szCs w:val="22"/>
            </w:rPr>
          </w:rPrChange>
        </w:rPr>
        <w:t>进行最优资源配置，实现机器人服务流程的同时基于新增的数据更新内容分发系统中诉求预测单元中的神经网络模型，</w:t>
      </w:r>
      <w:r w:rsidR="00C7549D" w:rsidRPr="002C6EFE">
        <w:rPr>
          <w:rFonts w:asciiTheme="majorHAnsi" w:hAnsiTheme="majorHAnsi" w:hint="eastAsia"/>
          <w:sz w:val="22"/>
          <w:szCs w:val="22"/>
          <w:rPrChange w:id="1275" w:author="Jiaoda Patent Agency" w:date="2021-05-19T09:48:00Z">
            <w:rPr>
              <w:rFonts w:asciiTheme="majorHAnsi" w:hAnsiTheme="majorHAnsi" w:hint="eastAsia"/>
              <w:sz w:val="22"/>
              <w:szCs w:val="22"/>
            </w:rPr>
          </w:rPrChange>
        </w:rPr>
        <w:t>资源库接收</w:t>
      </w:r>
      <w:r w:rsidR="00C7549D" w:rsidRPr="002C6EFE">
        <w:rPr>
          <w:rFonts w:asciiTheme="majorHAnsi" w:hAnsiTheme="majorHAnsi" w:hint="eastAsia"/>
          <w:sz w:val="22"/>
          <w:szCs w:val="22"/>
          <w:rPrChange w:id="1276" w:author="Jiaoda Patent Agency" w:date="2021-05-19T09:48:00Z">
            <w:rPr>
              <w:rFonts w:asciiTheme="majorHAnsi" w:hAnsiTheme="majorHAnsi" w:hint="eastAsia"/>
              <w:sz w:val="22"/>
              <w:szCs w:val="22"/>
            </w:rPr>
          </w:rPrChange>
        </w:rPr>
        <w:t>内容分发系统发出的</w:t>
      </w:r>
      <w:r w:rsidR="00C7549D" w:rsidRPr="002C6EFE">
        <w:rPr>
          <w:rFonts w:asciiTheme="majorHAnsi" w:hAnsiTheme="majorHAnsi" w:hint="eastAsia"/>
          <w:sz w:val="22"/>
          <w:szCs w:val="22"/>
          <w:rPrChange w:id="1277" w:author="Jiaoda Patent Agency" w:date="2021-05-19T09:48:00Z">
            <w:rPr>
              <w:rFonts w:asciiTheme="majorHAnsi" w:hAnsiTheme="majorHAnsi" w:hint="eastAsia"/>
              <w:sz w:val="22"/>
              <w:szCs w:val="22"/>
            </w:rPr>
          </w:rPrChange>
        </w:rPr>
        <w:t>资源预测请求，预测</w:t>
      </w:r>
      <w:r w:rsidR="00C7549D" w:rsidRPr="002C6EFE">
        <w:rPr>
          <w:rFonts w:asciiTheme="majorHAnsi" w:hAnsiTheme="majorHAnsi" w:hint="eastAsia"/>
          <w:sz w:val="22"/>
          <w:szCs w:val="22"/>
          <w:rPrChange w:id="1278" w:author="Jiaoda Patent Agency" w:date="2021-05-19T09:48:00Z">
            <w:rPr>
              <w:rFonts w:asciiTheme="majorHAnsi" w:hAnsiTheme="majorHAnsi" w:hint="eastAsia"/>
              <w:sz w:val="22"/>
              <w:szCs w:val="22"/>
            </w:rPr>
          </w:rPrChange>
        </w:rPr>
        <w:t>潜在可分配</w:t>
      </w:r>
      <w:r w:rsidR="00C7549D" w:rsidRPr="002C6EFE">
        <w:rPr>
          <w:rFonts w:asciiTheme="majorHAnsi" w:hAnsiTheme="majorHAnsi" w:hint="eastAsia"/>
          <w:sz w:val="22"/>
          <w:szCs w:val="22"/>
          <w:rPrChange w:id="1279" w:author="Jiaoda Patent Agency" w:date="2021-05-19T09:48:00Z">
            <w:rPr>
              <w:rFonts w:asciiTheme="majorHAnsi" w:hAnsiTheme="majorHAnsi" w:hint="eastAsia"/>
              <w:sz w:val="22"/>
              <w:szCs w:val="22"/>
            </w:rPr>
          </w:rPrChange>
        </w:rPr>
        <w:t>的最优资源配置</w:t>
      </w:r>
      <w:r w:rsidR="00C7549D" w:rsidRPr="002C6EFE">
        <w:rPr>
          <w:rFonts w:asciiTheme="majorHAnsi" w:hAnsiTheme="majorHAnsi" w:hint="eastAsia"/>
          <w:sz w:val="22"/>
          <w:szCs w:val="22"/>
          <w:rPrChange w:id="1280" w:author="Jiaoda Patent Agency" w:date="2021-05-19T09:48:00Z">
            <w:rPr>
              <w:rFonts w:asciiTheme="majorHAnsi" w:hAnsiTheme="majorHAnsi" w:hint="eastAsia"/>
              <w:sz w:val="22"/>
              <w:szCs w:val="22"/>
            </w:rPr>
          </w:rPrChange>
        </w:rPr>
        <w:t>，</w:t>
      </w:r>
      <w:r w:rsidR="00C7549D" w:rsidRPr="002C6EFE">
        <w:rPr>
          <w:rFonts w:asciiTheme="majorHAnsi" w:hAnsiTheme="majorHAnsi" w:hint="eastAsia"/>
          <w:sz w:val="22"/>
          <w:szCs w:val="22"/>
          <w:rPrChange w:id="1281" w:author="Jiaoda Patent Agency" w:date="2021-05-19T09:48:00Z">
            <w:rPr>
              <w:rFonts w:asciiTheme="majorHAnsi" w:hAnsiTheme="majorHAnsi" w:hint="eastAsia"/>
              <w:sz w:val="22"/>
              <w:szCs w:val="22"/>
            </w:rPr>
          </w:rPrChange>
        </w:rPr>
        <w:t>接收</w:t>
      </w:r>
      <w:r w:rsidR="00C7549D" w:rsidRPr="002C6EFE">
        <w:rPr>
          <w:rFonts w:asciiTheme="majorHAnsi" w:hAnsiTheme="majorHAnsi" w:hint="eastAsia"/>
          <w:sz w:val="22"/>
          <w:szCs w:val="22"/>
          <w:rPrChange w:id="1282" w:author="Jiaoda Patent Agency" w:date="2021-05-19T09:48:00Z">
            <w:rPr>
              <w:rFonts w:asciiTheme="majorHAnsi" w:hAnsiTheme="majorHAnsi" w:hint="eastAsia"/>
              <w:sz w:val="22"/>
              <w:szCs w:val="22"/>
            </w:rPr>
          </w:rPrChange>
        </w:rPr>
        <w:t>内容分发系统的</w:t>
      </w:r>
      <w:r w:rsidR="00C7549D" w:rsidRPr="002C6EFE">
        <w:rPr>
          <w:rFonts w:asciiTheme="majorHAnsi" w:hAnsiTheme="majorHAnsi" w:hint="eastAsia"/>
          <w:sz w:val="22"/>
          <w:szCs w:val="22"/>
          <w:rPrChange w:id="1283" w:author="Jiaoda Patent Agency" w:date="2021-05-19T09:48:00Z">
            <w:rPr>
              <w:rFonts w:asciiTheme="majorHAnsi" w:hAnsiTheme="majorHAnsi" w:hint="eastAsia"/>
              <w:sz w:val="22"/>
              <w:szCs w:val="22"/>
            </w:rPr>
          </w:rPrChange>
        </w:rPr>
        <w:t>资源调度单元的资源申请，基于资源申请分配资源</w:t>
      </w:r>
      <w:r w:rsidR="00C7549D" w:rsidRPr="002C6EFE">
        <w:rPr>
          <w:rFonts w:asciiTheme="majorHAnsi" w:hAnsiTheme="majorHAnsi" w:hint="eastAsia"/>
          <w:sz w:val="22"/>
          <w:szCs w:val="22"/>
          <w:rPrChange w:id="1284" w:author="Jiaoda Patent Agency" w:date="2021-05-19T09:48:00Z">
            <w:rPr>
              <w:rFonts w:asciiTheme="majorHAnsi" w:hAnsiTheme="majorHAnsi" w:hint="eastAsia"/>
              <w:sz w:val="22"/>
              <w:szCs w:val="22"/>
            </w:rPr>
          </w:rPrChange>
        </w:rPr>
        <w:t>。</w:t>
      </w:r>
    </w:p>
    <w:p w14:paraId="7E794E30" w14:textId="0EB9718A" w:rsidR="00035CF5" w:rsidRPr="002C6EFE" w:rsidRDefault="00035CF5" w:rsidP="00A21223">
      <w:pPr>
        <w:pStyle w:val="ab"/>
        <w:tabs>
          <w:tab w:val="left" w:pos="709"/>
        </w:tabs>
        <w:spacing w:line="360" w:lineRule="auto"/>
        <w:ind w:firstLine="440"/>
        <w:rPr>
          <w:rFonts w:asciiTheme="majorHAnsi" w:hAnsiTheme="majorHAnsi"/>
          <w:sz w:val="22"/>
          <w:szCs w:val="22"/>
          <w:rPrChange w:id="1285" w:author="Jiaoda Patent Agency" w:date="2021-05-19T09:48:00Z">
            <w:rPr>
              <w:rFonts w:asciiTheme="majorHAnsi" w:hAnsiTheme="majorHAnsi"/>
              <w:sz w:val="22"/>
              <w:szCs w:val="22"/>
            </w:rPr>
          </w:rPrChange>
        </w:rPr>
      </w:pPr>
    </w:p>
    <w:p w14:paraId="304F8BEC" w14:textId="740A6DD1" w:rsidR="00C7549D" w:rsidRPr="002C6EFE" w:rsidRDefault="00035CF5" w:rsidP="00035CF5">
      <w:pPr>
        <w:pStyle w:val="ab"/>
        <w:tabs>
          <w:tab w:val="left" w:pos="709"/>
        </w:tabs>
        <w:spacing w:line="360" w:lineRule="auto"/>
        <w:ind w:firstLine="440"/>
        <w:rPr>
          <w:rFonts w:asciiTheme="majorHAnsi" w:eastAsiaTheme="minorEastAsia" w:hAnsiTheme="majorHAnsi"/>
          <w:sz w:val="22"/>
          <w:szCs w:val="22"/>
          <w:rPrChange w:id="1286" w:author="Jiaoda Patent Agency" w:date="2021-05-19T09:48:00Z">
            <w:rPr>
              <w:rFonts w:asciiTheme="majorHAnsi" w:eastAsiaTheme="minorEastAsia" w:hAnsiTheme="majorHAnsi"/>
              <w:sz w:val="22"/>
              <w:szCs w:val="22"/>
            </w:rPr>
          </w:rPrChange>
        </w:rPr>
      </w:pPr>
      <w:r w:rsidRPr="002C6EFE">
        <w:rPr>
          <w:rFonts w:asciiTheme="majorHAnsi" w:hAnsiTheme="majorHAnsi" w:hint="eastAsia"/>
          <w:sz w:val="22"/>
          <w:szCs w:val="22"/>
          <w:rPrChange w:id="1287" w:author="Jiaoda Patent Agency" w:date="2021-05-19T09:48:00Z">
            <w:rPr>
              <w:rFonts w:asciiTheme="majorHAnsi" w:hAnsiTheme="majorHAnsi" w:hint="eastAsia"/>
              <w:sz w:val="22"/>
              <w:szCs w:val="22"/>
            </w:rPr>
          </w:rPrChange>
        </w:rPr>
        <w:t>2</w:t>
      </w:r>
      <w:r w:rsidRPr="002C6EFE">
        <w:rPr>
          <w:rFonts w:asciiTheme="majorHAnsi" w:hAnsiTheme="majorHAnsi" w:hint="eastAsia"/>
          <w:sz w:val="22"/>
          <w:szCs w:val="22"/>
          <w:rPrChange w:id="1288" w:author="Jiaoda Patent Agency" w:date="2021-05-19T09:48:00Z">
            <w:rPr>
              <w:rFonts w:asciiTheme="majorHAnsi" w:hAnsiTheme="majorHAnsi" w:hint="eastAsia"/>
              <w:sz w:val="22"/>
              <w:szCs w:val="22"/>
            </w:rPr>
          </w:rPrChange>
        </w:rPr>
        <w:t>、根据权利要求</w:t>
      </w:r>
      <w:r w:rsidRPr="002C6EFE">
        <w:rPr>
          <w:rFonts w:asciiTheme="majorHAnsi" w:hAnsiTheme="majorHAnsi" w:hint="eastAsia"/>
          <w:sz w:val="22"/>
          <w:szCs w:val="22"/>
          <w:rPrChange w:id="1289" w:author="Jiaoda Patent Agency" w:date="2021-05-19T09:48:00Z">
            <w:rPr>
              <w:rFonts w:asciiTheme="majorHAnsi" w:hAnsiTheme="majorHAnsi" w:hint="eastAsia"/>
              <w:sz w:val="22"/>
              <w:szCs w:val="22"/>
            </w:rPr>
          </w:rPrChange>
        </w:rPr>
        <w:t>1</w:t>
      </w:r>
      <w:r w:rsidRPr="002C6EFE">
        <w:rPr>
          <w:rFonts w:asciiTheme="majorHAnsi" w:hAnsiTheme="majorHAnsi" w:hint="eastAsia"/>
          <w:sz w:val="22"/>
          <w:szCs w:val="22"/>
          <w:rPrChange w:id="1290" w:author="Jiaoda Patent Agency" w:date="2021-05-19T09:48:00Z">
            <w:rPr>
              <w:rFonts w:asciiTheme="majorHAnsi" w:hAnsiTheme="majorHAnsi" w:hint="eastAsia"/>
              <w:sz w:val="22"/>
              <w:szCs w:val="22"/>
            </w:rPr>
          </w:rPrChange>
        </w:rPr>
        <w:t>所述的</w:t>
      </w:r>
      <w:r w:rsidRPr="002C6EFE">
        <w:rPr>
          <w:rFonts w:asciiTheme="majorHAnsi" w:hAnsiTheme="majorHAnsi"/>
          <w:sz w:val="22"/>
          <w:szCs w:val="22"/>
          <w:rPrChange w:id="1291" w:author="Jiaoda Patent Agency" w:date="2021-05-19T09:48:00Z">
            <w:rPr>
              <w:rFonts w:asciiTheme="majorHAnsi" w:hAnsiTheme="majorHAnsi"/>
              <w:sz w:val="22"/>
              <w:szCs w:val="22"/>
            </w:rPr>
          </w:rPrChange>
        </w:rPr>
        <w:t>工业平台</w:t>
      </w:r>
      <w:r w:rsidRPr="002C6EFE">
        <w:rPr>
          <w:rFonts w:asciiTheme="majorHAnsi" w:hAnsiTheme="majorHAnsi" w:hint="eastAsia"/>
          <w:sz w:val="22"/>
          <w:szCs w:val="22"/>
          <w:rPrChange w:id="1292" w:author="Jiaoda Patent Agency" w:date="2021-05-19T09:48:00Z">
            <w:rPr>
              <w:rFonts w:asciiTheme="majorHAnsi" w:hAnsiTheme="majorHAnsi" w:hint="eastAsia"/>
              <w:sz w:val="22"/>
              <w:szCs w:val="22"/>
            </w:rPr>
          </w:rPrChange>
        </w:rPr>
        <w:t>资源优化分配装置，其特征</w:t>
      </w:r>
      <w:r w:rsidRPr="002C6EFE">
        <w:rPr>
          <w:rFonts w:asciiTheme="majorHAnsi" w:hAnsiTheme="majorHAnsi" w:hint="eastAsia"/>
          <w:sz w:val="22"/>
          <w:szCs w:val="22"/>
          <w:rPrChange w:id="1293" w:author="Jiaoda Patent Agency" w:date="2021-05-19T09:48:00Z">
            <w:rPr>
              <w:rFonts w:asciiTheme="majorHAnsi" w:hAnsiTheme="majorHAnsi" w:hint="eastAsia"/>
              <w:sz w:val="22"/>
              <w:szCs w:val="22"/>
            </w:rPr>
          </w:rPrChange>
        </w:rPr>
        <w:t>是，</w:t>
      </w:r>
      <w:r w:rsidR="00C7549D" w:rsidRPr="002C6EFE">
        <w:rPr>
          <w:rFonts w:asciiTheme="majorHAnsi" w:eastAsiaTheme="minorEastAsia" w:hAnsiTheme="majorHAnsi" w:hint="eastAsia"/>
          <w:sz w:val="22"/>
          <w:szCs w:val="22"/>
          <w:rPrChange w:id="1294" w:author="Jiaoda Patent Agency" w:date="2021-05-19T09:48:00Z">
            <w:rPr>
              <w:rFonts w:asciiTheme="majorHAnsi" w:eastAsiaTheme="minorEastAsia" w:hAnsiTheme="majorHAnsi" w:hint="eastAsia"/>
              <w:sz w:val="22"/>
              <w:szCs w:val="22"/>
            </w:rPr>
          </w:rPrChange>
        </w:rPr>
        <w:t>所述的</w:t>
      </w:r>
      <w:r w:rsidR="00C7549D" w:rsidRPr="002C6EFE">
        <w:rPr>
          <w:rFonts w:asciiTheme="majorHAnsi" w:hAnsiTheme="majorHAnsi" w:hint="eastAsia"/>
          <w:sz w:val="22"/>
          <w:szCs w:val="22"/>
          <w:rPrChange w:id="1295" w:author="Jiaoda Patent Agency" w:date="2021-05-19T09:48:00Z">
            <w:rPr>
              <w:rFonts w:asciiTheme="majorHAnsi" w:hAnsiTheme="majorHAnsi" w:hint="eastAsia"/>
              <w:sz w:val="22"/>
              <w:szCs w:val="22"/>
            </w:rPr>
          </w:rPrChange>
        </w:rPr>
        <w:t>内容分发系统包括</w:t>
      </w:r>
      <w:r w:rsidR="00C7549D" w:rsidRPr="002C6EFE">
        <w:rPr>
          <w:rFonts w:asciiTheme="majorHAnsi" w:eastAsiaTheme="minorEastAsia" w:hAnsiTheme="majorHAnsi" w:hint="eastAsia"/>
          <w:sz w:val="22"/>
          <w:szCs w:val="22"/>
          <w:rPrChange w:id="1296" w:author="Jiaoda Patent Agency" w:date="2021-05-19T09:48:00Z">
            <w:rPr>
              <w:rFonts w:asciiTheme="majorHAnsi" w:eastAsiaTheme="minorEastAsia" w:hAnsiTheme="majorHAnsi" w:hint="eastAsia"/>
              <w:sz w:val="22"/>
              <w:szCs w:val="22"/>
            </w:rPr>
          </w:rPrChange>
        </w:rPr>
        <w:t>：交互单元、诉求预测单元、特征存储单元、资源调度单元和网络训练单元，其中：交互单元接收机器人的资源请求，将机器人</w:t>
      </w:r>
      <w:r w:rsidR="00C7549D" w:rsidRPr="002C6EFE">
        <w:rPr>
          <w:rFonts w:asciiTheme="majorHAnsi" w:eastAsiaTheme="minorEastAsia" w:hAnsiTheme="majorHAnsi" w:hint="eastAsia"/>
          <w:sz w:val="22"/>
          <w:szCs w:val="22"/>
          <w:rPrChange w:id="1297" w:author="Jiaoda Patent Agency" w:date="2021-05-19T09:48:00Z">
            <w:rPr>
              <w:rFonts w:asciiTheme="majorHAnsi" w:eastAsiaTheme="minorEastAsia" w:hAnsiTheme="majorHAnsi" w:hint="eastAsia"/>
              <w:sz w:val="22"/>
              <w:szCs w:val="22"/>
            </w:rPr>
          </w:rPrChange>
        </w:rPr>
        <w:t>ID</w:t>
      </w:r>
      <w:r w:rsidR="00C7549D" w:rsidRPr="002C6EFE">
        <w:rPr>
          <w:rFonts w:asciiTheme="majorHAnsi" w:eastAsiaTheme="minorEastAsia" w:hAnsiTheme="majorHAnsi" w:hint="eastAsia"/>
          <w:sz w:val="22"/>
          <w:szCs w:val="22"/>
          <w:rPrChange w:id="1298" w:author="Jiaoda Patent Agency" w:date="2021-05-19T09:48:00Z">
            <w:rPr>
              <w:rFonts w:asciiTheme="majorHAnsi" w:eastAsiaTheme="minorEastAsia" w:hAnsiTheme="majorHAnsi" w:hint="eastAsia"/>
              <w:sz w:val="22"/>
              <w:szCs w:val="22"/>
            </w:rPr>
          </w:rPrChange>
        </w:rPr>
        <w:t>和预算发送给诉求预测单元；诉求预测单元将机器人</w:t>
      </w:r>
      <w:r w:rsidR="00C7549D" w:rsidRPr="002C6EFE">
        <w:rPr>
          <w:rFonts w:asciiTheme="majorHAnsi" w:eastAsiaTheme="minorEastAsia" w:hAnsiTheme="majorHAnsi" w:hint="eastAsia"/>
          <w:sz w:val="22"/>
          <w:szCs w:val="22"/>
          <w:rPrChange w:id="1299" w:author="Jiaoda Patent Agency" w:date="2021-05-19T09:48:00Z">
            <w:rPr>
              <w:rFonts w:asciiTheme="majorHAnsi" w:eastAsiaTheme="minorEastAsia" w:hAnsiTheme="majorHAnsi" w:hint="eastAsia"/>
              <w:sz w:val="22"/>
              <w:szCs w:val="22"/>
            </w:rPr>
          </w:rPrChange>
        </w:rPr>
        <w:t>ID</w:t>
      </w:r>
      <w:r w:rsidR="00C7549D" w:rsidRPr="002C6EFE">
        <w:rPr>
          <w:rFonts w:asciiTheme="majorHAnsi" w:eastAsiaTheme="minorEastAsia" w:hAnsiTheme="majorHAnsi" w:hint="eastAsia"/>
          <w:sz w:val="22"/>
          <w:szCs w:val="22"/>
          <w:rPrChange w:id="1300" w:author="Jiaoda Patent Agency" w:date="2021-05-19T09:48:00Z">
            <w:rPr>
              <w:rFonts w:asciiTheme="majorHAnsi" w:eastAsiaTheme="minorEastAsia" w:hAnsiTheme="majorHAnsi" w:hint="eastAsia"/>
              <w:sz w:val="22"/>
              <w:szCs w:val="22"/>
            </w:rPr>
          </w:rPrChange>
        </w:rPr>
        <w:t>发送给特征存储单元；特征存储单元将该机器人特征发送给诉求预测单元；诉求预测单元中的神经网络基于机器人特征预测出机器人的诉求，将诉求与预算发送给资源库；诉求预测单元根据来自资源库的资源预测结果发送给交互单元，交互单元询问机器人是否采纳；并在机器人采纳该资源调度结果时，将机器人授权的资源调度结果发送给资源调度单元；资源调度单元发送资源申请请求给资源库；资源调度单元将资源发送给机器人；该轮交互结束，交互单元将最新一轮的交互数据发送给特征存储单元。</w:t>
      </w:r>
    </w:p>
    <w:p w14:paraId="4F23D759" w14:textId="2D0944E1" w:rsidR="00A17FE9" w:rsidRPr="002C6EFE" w:rsidRDefault="00A17FE9" w:rsidP="00035CF5">
      <w:pPr>
        <w:pStyle w:val="ab"/>
        <w:tabs>
          <w:tab w:val="left" w:pos="709"/>
        </w:tabs>
        <w:spacing w:line="360" w:lineRule="auto"/>
        <w:ind w:firstLine="440"/>
        <w:rPr>
          <w:rFonts w:asciiTheme="majorHAnsi" w:eastAsiaTheme="minorEastAsia" w:hAnsiTheme="majorHAnsi"/>
          <w:sz w:val="22"/>
          <w:szCs w:val="22"/>
          <w:rPrChange w:id="1301" w:author="Jiaoda Patent Agency" w:date="2021-05-19T09:48:00Z">
            <w:rPr>
              <w:rFonts w:asciiTheme="majorHAnsi" w:eastAsiaTheme="minorEastAsia" w:hAnsiTheme="majorHAnsi"/>
              <w:sz w:val="22"/>
              <w:szCs w:val="22"/>
            </w:rPr>
          </w:rPrChange>
        </w:rPr>
      </w:pPr>
    </w:p>
    <w:p w14:paraId="76B7A929" w14:textId="294EF9F6" w:rsidR="00C7549D" w:rsidRPr="002C6EFE" w:rsidRDefault="00A17FE9" w:rsidP="00A17FE9">
      <w:pPr>
        <w:pStyle w:val="ab"/>
        <w:tabs>
          <w:tab w:val="left" w:pos="709"/>
        </w:tabs>
        <w:spacing w:line="360" w:lineRule="auto"/>
        <w:ind w:firstLine="440"/>
        <w:rPr>
          <w:rFonts w:asciiTheme="majorHAnsi" w:hAnsiTheme="majorHAnsi"/>
          <w:sz w:val="22"/>
          <w:szCs w:val="22"/>
          <w:rPrChange w:id="1302" w:author="Jiaoda Patent Agency" w:date="2021-05-19T09:48:00Z">
            <w:rPr>
              <w:rFonts w:asciiTheme="majorHAnsi" w:hAnsiTheme="majorHAnsi"/>
              <w:sz w:val="22"/>
              <w:szCs w:val="22"/>
            </w:rPr>
          </w:rPrChange>
        </w:rPr>
      </w:pPr>
      <w:r w:rsidRPr="002C6EFE">
        <w:rPr>
          <w:rFonts w:asciiTheme="majorHAnsi" w:eastAsiaTheme="minorEastAsia" w:hAnsiTheme="majorHAnsi" w:hint="eastAsia"/>
          <w:sz w:val="22"/>
          <w:szCs w:val="22"/>
          <w:rPrChange w:id="1303" w:author="Jiaoda Patent Agency" w:date="2021-05-19T09:48:00Z">
            <w:rPr>
              <w:rFonts w:asciiTheme="majorHAnsi" w:eastAsiaTheme="minorEastAsia" w:hAnsiTheme="majorHAnsi" w:hint="eastAsia"/>
              <w:sz w:val="22"/>
              <w:szCs w:val="22"/>
            </w:rPr>
          </w:rPrChange>
        </w:rPr>
        <w:t>3</w:t>
      </w:r>
      <w:r w:rsidRPr="002C6EFE">
        <w:rPr>
          <w:rFonts w:asciiTheme="majorHAnsi" w:eastAsiaTheme="minorEastAsia" w:hAnsiTheme="majorHAnsi" w:hint="eastAsia"/>
          <w:sz w:val="22"/>
          <w:szCs w:val="22"/>
          <w:rPrChange w:id="1304" w:author="Jiaoda Patent Agency" w:date="2021-05-19T09:48:00Z">
            <w:rPr>
              <w:rFonts w:asciiTheme="majorHAnsi" w:eastAsiaTheme="minorEastAsia" w:hAnsiTheme="majorHAnsi" w:hint="eastAsia"/>
              <w:sz w:val="22"/>
              <w:szCs w:val="22"/>
            </w:rPr>
          </w:rPrChange>
        </w:rPr>
        <w:t>、</w:t>
      </w:r>
      <w:r w:rsidRPr="002C6EFE">
        <w:rPr>
          <w:rFonts w:asciiTheme="majorHAnsi" w:hAnsiTheme="majorHAnsi" w:hint="eastAsia"/>
          <w:sz w:val="22"/>
          <w:szCs w:val="22"/>
          <w:rPrChange w:id="1305" w:author="Jiaoda Patent Agency" w:date="2021-05-19T09:48:00Z">
            <w:rPr>
              <w:rFonts w:asciiTheme="majorHAnsi" w:hAnsiTheme="majorHAnsi" w:hint="eastAsia"/>
              <w:sz w:val="22"/>
              <w:szCs w:val="22"/>
            </w:rPr>
          </w:rPrChange>
        </w:rPr>
        <w:t>根据权利要求</w:t>
      </w:r>
      <w:r w:rsidR="007E2F6F" w:rsidRPr="002C6EFE">
        <w:rPr>
          <w:rFonts w:asciiTheme="majorHAnsi" w:hAnsiTheme="majorHAnsi"/>
          <w:sz w:val="22"/>
          <w:szCs w:val="22"/>
          <w:rPrChange w:id="1306" w:author="Jiaoda Patent Agency" w:date="2021-05-19T09:48:00Z">
            <w:rPr>
              <w:rFonts w:asciiTheme="majorHAnsi" w:hAnsiTheme="majorHAnsi"/>
              <w:sz w:val="22"/>
              <w:szCs w:val="22"/>
            </w:rPr>
          </w:rPrChange>
        </w:rPr>
        <w:t>2</w:t>
      </w:r>
      <w:r w:rsidRPr="002C6EFE">
        <w:rPr>
          <w:rFonts w:asciiTheme="majorHAnsi" w:hAnsiTheme="majorHAnsi" w:hint="eastAsia"/>
          <w:sz w:val="22"/>
          <w:szCs w:val="22"/>
          <w:rPrChange w:id="1307" w:author="Jiaoda Patent Agency" w:date="2021-05-19T09:48:00Z">
            <w:rPr>
              <w:rFonts w:asciiTheme="majorHAnsi" w:hAnsiTheme="majorHAnsi" w:hint="eastAsia"/>
              <w:sz w:val="22"/>
              <w:szCs w:val="22"/>
            </w:rPr>
          </w:rPrChange>
        </w:rPr>
        <w:t>所述的</w:t>
      </w:r>
      <w:r w:rsidRPr="002C6EFE">
        <w:rPr>
          <w:rFonts w:asciiTheme="majorHAnsi" w:hAnsiTheme="majorHAnsi"/>
          <w:sz w:val="22"/>
          <w:szCs w:val="22"/>
          <w:rPrChange w:id="1308" w:author="Jiaoda Patent Agency" w:date="2021-05-19T09:48:00Z">
            <w:rPr>
              <w:rFonts w:asciiTheme="majorHAnsi" w:hAnsiTheme="majorHAnsi"/>
              <w:sz w:val="22"/>
              <w:szCs w:val="22"/>
            </w:rPr>
          </w:rPrChange>
        </w:rPr>
        <w:t>工业平台</w:t>
      </w:r>
      <w:r w:rsidRPr="002C6EFE">
        <w:rPr>
          <w:rFonts w:asciiTheme="majorHAnsi" w:hAnsiTheme="majorHAnsi" w:hint="eastAsia"/>
          <w:sz w:val="22"/>
          <w:szCs w:val="22"/>
          <w:rPrChange w:id="1309" w:author="Jiaoda Patent Agency" w:date="2021-05-19T09:48:00Z">
            <w:rPr>
              <w:rFonts w:asciiTheme="majorHAnsi" w:hAnsiTheme="majorHAnsi" w:hint="eastAsia"/>
              <w:sz w:val="22"/>
              <w:szCs w:val="22"/>
            </w:rPr>
          </w:rPrChange>
        </w:rPr>
        <w:t>资源优化分配装置，其特征是，</w:t>
      </w:r>
      <w:r w:rsidR="00C7549D" w:rsidRPr="002C6EFE">
        <w:rPr>
          <w:rFonts w:asciiTheme="majorHAnsi" w:eastAsiaTheme="minorEastAsia" w:hAnsiTheme="majorHAnsi" w:hint="eastAsia"/>
          <w:sz w:val="22"/>
          <w:szCs w:val="22"/>
          <w:rPrChange w:id="1310" w:author="Jiaoda Patent Agency" w:date="2021-05-19T09:48:00Z">
            <w:rPr>
              <w:rFonts w:asciiTheme="majorHAnsi" w:eastAsiaTheme="minorEastAsia" w:hAnsiTheme="majorHAnsi" w:hint="eastAsia"/>
              <w:sz w:val="22"/>
              <w:szCs w:val="22"/>
            </w:rPr>
          </w:rPrChange>
        </w:rPr>
        <w:t>所述的神经网络模型，通过以下方式进行训练：网络训练单元向特征存储单元发送数据请求；特征存储单元将训练数据发送给网络训练单元</w:t>
      </w:r>
      <w:r w:rsidR="00C7549D" w:rsidRPr="002C6EFE">
        <w:rPr>
          <w:rFonts w:asciiTheme="majorHAnsi" w:hAnsiTheme="majorHAnsi" w:hint="eastAsia"/>
          <w:sz w:val="22"/>
          <w:szCs w:val="22"/>
          <w:rPrChange w:id="1311" w:author="Jiaoda Patent Agency" w:date="2021-05-19T09:48:00Z">
            <w:rPr>
              <w:rFonts w:asciiTheme="majorHAnsi" w:hAnsiTheme="majorHAnsi" w:hint="eastAsia"/>
              <w:sz w:val="22"/>
              <w:szCs w:val="22"/>
            </w:rPr>
          </w:rPrChange>
        </w:rPr>
        <w:t>；网络训练单元训练神经网络模型，并更新诉求预测单元中的神经网络模型。</w:t>
      </w:r>
    </w:p>
    <w:p w14:paraId="693AD20B" w14:textId="1098D96C" w:rsidR="007E2F6F" w:rsidRPr="002C6EFE" w:rsidRDefault="007E2F6F" w:rsidP="00A17FE9">
      <w:pPr>
        <w:pStyle w:val="ab"/>
        <w:tabs>
          <w:tab w:val="left" w:pos="709"/>
        </w:tabs>
        <w:spacing w:line="360" w:lineRule="auto"/>
        <w:ind w:firstLine="440"/>
        <w:rPr>
          <w:rFonts w:asciiTheme="majorHAnsi" w:hAnsiTheme="majorHAnsi"/>
          <w:sz w:val="22"/>
          <w:szCs w:val="22"/>
          <w:rPrChange w:id="1312" w:author="Jiaoda Patent Agency" w:date="2021-05-19T09:48:00Z">
            <w:rPr>
              <w:rFonts w:asciiTheme="majorHAnsi" w:hAnsiTheme="majorHAnsi"/>
              <w:sz w:val="22"/>
              <w:szCs w:val="22"/>
            </w:rPr>
          </w:rPrChange>
        </w:rPr>
      </w:pPr>
    </w:p>
    <w:p w14:paraId="55A970C6" w14:textId="5EAD7187" w:rsidR="0088517E" w:rsidRPr="002C6EFE" w:rsidRDefault="007E2F6F" w:rsidP="00A17FE9">
      <w:pPr>
        <w:pStyle w:val="ab"/>
        <w:tabs>
          <w:tab w:val="left" w:pos="709"/>
        </w:tabs>
        <w:spacing w:line="360" w:lineRule="auto"/>
        <w:ind w:firstLine="440"/>
        <w:rPr>
          <w:rFonts w:asciiTheme="majorHAnsi" w:hAnsiTheme="majorHAnsi" w:cstheme="minorBidi"/>
          <w:bCs/>
          <w:sz w:val="22"/>
          <w:szCs w:val="22"/>
          <w:rPrChange w:id="1313" w:author="Jiaoda Patent Agency" w:date="2021-05-19T09:48:00Z">
            <w:rPr>
              <w:rFonts w:asciiTheme="majorHAnsi" w:hAnsiTheme="majorHAnsi" w:cstheme="minorBidi"/>
              <w:bCs/>
              <w:sz w:val="22"/>
              <w:szCs w:val="22"/>
            </w:rPr>
          </w:rPrChange>
        </w:rPr>
      </w:pPr>
      <w:r w:rsidRPr="002C6EFE">
        <w:rPr>
          <w:rFonts w:asciiTheme="majorHAnsi" w:hAnsiTheme="majorHAnsi" w:hint="eastAsia"/>
          <w:sz w:val="22"/>
          <w:szCs w:val="22"/>
          <w:rPrChange w:id="1314" w:author="Jiaoda Patent Agency" w:date="2021-05-19T09:48:00Z">
            <w:rPr>
              <w:rFonts w:asciiTheme="majorHAnsi" w:hAnsiTheme="majorHAnsi" w:hint="eastAsia"/>
              <w:sz w:val="22"/>
              <w:szCs w:val="22"/>
            </w:rPr>
          </w:rPrChange>
        </w:rPr>
        <w:t>4</w:t>
      </w:r>
      <w:r w:rsidRPr="002C6EFE">
        <w:rPr>
          <w:rFonts w:asciiTheme="majorHAnsi" w:hAnsiTheme="majorHAnsi" w:hint="eastAsia"/>
          <w:sz w:val="22"/>
          <w:szCs w:val="22"/>
          <w:rPrChange w:id="1315" w:author="Jiaoda Patent Agency" w:date="2021-05-19T09:48:00Z">
            <w:rPr>
              <w:rFonts w:asciiTheme="majorHAnsi" w:hAnsiTheme="majorHAnsi" w:hint="eastAsia"/>
              <w:sz w:val="22"/>
              <w:szCs w:val="22"/>
            </w:rPr>
          </w:rPrChange>
        </w:rPr>
        <w:t>、</w:t>
      </w:r>
      <w:r w:rsidRPr="002C6EFE">
        <w:rPr>
          <w:rFonts w:asciiTheme="majorHAnsi" w:hAnsiTheme="majorHAnsi" w:hint="eastAsia"/>
          <w:sz w:val="22"/>
          <w:szCs w:val="22"/>
          <w:rPrChange w:id="1316" w:author="Jiaoda Patent Agency" w:date="2021-05-19T09:48:00Z">
            <w:rPr>
              <w:rFonts w:asciiTheme="majorHAnsi" w:hAnsiTheme="majorHAnsi" w:hint="eastAsia"/>
              <w:sz w:val="22"/>
              <w:szCs w:val="22"/>
            </w:rPr>
          </w:rPrChange>
        </w:rPr>
        <w:t>根据权利要求</w:t>
      </w:r>
      <w:r w:rsidRPr="002C6EFE">
        <w:rPr>
          <w:rFonts w:asciiTheme="majorHAnsi" w:hAnsiTheme="majorHAnsi" w:hint="eastAsia"/>
          <w:sz w:val="22"/>
          <w:szCs w:val="22"/>
          <w:rPrChange w:id="1317" w:author="Jiaoda Patent Agency" w:date="2021-05-19T09:48:00Z">
            <w:rPr>
              <w:rFonts w:asciiTheme="majorHAnsi" w:hAnsiTheme="majorHAnsi" w:hint="eastAsia"/>
              <w:sz w:val="22"/>
              <w:szCs w:val="22"/>
            </w:rPr>
          </w:rPrChange>
        </w:rPr>
        <w:t>1</w:t>
      </w:r>
      <w:r w:rsidR="00B050E0" w:rsidRPr="002C6EFE">
        <w:rPr>
          <w:rFonts w:asciiTheme="majorHAnsi" w:hAnsiTheme="majorHAnsi" w:hint="eastAsia"/>
          <w:sz w:val="22"/>
          <w:szCs w:val="22"/>
          <w:rPrChange w:id="1318" w:author="Jiaoda Patent Agency" w:date="2021-05-19T09:48:00Z">
            <w:rPr>
              <w:rFonts w:asciiTheme="majorHAnsi" w:hAnsiTheme="majorHAnsi" w:hint="eastAsia"/>
              <w:sz w:val="22"/>
              <w:szCs w:val="22"/>
            </w:rPr>
          </w:rPrChange>
        </w:rPr>
        <w:t>~</w:t>
      </w:r>
      <w:r w:rsidR="00B050E0" w:rsidRPr="002C6EFE">
        <w:rPr>
          <w:rFonts w:asciiTheme="majorHAnsi" w:hAnsiTheme="majorHAnsi"/>
          <w:sz w:val="22"/>
          <w:szCs w:val="22"/>
          <w:rPrChange w:id="1319" w:author="Jiaoda Patent Agency" w:date="2021-05-19T09:48:00Z">
            <w:rPr>
              <w:rFonts w:asciiTheme="majorHAnsi" w:hAnsiTheme="majorHAnsi"/>
              <w:sz w:val="22"/>
              <w:szCs w:val="22"/>
            </w:rPr>
          </w:rPrChange>
        </w:rPr>
        <w:t>3</w:t>
      </w:r>
      <w:r w:rsidR="00B050E0" w:rsidRPr="002C6EFE">
        <w:rPr>
          <w:rFonts w:asciiTheme="majorHAnsi" w:hAnsiTheme="majorHAnsi" w:hint="eastAsia"/>
          <w:sz w:val="22"/>
          <w:szCs w:val="22"/>
          <w:rPrChange w:id="1320" w:author="Jiaoda Patent Agency" w:date="2021-05-19T09:48:00Z">
            <w:rPr>
              <w:rFonts w:asciiTheme="majorHAnsi" w:hAnsiTheme="majorHAnsi" w:hint="eastAsia"/>
              <w:sz w:val="22"/>
              <w:szCs w:val="22"/>
            </w:rPr>
          </w:rPrChange>
        </w:rPr>
        <w:t>中任一</w:t>
      </w:r>
      <w:r w:rsidRPr="002C6EFE">
        <w:rPr>
          <w:rFonts w:asciiTheme="majorHAnsi" w:hAnsiTheme="majorHAnsi" w:hint="eastAsia"/>
          <w:sz w:val="22"/>
          <w:szCs w:val="22"/>
          <w:rPrChange w:id="1321" w:author="Jiaoda Patent Agency" w:date="2021-05-19T09:48:00Z">
            <w:rPr>
              <w:rFonts w:asciiTheme="majorHAnsi" w:hAnsiTheme="majorHAnsi" w:hint="eastAsia"/>
              <w:sz w:val="22"/>
              <w:szCs w:val="22"/>
            </w:rPr>
          </w:rPrChange>
        </w:rPr>
        <w:t>所述装置</w:t>
      </w:r>
      <w:r w:rsidR="00B050E0" w:rsidRPr="002C6EFE">
        <w:rPr>
          <w:rFonts w:asciiTheme="majorHAnsi" w:hAnsiTheme="majorHAnsi" w:hint="eastAsia"/>
          <w:sz w:val="22"/>
          <w:szCs w:val="22"/>
          <w:rPrChange w:id="1322" w:author="Jiaoda Patent Agency" w:date="2021-05-19T09:48:00Z">
            <w:rPr>
              <w:rFonts w:asciiTheme="majorHAnsi" w:hAnsiTheme="majorHAnsi" w:hint="eastAsia"/>
              <w:sz w:val="22"/>
              <w:szCs w:val="22"/>
            </w:rPr>
          </w:rPrChange>
        </w:rPr>
        <w:t>的</w:t>
      </w:r>
      <w:r w:rsidR="0088517E" w:rsidRPr="002C6EFE">
        <w:rPr>
          <w:rFonts w:asciiTheme="majorHAnsi" w:hAnsiTheme="majorHAnsi"/>
          <w:sz w:val="22"/>
          <w:szCs w:val="22"/>
          <w:rPrChange w:id="1323" w:author="Jiaoda Patent Agency" w:date="2021-05-19T09:48:00Z">
            <w:rPr>
              <w:rFonts w:asciiTheme="majorHAnsi" w:hAnsiTheme="majorHAnsi"/>
              <w:sz w:val="22"/>
              <w:szCs w:val="22"/>
            </w:rPr>
          </w:rPrChange>
        </w:rPr>
        <w:t>工业平台信息优化分发处理</w:t>
      </w:r>
      <w:r w:rsidR="008818D3" w:rsidRPr="002C6EFE">
        <w:rPr>
          <w:rFonts w:asciiTheme="majorHAnsi" w:hAnsiTheme="majorHAnsi" w:hint="eastAsia"/>
          <w:sz w:val="22"/>
          <w:szCs w:val="22"/>
          <w:rPrChange w:id="1324" w:author="Jiaoda Patent Agency" w:date="2021-05-19T09:48:00Z">
            <w:rPr>
              <w:rFonts w:asciiTheme="majorHAnsi" w:hAnsiTheme="majorHAnsi" w:hint="eastAsia"/>
              <w:sz w:val="22"/>
              <w:szCs w:val="22"/>
            </w:rPr>
          </w:rPrChange>
        </w:rPr>
        <w:t>方法</w:t>
      </w:r>
      <w:r w:rsidR="00B050E0" w:rsidRPr="002C6EFE">
        <w:rPr>
          <w:rFonts w:asciiTheme="majorHAnsi" w:hAnsiTheme="majorHAnsi" w:hint="eastAsia"/>
          <w:sz w:val="22"/>
          <w:szCs w:val="22"/>
          <w:rPrChange w:id="1325" w:author="Jiaoda Patent Agency" w:date="2021-05-19T09:48:00Z">
            <w:rPr>
              <w:rFonts w:asciiTheme="majorHAnsi" w:hAnsiTheme="majorHAnsi" w:hint="eastAsia"/>
              <w:sz w:val="22"/>
              <w:szCs w:val="22"/>
            </w:rPr>
          </w:rPrChange>
        </w:rPr>
        <w:t>，其特征在于，</w:t>
      </w:r>
      <w:r w:rsidR="005E12C7" w:rsidRPr="002C6EFE">
        <w:rPr>
          <w:rFonts w:asciiTheme="majorHAnsi" w:hAnsiTheme="majorHAnsi" w:hint="eastAsia"/>
          <w:sz w:val="22"/>
          <w:szCs w:val="22"/>
          <w:rPrChange w:id="1326" w:author="Jiaoda Patent Agency" w:date="2021-05-19T09:48:00Z">
            <w:rPr>
              <w:rFonts w:asciiTheme="majorHAnsi" w:hAnsiTheme="majorHAnsi" w:hint="eastAsia"/>
              <w:sz w:val="22"/>
              <w:szCs w:val="22"/>
            </w:rPr>
          </w:rPrChange>
        </w:rPr>
        <w:t>基于</w:t>
      </w:r>
      <w:r w:rsidR="0088517E" w:rsidRPr="002C6EFE">
        <w:rPr>
          <w:rFonts w:asciiTheme="majorHAnsi" w:hAnsiTheme="majorHAnsi" w:cstheme="minorBidi"/>
          <w:bCs/>
          <w:sz w:val="22"/>
          <w:szCs w:val="22"/>
          <w:rPrChange w:id="1327" w:author="Jiaoda Patent Agency" w:date="2021-05-19T09:48:00Z">
            <w:rPr>
              <w:rFonts w:asciiTheme="majorHAnsi" w:hAnsiTheme="majorHAnsi" w:cstheme="minorBidi"/>
              <w:bCs/>
              <w:sz w:val="22"/>
              <w:szCs w:val="22"/>
            </w:rPr>
          </w:rPrChange>
        </w:rPr>
        <w:t>机器人发起资源申请请求时，内容分发系统从申请请求中解析出机器人相关信息并生成估计的机器人需求，并将机器人需求以及为该机器人分配的预算等信息发送到资源库，询问可分配的资源；资源库根据</w:t>
      </w:r>
      <w:r w:rsidR="0088517E" w:rsidRPr="002C6EFE">
        <w:rPr>
          <w:rFonts w:asciiTheme="majorHAnsi" w:hAnsiTheme="majorHAnsi" w:cstheme="minorBidi" w:hint="eastAsia"/>
          <w:bCs/>
          <w:sz w:val="22"/>
          <w:szCs w:val="22"/>
          <w:rPrChange w:id="1328" w:author="Jiaoda Patent Agency" w:date="2021-05-19T09:48:00Z">
            <w:rPr>
              <w:rFonts w:asciiTheme="majorHAnsi" w:hAnsiTheme="majorHAnsi" w:cstheme="minorBidi" w:hint="eastAsia"/>
              <w:bCs/>
              <w:sz w:val="22"/>
              <w:szCs w:val="22"/>
            </w:rPr>
          </w:rPrChange>
        </w:rPr>
        <w:t>内容分发系统提供的需</w:t>
      </w:r>
      <w:r w:rsidR="0088517E" w:rsidRPr="002C6EFE">
        <w:rPr>
          <w:rFonts w:asciiTheme="majorHAnsi" w:hAnsiTheme="majorHAnsi" w:cstheme="minorBidi"/>
          <w:bCs/>
          <w:sz w:val="22"/>
          <w:szCs w:val="22"/>
          <w:rPrChange w:id="1329" w:author="Jiaoda Patent Agency" w:date="2021-05-19T09:48:00Z">
            <w:rPr>
              <w:rFonts w:asciiTheme="majorHAnsi" w:hAnsiTheme="majorHAnsi" w:cstheme="minorBidi"/>
              <w:bCs/>
              <w:sz w:val="22"/>
              <w:szCs w:val="22"/>
            </w:rPr>
          </w:rPrChange>
        </w:rPr>
        <w:t>求和预算估计能够获取的资源，并将预计的可分配资源</w:t>
      </w:r>
      <m:oMath>
        <m:r>
          <m:rPr>
            <m:sty m:val="p"/>
          </m:rPr>
          <w:rPr>
            <w:rFonts w:ascii="Cambria Math" w:hAnsi="Cambria Math"/>
            <w:sz w:val="22"/>
            <w:szCs w:val="22"/>
            <w:rPrChange w:id="1330" w:author="Jiaoda Patent Agency" w:date="2021-05-19T09:48:00Z">
              <w:rPr>
                <w:rFonts w:ascii="Cambria Math" w:hAnsi="Cambria Math"/>
                <w:sz w:val="22"/>
                <w:szCs w:val="22"/>
              </w:rPr>
            </w:rPrChange>
          </w:rPr>
          <m:t>v</m:t>
        </m:r>
        <m:r>
          <w:rPr>
            <w:rFonts w:ascii="Cambria Math" w:hAnsi="Cambria Math"/>
            <w:sz w:val="22"/>
            <w:szCs w:val="22"/>
            <w:rPrChange w:id="1331" w:author="Jiaoda Patent Agency" w:date="2021-05-19T09:48:00Z">
              <w:rPr>
                <w:rFonts w:ascii="Cambria Math" w:hAnsi="Cambria Math"/>
                <w:sz w:val="22"/>
                <w:szCs w:val="22"/>
              </w:rPr>
            </w:rPrChange>
          </w:rPr>
          <m:t>=</m:t>
        </m:r>
        <m:sSup>
          <m:sSupPr>
            <m:ctrlPr>
              <w:rPr>
                <w:rFonts w:ascii="Cambria Math" w:hAnsi="Cambria Math" w:cs="宋体"/>
                <w:bCs/>
                <w:sz w:val="22"/>
                <w:szCs w:val="22"/>
              </w:rPr>
            </m:ctrlPr>
          </m:sSupPr>
          <m:e>
            <m:d>
              <m:dPr>
                <m:begChr m:val="["/>
                <m:endChr m:val="]"/>
                <m:ctrlPr>
                  <w:rPr>
                    <w:rFonts w:ascii="Cambria Math" w:hAnsi="Cambria Math" w:cs="宋体"/>
                    <w:bCs/>
                    <w:sz w:val="22"/>
                    <w:szCs w:val="22"/>
                  </w:rPr>
                </m:ctrlPr>
              </m:dPr>
              <m:e>
                <m:sSub>
                  <m:sSubPr>
                    <m:ctrlPr>
                      <w:rPr>
                        <w:rFonts w:ascii="Cambria Math" w:hAnsi="Cambria Math" w:cs="宋体"/>
                        <w:bCs/>
                        <w:sz w:val="22"/>
                        <w:szCs w:val="22"/>
                      </w:rPr>
                    </m:ctrlPr>
                  </m:sSubPr>
                  <m:e>
                    <m:r>
                      <w:rPr>
                        <w:rFonts w:ascii="Cambria Math" w:hAnsi="Cambria Math"/>
                        <w:sz w:val="22"/>
                        <w:szCs w:val="22"/>
                      </w:rPr>
                      <m:t>v</m:t>
                    </m:r>
                    <m:ctrlPr>
                      <w:rPr>
                        <w:rFonts w:ascii="Cambria Math" w:hAnsi="Cambria Math" w:cs="宋体"/>
                        <w:bCs/>
                        <w:sz w:val="22"/>
                        <w:szCs w:val="22"/>
                        <w:rPrChange w:id="1332" w:author="Jiaoda Patent Agency" w:date="2021-05-19T09:48:00Z">
                          <w:rPr>
                            <w:rFonts w:ascii="Cambria Math" w:hAnsi="Cambria Math" w:cs="宋体"/>
                            <w:bCs/>
                            <w:sz w:val="22"/>
                            <w:szCs w:val="22"/>
                          </w:rPr>
                        </w:rPrChange>
                      </w:rPr>
                    </m:ctrlPr>
                  </m:e>
                  <m:sub>
                    <m:r>
                      <w:rPr>
                        <w:rFonts w:ascii="Cambria Math" w:hAnsi="Cambria Math"/>
                        <w:sz w:val="22"/>
                        <w:szCs w:val="22"/>
                      </w:rPr>
                      <m:t>1</m:t>
                    </m:r>
                    <m:ctrlPr>
                      <w:rPr>
                        <w:rFonts w:ascii="Cambria Math" w:hAnsi="Cambria Math" w:cs="宋体"/>
                        <w:bCs/>
                        <w:sz w:val="22"/>
                        <w:szCs w:val="22"/>
                        <w:rPrChange w:id="1333" w:author="Jiaoda Patent Agency" w:date="2021-05-19T09:48:00Z">
                          <w:rPr>
                            <w:rFonts w:ascii="Cambria Math" w:hAnsi="Cambria Math" w:cs="宋体"/>
                            <w:bCs/>
                            <w:sz w:val="22"/>
                            <w:szCs w:val="22"/>
                          </w:rPr>
                        </w:rPrChange>
                      </w:rPr>
                    </m:ctrlP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
                      <m:t>v</m:t>
                    </m:r>
                    <m:ctrlPr>
                      <w:rPr>
                        <w:rFonts w:ascii="Cambria Math" w:hAnsi="Cambria Math" w:cs="宋体"/>
                        <w:bCs/>
                        <w:sz w:val="22"/>
                        <w:szCs w:val="22"/>
                        <w:rPrChange w:id="1334" w:author="Jiaoda Patent Agency" w:date="2021-05-19T09:48:00Z">
                          <w:rPr>
                            <w:rFonts w:ascii="Cambria Math" w:hAnsi="Cambria Math" w:cs="宋体"/>
                            <w:bCs/>
                            <w:sz w:val="22"/>
                            <w:szCs w:val="22"/>
                          </w:rPr>
                        </w:rPrChange>
                      </w:rPr>
                    </m:ctrlPr>
                  </m:e>
                  <m:sub>
                    <m:r>
                      <w:rPr>
                        <w:rFonts w:ascii="Cambria Math" w:hAnsi="Cambria Math"/>
                        <w:sz w:val="22"/>
                        <w:szCs w:val="22"/>
                      </w:rPr>
                      <m:t>2</m:t>
                    </m:r>
                    <m:ctrlPr>
                      <w:rPr>
                        <w:rFonts w:ascii="Cambria Math" w:hAnsi="Cambria Math" w:cs="宋体"/>
                        <w:bCs/>
                        <w:sz w:val="22"/>
                        <w:szCs w:val="22"/>
                        <w:rPrChange w:id="1335" w:author="Jiaoda Patent Agency" w:date="2021-05-19T09:48:00Z">
                          <w:rPr>
                            <w:rFonts w:ascii="Cambria Math" w:hAnsi="Cambria Math" w:cs="宋体"/>
                            <w:bCs/>
                            <w:sz w:val="22"/>
                            <w:szCs w:val="22"/>
                          </w:rPr>
                        </w:rPrChange>
                      </w:rPr>
                    </m:ctrlPr>
                  </m:sub>
                </m:sSub>
                <m:r>
                  <w:rPr>
                    <w:rFonts w:ascii="Cambria Math" w:hAnsi="Cambria Math"/>
                    <w:sz w:val="22"/>
                    <w:szCs w:val="22"/>
                  </w:rPr>
                  <m:t>，</m:t>
                </m:r>
                <m:r>
                  <w:rPr>
                    <w:rFonts w:ascii="Cambria Math" w:hAnsi="Cambria Math"/>
                    <w:sz w:val="22"/>
                    <w:szCs w:val="22"/>
                  </w:rPr>
                  <m:t>⋯</m:t>
                </m:r>
                <m:r>
                  <w:rPr>
                    <w:rFonts w:ascii="Cambria Math" w:hAnsi="Cambria Math"/>
                    <w:sz w:val="22"/>
                    <w:szCs w:val="22"/>
                    <w:rPrChange w:id="1336" w:author="Jiaoda Patent Agency" w:date="2021-05-19T09:48:00Z">
                      <w:rPr>
                        <w:rFonts w:ascii="Cambria Math" w:hAnsi="Cambria Math"/>
                        <w:sz w:val="22"/>
                        <w:szCs w:val="22"/>
                      </w:rPr>
                    </w:rPrChange>
                  </w:rPr>
                  <m:t>，</m:t>
                </m:r>
                <m:sSub>
                  <m:sSubPr>
                    <m:ctrlPr>
                      <w:rPr>
                        <w:rFonts w:ascii="Cambria Math" w:hAnsi="Cambria Math" w:cs="宋体"/>
                        <w:bCs/>
                        <w:sz w:val="22"/>
                        <w:szCs w:val="22"/>
                      </w:rPr>
                    </m:ctrlPr>
                  </m:sSubPr>
                  <m:e>
                    <m:r>
                      <w:rPr>
                        <w:rFonts w:ascii="Cambria Math" w:hAnsi="Cambria Math"/>
                        <w:sz w:val="22"/>
                        <w:szCs w:val="22"/>
                      </w:rPr>
                      <m:t>v</m:t>
                    </m:r>
                    <m:ctrlPr>
                      <w:rPr>
                        <w:rFonts w:ascii="Cambria Math" w:hAnsi="Cambria Math" w:cs="宋体"/>
                        <w:bCs/>
                        <w:sz w:val="22"/>
                        <w:szCs w:val="22"/>
                        <w:rPrChange w:id="1337" w:author="Jiaoda Patent Agency" w:date="2021-05-19T09:48:00Z">
                          <w:rPr>
                            <w:rFonts w:ascii="Cambria Math" w:hAnsi="Cambria Math" w:cs="宋体"/>
                            <w:bCs/>
                            <w:sz w:val="22"/>
                            <w:szCs w:val="22"/>
                          </w:rPr>
                        </w:rPrChange>
                      </w:rPr>
                    </m:ctrlPr>
                  </m:e>
                  <m:sub>
                    <m:r>
                      <w:rPr>
                        <w:rFonts w:ascii="Cambria Math" w:hAnsi="Cambria Math"/>
                        <w:sz w:val="22"/>
                        <w:szCs w:val="22"/>
                      </w:rPr>
                      <m:t>n</m:t>
                    </m:r>
                    <m:ctrlPr>
                      <w:rPr>
                        <w:rFonts w:ascii="Cambria Math" w:hAnsi="Cambria Math" w:cs="宋体"/>
                        <w:bCs/>
                        <w:sz w:val="22"/>
                        <w:szCs w:val="22"/>
                        <w:rPrChange w:id="1338" w:author="Jiaoda Patent Agency" w:date="2021-05-19T09:48:00Z">
                          <w:rPr>
                            <w:rFonts w:ascii="Cambria Math" w:hAnsi="Cambria Math" w:cs="宋体"/>
                            <w:bCs/>
                            <w:sz w:val="22"/>
                            <w:szCs w:val="22"/>
                          </w:rPr>
                        </w:rPrChange>
                      </w:rPr>
                    </m:ctrlPr>
                  </m:sub>
                </m:sSub>
                <m:ctrlPr>
                  <w:rPr>
                    <w:rFonts w:ascii="Cambria Math" w:hAnsi="Cambria Math" w:cs="宋体"/>
                    <w:bCs/>
                    <w:sz w:val="22"/>
                    <w:szCs w:val="22"/>
                    <w:rPrChange w:id="1339" w:author="Jiaoda Patent Agency" w:date="2021-05-19T09:48:00Z">
                      <w:rPr>
                        <w:rFonts w:ascii="Cambria Math" w:hAnsi="Cambria Math" w:cs="宋体"/>
                        <w:bCs/>
                        <w:sz w:val="22"/>
                        <w:szCs w:val="22"/>
                      </w:rPr>
                    </w:rPrChange>
                  </w:rPr>
                </m:ctrlPr>
              </m:e>
            </m:d>
            <m:ctrlPr>
              <w:rPr>
                <w:rFonts w:ascii="Cambria Math" w:hAnsi="Cambria Math" w:cs="宋体"/>
                <w:bCs/>
                <w:sz w:val="22"/>
                <w:szCs w:val="22"/>
                <w:rPrChange w:id="1340" w:author="Jiaoda Patent Agency" w:date="2021-05-19T09:48:00Z">
                  <w:rPr>
                    <w:rFonts w:ascii="Cambria Math" w:hAnsi="Cambria Math" w:cs="宋体"/>
                    <w:bCs/>
                    <w:sz w:val="22"/>
                    <w:szCs w:val="22"/>
                  </w:rPr>
                </w:rPrChange>
              </w:rPr>
            </m:ctrlPr>
          </m:e>
          <m:sup>
            <m:r>
              <m:rPr>
                <m:sty m:val="p"/>
              </m:rPr>
              <w:rPr>
                <w:rFonts w:ascii="Cambria Math" w:hAnsi="Cambria Math"/>
                <w:sz w:val="22"/>
                <w:szCs w:val="22"/>
              </w:rPr>
              <m:t>⊤</m:t>
            </m:r>
            <m:ctrlPr>
              <w:rPr>
                <w:rFonts w:ascii="Cambria Math" w:hAnsi="Cambria Math" w:cs="宋体"/>
                <w:bCs/>
                <w:sz w:val="22"/>
                <w:szCs w:val="22"/>
                <w:rPrChange w:id="1341" w:author="Jiaoda Patent Agency" w:date="2021-05-19T09:48:00Z">
                  <w:rPr>
                    <w:rFonts w:ascii="Cambria Math" w:hAnsi="Cambria Math" w:cs="宋体"/>
                    <w:bCs/>
                    <w:sz w:val="22"/>
                    <w:szCs w:val="22"/>
                  </w:rPr>
                </w:rPrChange>
              </w:rPr>
            </m:ctrlPr>
          </m:sup>
        </m:sSup>
      </m:oMath>
      <w:r w:rsidR="0088517E" w:rsidRPr="002C6EFE">
        <w:rPr>
          <w:rFonts w:asciiTheme="majorHAnsi" w:hAnsiTheme="majorHAnsi" w:cstheme="minorBidi"/>
          <w:bCs/>
          <w:sz w:val="22"/>
          <w:szCs w:val="22"/>
        </w:rPr>
        <w:t>返回，内容分发系统据此</w:t>
      </w:r>
      <w:r w:rsidR="0088517E" w:rsidRPr="002C6EFE">
        <w:rPr>
          <w:rFonts w:asciiTheme="majorHAnsi" w:hAnsiTheme="majorHAnsi" w:cstheme="minorBidi"/>
          <w:bCs/>
          <w:sz w:val="22"/>
          <w:szCs w:val="22"/>
          <w:rPrChange w:id="1342" w:author="Jiaoda Patent Agency" w:date="2021-05-19T09:48:00Z">
            <w:rPr>
              <w:rFonts w:asciiTheme="majorHAnsi" w:hAnsiTheme="majorHAnsi" w:cstheme="minorBidi"/>
              <w:bCs/>
              <w:sz w:val="22"/>
              <w:szCs w:val="22"/>
            </w:rPr>
          </w:rPrChange>
        </w:rPr>
        <w:t>向机器人发送资源申请结果，并根据机器人的采纳反馈</w:t>
      </w:r>
      <w:r w:rsidR="0088517E" w:rsidRPr="002C6EFE">
        <w:rPr>
          <w:rFonts w:asciiTheme="majorHAnsi" w:hAnsiTheme="majorHAnsi" w:cstheme="minorBidi" w:hint="eastAsia"/>
          <w:bCs/>
          <w:sz w:val="22"/>
          <w:szCs w:val="22"/>
          <w:rPrChange w:id="1343" w:author="Jiaoda Patent Agency" w:date="2021-05-19T09:48:00Z">
            <w:rPr>
              <w:rFonts w:asciiTheme="majorHAnsi" w:hAnsiTheme="majorHAnsi" w:cstheme="minorBidi" w:hint="eastAsia"/>
              <w:bCs/>
              <w:sz w:val="22"/>
              <w:szCs w:val="22"/>
            </w:rPr>
          </w:rPrChange>
        </w:rPr>
        <w:t>信号</w:t>
      </w:r>
      <w:r w:rsidR="0088517E" w:rsidRPr="002C6EFE">
        <w:rPr>
          <w:rFonts w:asciiTheme="majorHAnsi" w:hAnsiTheme="majorHAnsi" w:cstheme="minorBidi"/>
          <w:bCs/>
          <w:sz w:val="22"/>
          <w:szCs w:val="22"/>
          <w:rPrChange w:id="1344" w:author="Jiaoda Patent Agency" w:date="2021-05-19T09:48:00Z">
            <w:rPr>
              <w:rFonts w:asciiTheme="majorHAnsi" w:hAnsiTheme="majorHAnsi" w:cstheme="minorBidi"/>
              <w:bCs/>
              <w:sz w:val="22"/>
              <w:szCs w:val="22"/>
            </w:rPr>
          </w:rPrChange>
        </w:rPr>
        <w:t>，通过资源库将基于该需求的真实资源结果分配给机器人。</w:t>
      </w:r>
    </w:p>
    <w:p w14:paraId="3EE92FBE" w14:textId="12D974DA" w:rsidR="00160F7B" w:rsidRPr="002C6EFE" w:rsidRDefault="00160F7B" w:rsidP="00A17FE9">
      <w:pPr>
        <w:pStyle w:val="ab"/>
        <w:tabs>
          <w:tab w:val="left" w:pos="709"/>
        </w:tabs>
        <w:spacing w:line="360" w:lineRule="auto"/>
        <w:ind w:firstLine="440"/>
        <w:rPr>
          <w:rFonts w:asciiTheme="majorHAnsi" w:hAnsiTheme="majorHAnsi" w:cstheme="minorBidi"/>
          <w:bCs/>
          <w:sz w:val="22"/>
          <w:szCs w:val="22"/>
          <w:rPrChange w:id="1345" w:author="Jiaoda Patent Agency" w:date="2021-05-19T09:48:00Z">
            <w:rPr>
              <w:rFonts w:asciiTheme="majorHAnsi" w:hAnsiTheme="majorHAnsi" w:cstheme="minorBidi"/>
              <w:bCs/>
              <w:sz w:val="22"/>
              <w:szCs w:val="22"/>
            </w:rPr>
          </w:rPrChange>
        </w:rPr>
      </w:pPr>
    </w:p>
    <w:p w14:paraId="092F9D31" w14:textId="5C1390C9" w:rsidR="008818D3" w:rsidRPr="002C6EFE" w:rsidRDefault="00160F7B" w:rsidP="00160F7B">
      <w:pPr>
        <w:pStyle w:val="ab"/>
        <w:tabs>
          <w:tab w:val="left" w:pos="709"/>
        </w:tabs>
        <w:spacing w:line="360" w:lineRule="auto"/>
        <w:ind w:firstLine="440"/>
        <w:rPr>
          <w:rFonts w:asciiTheme="majorHAnsi" w:hAnsiTheme="majorHAnsi" w:cstheme="minorBidi"/>
          <w:bCs/>
          <w:sz w:val="22"/>
          <w:szCs w:val="22"/>
          <w:rPrChange w:id="1346" w:author="Jiaoda Patent Agency" w:date="2021-05-19T09:48:00Z">
            <w:rPr>
              <w:rFonts w:asciiTheme="majorHAnsi" w:hAnsiTheme="majorHAnsi" w:cstheme="minorBidi"/>
              <w:bCs/>
              <w:sz w:val="22"/>
              <w:szCs w:val="22"/>
            </w:rPr>
          </w:rPrChange>
        </w:rPr>
      </w:pPr>
      <w:r w:rsidRPr="002C6EFE">
        <w:rPr>
          <w:rFonts w:asciiTheme="majorHAnsi" w:hAnsiTheme="majorHAnsi" w:cstheme="minorBidi" w:hint="eastAsia"/>
          <w:bCs/>
          <w:sz w:val="22"/>
          <w:szCs w:val="22"/>
          <w:rPrChange w:id="1347" w:author="Jiaoda Patent Agency" w:date="2021-05-19T09:48:00Z">
            <w:rPr>
              <w:rFonts w:asciiTheme="majorHAnsi" w:hAnsiTheme="majorHAnsi" w:cstheme="minorBidi" w:hint="eastAsia"/>
              <w:bCs/>
              <w:sz w:val="22"/>
              <w:szCs w:val="22"/>
            </w:rPr>
          </w:rPrChange>
        </w:rPr>
        <w:t>5</w:t>
      </w:r>
      <w:r w:rsidRPr="002C6EFE">
        <w:rPr>
          <w:rFonts w:asciiTheme="majorHAnsi" w:hAnsiTheme="majorHAnsi" w:cstheme="minorBidi" w:hint="eastAsia"/>
          <w:bCs/>
          <w:sz w:val="22"/>
          <w:szCs w:val="22"/>
          <w:rPrChange w:id="1348" w:author="Jiaoda Patent Agency" w:date="2021-05-19T09:48:00Z">
            <w:rPr>
              <w:rFonts w:asciiTheme="majorHAnsi" w:hAnsiTheme="majorHAnsi" w:cstheme="minorBidi" w:hint="eastAsia"/>
              <w:bCs/>
              <w:sz w:val="22"/>
              <w:szCs w:val="22"/>
            </w:rPr>
          </w:rPrChange>
        </w:rPr>
        <w:t>、根据权利要求</w:t>
      </w:r>
      <w:r w:rsidRPr="002C6EFE">
        <w:rPr>
          <w:rFonts w:asciiTheme="majorHAnsi" w:hAnsiTheme="majorHAnsi" w:cstheme="minorBidi" w:hint="eastAsia"/>
          <w:bCs/>
          <w:sz w:val="22"/>
          <w:szCs w:val="22"/>
          <w:rPrChange w:id="1349" w:author="Jiaoda Patent Agency" w:date="2021-05-19T09:48:00Z">
            <w:rPr>
              <w:rFonts w:asciiTheme="majorHAnsi" w:hAnsiTheme="majorHAnsi" w:cstheme="minorBidi" w:hint="eastAsia"/>
              <w:bCs/>
              <w:sz w:val="22"/>
              <w:szCs w:val="22"/>
            </w:rPr>
          </w:rPrChange>
        </w:rPr>
        <w:t>4</w:t>
      </w:r>
      <w:r w:rsidRPr="002C6EFE">
        <w:rPr>
          <w:rFonts w:asciiTheme="majorHAnsi" w:hAnsiTheme="majorHAnsi" w:cstheme="minorBidi" w:hint="eastAsia"/>
          <w:bCs/>
          <w:sz w:val="22"/>
          <w:szCs w:val="22"/>
          <w:rPrChange w:id="1350" w:author="Jiaoda Patent Agency" w:date="2021-05-19T09:48:00Z">
            <w:rPr>
              <w:rFonts w:asciiTheme="majorHAnsi" w:hAnsiTheme="majorHAnsi" w:cstheme="minorBidi" w:hint="eastAsia"/>
              <w:bCs/>
              <w:sz w:val="22"/>
              <w:szCs w:val="22"/>
            </w:rPr>
          </w:rPrChange>
        </w:rPr>
        <w:t>所述的</w:t>
      </w:r>
      <w:r w:rsidRPr="002C6EFE">
        <w:rPr>
          <w:rFonts w:asciiTheme="majorHAnsi" w:hAnsiTheme="majorHAnsi"/>
          <w:sz w:val="22"/>
          <w:szCs w:val="22"/>
          <w:rPrChange w:id="1351" w:author="Jiaoda Patent Agency" w:date="2021-05-19T09:48:00Z">
            <w:rPr>
              <w:rFonts w:asciiTheme="majorHAnsi" w:hAnsiTheme="majorHAnsi"/>
              <w:sz w:val="22"/>
              <w:szCs w:val="22"/>
            </w:rPr>
          </w:rPrChange>
        </w:rPr>
        <w:t>工业平台信息优化分发处理</w:t>
      </w:r>
      <w:r w:rsidRPr="002C6EFE">
        <w:rPr>
          <w:rFonts w:asciiTheme="majorHAnsi" w:hAnsiTheme="majorHAnsi" w:hint="eastAsia"/>
          <w:sz w:val="22"/>
          <w:szCs w:val="22"/>
          <w:rPrChange w:id="1352" w:author="Jiaoda Patent Agency" w:date="2021-05-19T09:48:00Z">
            <w:rPr>
              <w:rFonts w:asciiTheme="majorHAnsi" w:hAnsiTheme="majorHAnsi" w:hint="eastAsia"/>
              <w:sz w:val="22"/>
              <w:szCs w:val="22"/>
            </w:rPr>
          </w:rPrChange>
        </w:rPr>
        <w:t>方法，其特征</w:t>
      </w:r>
      <w:r w:rsidRPr="002C6EFE">
        <w:rPr>
          <w:rFonts w:asciiTheme="majorHAnsi" w:hAnsiTheme="majorHAnsi" w:hint="eastAsia"/>
          <w:sz w:val="22"/>
          <w:szCs w:val="22"/>
          <w:rPrChange w:id="1353" w:author="Jiaoda Patent Agency" w:date="2021-05-19T09:48:00Z">
            <w:rPr>
              <w:rFonts w:asciiTheme="majorHAnsi" w:hAnsiTheme="majorHAnsi" w:hint="eastAsia"/>
              <w:sz w:val="22"/>
              <w:szCs w:val="22"/>
            </w:rPr>
          </w:rPrChange>
        </w:rPr>
        <w:t>是，</w:t>
      </w:r>
      <w:r w:rsidR="008818D3" w:rsidRPr="002C6EFE">
        <w:rPr>
          <w:rFonts w:asciiTheme="majorHAnsi" w:hAnsiTheme="majorHAnsi" w:cstheme="minorBidi"/>
          <w:bCs/>
          <w:sz w:val="22"/>
          <w:szCs w:val="22"/>
          <w:rPrChange w:id="1354" w:author="Jiaoda Patent Agency" w:date="2021-05-19T09:48:00Z">
            <w:rPr>
              <w:rFonts w:asciiTheme="majorHAnsi" w:hAnsiTheme="majorHAnsi" w:cstheme="minorBidi"/>
              <w:bCs/>
              <w:sz w:val="22"/>
              <w:szCs w:val="22"/>
            </w:rPr>
          </w:rPrChange>
        </w:rPr>
        <w:t>所述的可分配的</w:t>
      </w:r>
      <w:r w:rsidR="008818D3" w:rsidRPr="002C6EFE">
        <w:rPr>
          <w:rFonts w:asciiTheme="majorHAnsi" w:hAnsiTheme="majorHAnsi" w:cstheme="minorBidi"/>
          <w:bCs/>
          <w:sz w:val="22"/>
          <w:szCs w:val="22"/>
          <w:rPrChange w:id="1355" w:author="Jiaoda Patent Agency" w:date="2021-05-19T09:48:00Z">
            <w:rPr>
              <w:rFonts w:asciiTheme="majorHAnsi" w:hAnsiTheme="majorHAnsi" w:cstheme="minorBidi"/>
              <w:bCs/>
              <w:sz w:val="22"/>
              <w:szCs w:val="22"/>
            </w:rPr>
          </w:rPrChange>
        </w:rPr>
        <w:lastRenderedPageBreak/>
        <w:t>资源是指：在预算等各种约束下，机器人获得的资源结果，具体为：</w:t>
      </w:r>
      <m:oMath>
        <m:r>
          <m:rPr>
            <m:sty m:val="p"/>
          </m:rPr>
          <w:rPr>
            <w:rFonts w:ascii="Cambria Math" w:hAnsi="Cambria Math"/>
            <w:sz w:val="22"/>
            <w:szCs w:val="22"/>
            <w:rPrChange w:id="1356" w:author="Jiaoda Patent Agency" w:date="2021-05-19T09:48:00Z">
              <w:rPr>
                <w:rFonts w:ascii="Cambria Math" w:hAnsi="Cambria Math"/>
                <w:sz w:val="22"/>
                <w:szCs w:val="22"/>
              </w:rPr>
            </w:rPrChange>
          </w:rPr>
          <m:t>v</m:t>
        </m:r>
        <m:r>
          <w:rPr>
            <w:rFonts w:ascii="Cambria Math" w:hAnsi="Cambria Math"/>
            <w:sz w:val="22"/>
            <w:szCs w:val="22"/>
            <w:rPrChange w:id="1357" w:author="Jiaoda Patent Agency" w:date="2021-05-19T09:48:00Z">
              <w:rPr>
                <w:rFonts w:ascii="Cambria Math" w:hAnsi="Cambria Math"/>
                <w:sz w:val="22"/>
                <w:szCs w:val="22"/>
              </w:rPr>
            </w:rPrChange>
          </w:rPr>
          <m:t>=</m:t>
        </m:r>
        <m:sSup>
          <m:sSupPr>
            <m:ctrlPr>
              <w:rPr>
                <w:rFonts w:ascii="Cambria Math" w:hAnsi="Cambria Math" w:cs="宋体"/>
                <w:bCs/>
                <w:sz w:val="22"/>
                <w:szCs w:val="22"/>
              </w:rPr>
            </m:ctrlPr>
          </m:sSupPr>
          <m:e>
            <m:d>
              <m:dPr>
                <m:begChr m:val="["/>
                <m:endChr m:val="]"/>
                <m:ctrlPr>
                  <w:rPr>
                    <w:rFonts w:ascii="Cambria Math" w:hAnsi="Cambria Math" w:cs="宋体"/>
                    <w:bCs/>
                    <w:sz w:val="22"/>
                    <w:szCs w:val="22"/>
                  </w:rPr>
                </m:ctrlPr>
              </m:dPr>
              <m:e>
                <m:sSub>
                  <m:sSubPr>
                    <m:ctrlPr>
                      <w:rPr>
                        <w:rFonts w:ascii="Cambria Math" w:hAnsi="Cambria Math" w:cs="宋体"/>
                        <w:bCs/>
                        <w:sz w:val="22"/>
                        <w:szCs w:val="22"/>
                      </w:rPr>
                    </m:ctrlPr>
                  </m:sSubPr>
                  <m:e>
                    <m:r>
                      <w:rPr>
                        <w:rFonts w:ascii="Cambria Math" w:hAnsi="Cambria Math"/>
                        <w:sz w:val="22"/>
                        <w:szCs w:val="22"/>
                        <w:rPrChange w:id="1358" w:author="Jiaoda Patent Agency" w:date="2021-05-19T09:48:00Z">
                          <w:rPr>
                            <w:rFonts w:ascii="Cambria Math" w:hAnsi="Cambria Math"/>
                            <w:sz w:val="22"/>
                            <w:szCs w:val="22"/>
                          </w:rPr>
                        </w:rPrChange>
                      </w:rPr>
                      <m:t>v</m:t>
                    </m:r>
                    <m:ctrlPr>
                      <w:rPr>
                        <w:rFonts w:ascii="Cambria Math" w:hAnsi="Cambria Math" w:cs="宋体"/>
                        <w:bCs/>
                        <w:sz w:val="22"/>
                        <w:szCs w:val="22"/>
                        <w:rPrChange w:id="1359" w:author="Jiaoda Patent Agency" w:date="2021-05-19T09:48:00Z">
                          <w:rPr>
                            <w:rFonts w:ascii="Cambria Math" w:hAnsi="Cambria Math" w:cs="宋体"/>
                            <w:bCs/>
                            <w:sz w:val="22"/>
                            <w:szCs w:val="22"/>
                          </w:rPr>
                        </w:rPrChange>
                      </w:rPr>
                    </m:ctrlPr>
                  </m:e>
                  <m:sub>
                    <m:r>
                      <w:rPr>
                        <w:rFonts w:ascii="Cambria Math" w:hAnsi="Cambria Math"/>
                        <w:sz w:val="22"/>
                        <w:szCs w:val="22"/>
                        <w:rPrChange w:id="1360" w:author="Jiaoda Patent Agency" w:date="2021-05-19T09:48:00Z">
                          <w:rPr>
                            <w:rFonts w:ascii="Cambria Math" w:hAnsi="Cambria Math"/>
                            <w:sz w:val="22"/>
                            <w:szCs w:val="22"/>
                          </w:rPr>
                        </w:rPrChange>
                      </w:rPr>
                      <m:t>1</m:t>
                    </m:r>
                    <m:ctrlPr>
                      <w:rPr>
                        <w:rFonts w:ascii="Cambria Math" w:hAnsi="Cambria Math" w:cs="宋体"/>
                        <w:bCs/>
                        <w:sz w:val="22"/>
                        <w:szCs w:val="22"/>
                        <w:rPrChange w:id="1361" w:author="Jiaoda Patent Agency" w:date="2021-05-19T09:48:00Z">
                          <w:rPr>
                            <w:rFonts w:ascii="Cambria Math" w:hAnsi="Cambria Math" w:cs="宋体"/>
                            <w:bCs/>
                            <w:sz w:val="22"/>
                            <w:szCs w:val="22"/>
                          </w:rPr>
                        </w:rPrChange>
                      </w:rPr>
                    </m:ctrlP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Change w:id="1362" w:author="Jiaoda Patent Agency" w:date="2021-05-19T09:48:00Z">
                          <w:rPr>
                            <w:rFonts w:ascii="Cambria Math" w:hAnsi="Cambria Math"/>
                            <w:sz w:val="22"/>
                            <w:szCs w:val="22"/>
                          </w:rPr>
                        </w:rPrChange>
                      </w:rPr>
                      <m:t>v</m:t>
                    </m:r>
                    <m:ctrlPr>
                      <w:rPr>
                        <w:rFonts w:ascii="Cambria Math" w:hAnsi="Cambria Math" w:cs="宋体"/>
                        <w:bCs/>
                        <w:sz w:val="22"/>
                        <w:szCs w:val="22"/>
                        <w:rPrChange w:id="1363" w:author="Jiaoda Patent Agency" w:date="2021-05-19T09:48:00Z">
                          <w:rPr>
                            <w:rFonts w:ascii="Cambria Math" w:hAnsi="Cambria Math" w:cs="宋体"/>
                            <w:bCs/>
                            <w:sz w:val="22"/>
                            <w:szCs w:val="22"/>
                          </w:rPr>
                        </w:rPrChange>
                      </w:rPr>
                    </m:ctrlPr>
                  </m:e>
                  <m:sub>
                    <m:r>
                      <w:rPr>
                        <w:rFonts w:ascii="Cambria Math" w:hAnsi="Cambria Math"/>
                        <w:sz w:val="22"/>
                        <w:szCs w:val="22"/>
                        <w:rPrChange w:id="1364" w:author="Jiaoda Patent Agency" w:date="2021-05-19T09:48:00Z">
                          <w:rPr>
                            <w:rFonts w:ascii="Cambria Math" w:hAnsi="Cambria Math"/>
                            <w:sz w:val="22"/>
                            <w:szCs w:val="22"/>
                          </w:rPr>
                        </w:rPrChange>
                      </w:rPr>
                      <m:t>2</m:t>
                    </m:r>
                    <m:ctrlPr>
                      <w:rPr>
                        <w:rFonts w:ascii="Cambria Math" w:hAnsi="Cambria Math" w:cs="宋体"/>
                        <w:bCs/>
                        <w:sz w:val="22"/>
                        <w:szCs w:val="22"/>
                        <w:rPrChange w:id="1365" w:author="Jiaoda Patent Agency" w:date="2021-05-19T09:48:00Z">
                          <w:rPr>
                            <w:rFonts w:ascii="Cambria Math" w:hAnsi="Cambria Math" w:cs="宋体"/>
                            <w:bCs/>
                            <w:sz w:val="22"/>
                            <w:szCs w:val="22"/>
                          </w:rPr>
                        </w:rPrChange>
                      </w:rPr>
                    </m:ctrlPr>
                  </m:sub>
                </m:sSub>
                <m:r>
                  <w:rPr>
                    <w:rFonts w:ascii="Cambria Math" w:hAnsi="Cambria Math"/>
                    <w:sz w:val="22"/>
                    <w:szCs w:val="22"/>
                  </w:rPr>
                  <m:t>，</m:t>
                </m:r>
                <m:r>
                  <w:rPr>
                    <w:rFonts w:ascii="Cambria Math" w:hAnsi="Cambria Math"/>
                    <w:sz w:val="22"/>
                    <w:szCs w:val="22"/>
                    <w:rPrChange w:id="1366" w:author="Jiaoda Patent Agency" w:date="2021-05-19T09:48:00Z">
                      <w:rPr>
                        <w:rFonts w:ascii="Cambria Math" w:hAnsi="Cambria Math"/>
                        <w:sz w:val="22"/>
                        <w:szCs w:val="22"/>
                      </w:rPr>
                    </w:rPrChange>
                  </w:rPr>
                  <m:t>⋯</m:t>
                </m:r>
                <m:r>
                  <w:rPr>
                    <w:rFonts w:ascii="Cambria Math" w:hAnsi="Cambria Math"/>
                    <w:sz w:val="22"/>
                    <w:szCs w:val="22"/>
                    <w:rPrChange w:id="1367" w:author="Jiaoda Patent Agency" w:date="2021-05-19T09:48:00Z">
                      <w:rPr>
                        <w:rFonts w:ascii="Cambria Math" w:hAnsi="Cambria Math"/>
                        <w:sz w:val="22"/>
                        <w:szCs w:val="22"/>
                      </w:rPr>
                    </w:rPrChange>
                  </w:rPr>
                  <m:t>，</m:t>
                </m:r>
                <m:sSub>
                  <m:sSubPr>
                    <m:ctrlPr>
                      <w:rPr>
                        <w:rFonts w:ascii="Cambria Math" w:hAnsi="Cambria Math" w:cs="宋体"/>
                        <w:bCs/>
                        <w:sz w:val="22"/>
                        <w:szCs w:val="22"/>
                      </w:rPr>
                    </m:ctrlPr>
                  </m:sSubPr>
                  <m:e>
                    <m:r>
                      <w:rPr>
                        <w:rFonts w:ascii="Cambria Math" w:hAnsi="Cambria Math"/>
                        <w:sz w:val="22"/>
                        <w:szCs w:val="22"/>
                        <w:rPrChange w:id="1368" w:author="Jiaoda Patent Agency" w:date="2021-05-19T09:48:00Z">
                          <w:rPr>
                            <w:rFonts w:ascii="Cambria Math" w:hAnsi="Cambria Math"/>
                            <w:sz w:val="22"/>
                            <w:szCs w:val="22"/>
                          </w:rPr>
                        </w:rPrChange>
                      </w:rPr>
                      <m:t>v</m:t>
                    </m:r>
                    <m:ctrlPr>
                      <w:rPr>
                        <w:rFonts w:ascii="Cambria Math" w:hAnsi="Cambria Math" w:cs="宋体"/>
                        <w:bCs/>
                        <w:sz w:val="22"/>
                        <w:szCs w:val="22"/>
                        <w:rPrChange w:id="1369" w:author="Jiaoda Patent Agency" w:date="2021-05-19T09:48:00Z">
                          <w:rPr>
                            <w:rFonts w:ascii="Cambria Math" w:hAnsi="Cambria Math" w:cs="宋体"/>
                            <w:bCs/>
                            <w:sz w:val="22"/>
                            <w:szCs w:val="22"/>
                          </w:rPr>
                        </w:rPrChange>
                      </w:rPr>
                    </m:ctrlPr>
                  </m:e>
                  <m:sub>
                    <m:r>
                      <w:rPr>
                        <w:rFonts w:ascii="Cambria Math" w:hAnsi="Cambria Math"/>
                        <w:sz w:val="22"/>
                        <w:szCs w:val="22"/>
                        <w:rPrChange w:id="1370" w:author="Jiaoda Patent Agency" w:date="2021-05-19T09:48:00Z">
                          <w:rPr>
                            <w:rFonts w:ascii="Cambria Math" w:hAnsi="Cambria Math"/>
                            <w:sz w:val="22"/>
                            <w:szCs w:val="22"/>
                          </w:rPr>
                        </w:rPrChange>
                      </w:rPr>
                      <m:t>n</m:t>
                    </m:r>
                    <m:ctrlPr>
                      <w:rPr>
                        <w:rFonts w:ascii="Cambria Math" w:hAnsi="Cambria Math" w:cs="宋体"/>
                        <w:bCs/>
                        <w:sz w:val="22"/>
                        <w:szCs w:val="22"/>
                        <w:rPrChange w:id="1371" w:author="Jiaoda Patent Agency" w:date="2021-05-19T09:48:00Z">
                          <w:rPr>
                            <w:rFonts w:ascii="Cambria Math" w:hAnsi="Cambria Math" w:cs="宋体"/>
                            <w:bCs/>
                            <w:sz w:val="22"/>
                            <w:szCs w:val="22"/>
                          </w:rPr>
                        </w:rPrChange>
                      </w:rPr>
                    </m:ctrlPr>
                  </m:sub>
                </m:sSub>
                <m:ctrlPr>
                  <w:rPr>
                    <w:rFonts w:ascii="Cambria Math" w:hAnsi="Cambria Math" w:cs="宋体"/>
                    <w:bCs/>
                    <w:sz w:val="22"/>
                    <w:szCs w:val="22"/>
                    <w:rPrChange w:id="1372" w:author="Jiaoda Patent Agency" w:date="2021-05-19T09:48:00Z">
                      <w:rPr>
                        <w:rFonts w:ascii="Cambria Math" w:hAnsi="Cambria Math" w:cs="宋体"/>
                        <w:bCs/>
                        <w:sz w:val="22"/>
                        <w:szCs w:val="22"/>
                      </w:rPr>
                    </w:rPrChange>
                  </w:rPr>
                </m:ctrlPr>
              </m:e>
            </m:d>
            <m:ctrlPr>
              <w:rPr>
                <w:rFonts w:ascii="Cambria Math" w:hAnsi="Cambria Math" w:cs="宋体"/>
                <w:bCs/>
                <w:sz w:val="22"/>
                <w:szCs w:val="22"/>
                <w:rPrChange w:id="1373" w:author="Jiaoda Patent Agency" w:date="2021-05-19T09:48:00Z">
                  <w:rPr>
                    <w:rFonts w:ascii="Cambria Math" w:hAnsi="Cambria Math" w:cs="宋体"/>
                    <w:bCs/>
                    <w:sz w:val="22"/>
                    <w:szCs w:val="22"/>
                  </w:rPr>
                </w:rPrChange>
              </w:rPr>
            </m:ctrlPr>
          </m:e>
          <m:sup>
            <m:r>
              <m:rPr>
                <m:sty m:val="p"/>
              </m:rPr>
              <w:rPr>
                <w:rFonts w:ascii="Cambria Math" w:hAnsi="Cambria Math"/>
                <w:sz w:val="22"/>
                <w:szCs w:val="22"/>
              </w:rPr>
              <m:t>⊤</m:t>
            </m:r>
            <m:ctrlPr>
              <w:rPr>
                <w:rFonts w:ascii="Cambria Math" w:hAnsi="Cambria Math" w:cs="宋体"/>
                <w:bCs/>
                <w:sz w:val="22"/>
                <w:szCs w:val="22"/>
                <w:rPrChange w:id="1374" w:author="Jiaoda Patent Agency" w:date="2021-05-19T09:48:00Z">
                  <w:rPr>
                    <w:rFonts w:ascii="Cambria Math" w:hAnsi="Cambria Math" w:cs="宋体"/>
                    <w:bCs/>
                    <w:sz w:val="22"/>
                    <w:szCs w:val="22"/>
                  </w:rPr>
                </w:rPrChange>
              </w:rPr>
            </m:ctrlPr>
          </m:sup>
        </m:sSup>
      </m:oMath>
      <w:r w:rsidR="008818D3" w:rsidRPr="002C6EFE">
        <w:rPr>
          <w:rFonts w:asciiTheme="majorHAnsi" w:hAnsiTheme="majorHAnsi" w:cstheme="minorBidi"/>
          <w:bCs/>
          <w:sz w:val="22"/>
          <w:szCs w:val="22"/>
        </w:rPr>
        <w:t>，其中：</w:t>
      </w:r>
      <m:oMath>
        <m:r>
          <w:rPr>
            <w:rFonts w:ascii="Cambria Math" w:hAnsi="Cambria Math"/>
            <w:sz w:val="22"/>
            <w:szCs w:val="22"/>
          </w:rPr>
          <m:t>n</m:t>
        </m:r>
      </m:oMath>
      <w:r w:rsidR="008818D3" w:rsidRPr="002C6EFE">
        <w:rPr>
          <w:rFonts w:asciiTheme="majorHAnsi" w:hAnsiTheme="majorHAnsi" w:cstheme="minorBidi"/>
          <w:bCs/>
          <w:sz w:val="22"/>
          <w:szCs w:val="22"/>
          <w:rPrChange w:id="1375" w:author="Jiaoda Patent Agency" w:date="2021-05-19T09:48:00Z">
            <w:rPr>
              <w:rFonts w:asciiTheme="majorHAnsi" w:hAnsiTheme="majorHAnsi" w:cstheme="minorBidi"/>
              <w:bCs/>
              <w:sz w:val="22"/>
              <w:szCs w:val="22"/>
            </w:rPr>
          </w:rPrChange>
        </w:rPr>
        <w:t>表示资源的</w:t>
      </w:r>
      <w:r w:rsidR="008818D3" w:rsidRPr="002C6EFE">
        <w:rPr>
          <w:rFonts w:asciiTheme="majorHAnsi" w:hAnsiTheme="majorHAnsi" w:cstheme="minorBidi" w:hint="eastAsia"/>
          <w:bCs/>
          <w:sz w:val="22"/>
          <w:szCs w:val="22"/>
          <w:rPrChange w:id="1376" w:author="Jiaoda Patent Agency" w:date="2021-05-19T09:48:00Z">
            <w:rPr>
              <w:rFonts w:asciiTheme="majorHAnsi" w:hAnsiTheme="majorHAnsi" w:cstheme="minorBidi" w:hint="eastAsia"/>
              <w:bCs/>
              <w:sz w:val="22"/>
              <w:szCs w:val="22"/>
            </w:rPr>
          </w:rPrChange>
        </w:rPr>
        <w:t>种类数</w:t>
      </w:r>
      <w:r w:rsidR="008818D3" w:rsidRPr="002C6EFE">
        <w:rPr>
          <w:rFonts w:asciiTheme="majorHAnsi" w:hAnsiTheme="majorHAnsi" w:cstheme="minorBidi"/>
          <w:bCs/>
          <w:sz w:val="22"/>
          <w:szCs w:val="22"/>
          <w:rPrChange w:id="1377" w:author="Jiaoda Patent Agency" w:date="2021-05-19T09:48:00Z">
            <w:rPr>
              <w:rFonts w:asciiTheme="majorHAnsi" w:hAnsiTheme="majorHAnsi" w:cstheme="minorBidi"/>
              <w:bCs/>
              <w:sz w:val="22"/>
              <w:szCs w:val="22"/>
            </w:rPr>
          </w:rPrChange>
        </w:rPr>
        <w:t>，值</w:t>
      </w:r>
      <m:oMath>
        <m:sSub>
          <m:sSubPr>
            <m:ctrlPr>
              <w:rPr>
                <w:rFonts w:ascii="Cambria Math" w:hAnsi="Cambria Math" w:cs="宋体"/>
                <w:bCs/>
                <w:noProof/>
                <w:sz w:val="22"/>
                <w:szCs w:val="22"/>
              </w:rPr>
            </m:ctrlPr>
          </m:sSubPr>
          <m:e>
            <m:r>
              <w:rPr>
                <w:rFonts w:ascii="Cambria Math" w:hAnsi="Cambria Math"/>
                <w:noProof/>
                <w:sz w:val="22"/>
                <w:szCs w:val="22"/>
              </w:rPr>
              <m:t>v</m:t>
            </m:r>
            <m:ctrlPr>
              <w:rPr>
                <w:rFonts w:ascii="Cambria Math" w:hAnsi="Cambria Math" w:cs="宋体"/>
                <w:bCs/>
                <w:noProof/>
                <w:sz w:val="22"/>
                <w:szCs w:val="22"/>
                <w:rPrChange w:id="1378" w:author="Jiaoda Patent Agency" w:date="2021-05-19T09:48:00Z">
                  <w:rPr>
                    <w:rFonts w:ascii="Cambria Math" w:hAnsi="Cambria Math" w:cs="宋体"/>
                    <w:bCs/>
                    <w:noProof/>
                    <w:sz w:val="22"/>
                    <w:szCs w:val="22"/>
                  </w:rPr>
                </w:rPrChange>
              </w:rPr>
            </m:ctrlPr>
          </m:e>
          <m:sub>
            <m:r>
              <w:rPr>
                <w:rFonts w:ascii="Cambria Math" w:hAnsi="Cambria Math"/>
                <w:noProof/>
                <w:sz w:val="22"/>
                <w:szCs w:val="22"/>
              </w:rPr>
              <m:t>i</m:t>
            </m:r>
            <m:ctrlPr>
              <w:rPr>
                <w:rFonts w:ascii="Cambria Math" w:hAnsi="Cambria Math" w:cs="宋体"/>
                <w:bCs/>
                <w:noProof/>
                <w:sz w:val="22"/>
                <w:szCs w:val="22"/>
                <w:rPrChange w:id="1379" w:author="Jiaoda Patent Agency" w:date="2021-05-19T09:48:00Z">
                  <w:rPr>
                    <w:rFonts w:ascii="Cambria Math" w:hAnsi="Cambria Math" w:cs="宋体"/>
                    <w:bCs/>
                    <w:noProof/>
                    <w:sz w:val="22"/>
                    <w:szCs w:val="22"/>
                  </w:rPr>
                </w:rPrChange>
              </w:rPr>
            </m:ctrlPr>
          </m:sub>
        </m:sSub>
      </m:oMath>
      <w:r w:rsidR="008818D3" w:rsidRPr="002C6EFE">
        <w:rPr>
          <w:rFonts w:asciiTheme="majorHAnsi" w:hAnsiTheme="majorHAnsi" w:cstheme="minorBidi"/>
          <w:bCs/>
          <w:sz w:val="22"/>
          <w:szCs w:val="22"/>
        </w:rPr>
        <w:t>表示第</w:t>
      </w:r>
      <m:oMath>
        <m:r>
          <w:rPr>
            <w:rFonts w:ascii="Cambria Math" w:hAnsi="Cambria Math"/>
            <w:sz w:val="22"/>
            <w:szCs w:val="22"/>
          </w:rPr>
          <m:t>i</m:t>
        </m:r>
      </m:oMath>
      <w:r w:rsidR="008818D3" w:rsidRPr="002C6EFE">
        <w:rPr>
          <w:rFonts w:asciiTheme="majorHAnsi" w:hAnsiTheme="majorHAnsi" w:cstheme="minorBidi"/>
          <w:bCs/>
          <w:sz w:val="22"/>
          <w:szCs w:val="22"/>
        </w:rPr>
        <w:t>维资源的量。</w:t>
      </w:r>
    </w:p>
    <w:p w14:paraId="20FE69F6" w14:textId="5B33B4CB" w:rsidR="00160F7B" w:rsidRPr="002C6EFE" w:rsidRDefault="00160F7B" w:rsidP="00160F7B">
      <w:pPr>
        <w:pStyle w:val="ab"/>
        <w:tabs>
          <w:tab w:val="left" w:pos="709"/>
        </w:tabs>
        <w:spacing w:line="360" w:lineRule="auto"/>
        <w:ind w:firstLine="440"/>
        <w:rPr>
          <w:rFonts w:asciiTheme="majorHAnsi" w:hAnsiTheme="majorHAnsi" w:cstheme="minorBidi"/>
          <w:bCs/>
          <w:sz w:val="22"/>
          <w:szCs w:val="22"/>
          <w:rPrChange w:id="1380" w:author="Jiaoda Patent Agency" w:date="2021-05-19T09:48:00Z">
            <w:rPr>
              <w:rFonts w:asciiTheme="majorHAnsi" w:hAnsiTheme="majorHAnsi" w:cstheme="minorBidi"/>
              <w:bCs/>
              <w:sz w:val="22"/>
              <w:szCs w:val="22"/>
            </w:rPr>
          </w:rPrChange>
        </w:rPr>
      </w:pPr>
    </w:p>
    <w:p w14:paraId="02AE07EB" w14:textId="19513965" w:rsidR="008818D3" w:rsidRPr="002C6EFE" w:rsidRDefault="00160F7B" w:rsidP="00160F7B">
      <w:pPr>
        <w:pStyle w:val="ab"/>
        <w:tabs>
          <w:tab w:val="left" w:pos="709"/>
        </w:tabs>
        <w:spacing w:line="360" w:lineRule="auto"/>
        <w:ind w:firstLine="440"/>
        <w:rPr>
          <w:rFonts w:asciiTheme="majorHAnsi" w:hAnsiTheme="majorHAnsi" w:cstheme="minorBidi"/>
          <w:bCs/>
          <w:sz w:val="22"/>
          <w:szCs w:val="22"/>
          <w:rPrChange w:id="1381" w:author="Jiaoda Patent Agency" w:date="2021-05-19T09:48:00Z">
            <w:rPr>
              <w:rFonts w:asciiTheme="majorHAnsi" w:hAnsiTheme="majorHAnsi" w:cstheme="minorBidi"/>
              <w:bCs/>
              <w:sz w:val="22"/>
              <w:szCs w:val="22"/>
            </w:rPr>
          </w:rPrChange>
        </w:rPr>
      </w:pPr>
      <w:r w:rsidRPr="002C6EFE">
        <w:rPr>
          <w:rFonts w:asciiTheme="majorHAnsi" w:hAnsiTheme="majorHAnsi" w:cstheme="minorBidi" w:hint="eastAsia"/>
          <w:bCs/>
          <w:sz w:val="22"/>
          <w:szCs w:val="22"/>
          <w:rPrChange w:id="1382" w:author="Jiaoda Patent Agency" w:date="2021-05-19T09:48:00Z">
            <w:rPr>
              <w:rFonts w:asciiTheme="majorHAnsi" w:hAnsiTheme="majorHAnsi" w:cstheme="minorBidi" w:hint="eastAsia"/>
              <w:bCs/>
              <w:sz w:val="22"/>
              <w:szCs w:val="22"/>
            </w:rPr>
          </w:rPrChange>
        </w:rPr>
        <w:t>6</w:t>
      </w:r>
      <w:r w:rsidRPr="002C6EFE">
        <w:rPr>
          <w:rFonts w:asciiTheme="majorHAnsi" w:hAnsiTheme="majorHAnsi" w:cstheme="minorBidi" w:hint="eastAsia"/>
          <w:bCs/>
          <w:sz w:val="22"/>
          <w:szCs w:val="22"/>
          <w:rPrChange w:id="1383" w:author="Jiaoda Patent Agency" w:date="2021-05-19T09:48:00Z">
            <w:rPr>
              <w:rFonts w:asciiTheme="majorHAnsi" w:hAnsiTheme="majorHAnsi" w:cstheme="minorBidi" w:hint="eastAsia"/>
              <w:bCs/>
              <w:sz w:val="22"/>
              <w:szCs w:val="22"/>
            </w:rPr>
          </w:rPrChange>
        </w:rPr>
        <w:t>、</w:t>
      </w:r>
      <w:r w:rsidRPr="002C6EFE">
        <w:rPr>
          <w:rFonts w:asciiTheme="majorHAnsi" w:hAnsiTheme="majorHAnsi" w:cstheme="minorBidi" w:hint="eastAsia"/>
          <w:bCs/>
          <w:sz w:val="22"/>
          <w:szCs w:val="22"/>
          <w:rPrChange w:id="1384" w:author="Jiaoda Patent Agency" w:date="2021-05-19T09:48:00Z">
            <w:rPr>
              <w:rFonts w:asciiTheme="majorHAnsi" w:hAnsiTheme="majorHAnsi" w:cstheme="minorBidi" w:hint="eastAsia"/>
              <w:bCs/>
              <w:sz w:val="22"/>
              <w:szCs w:val="22"/>
            </w:rPr>
          </w:rPrChange>
        </w:rPr>
        <w:t>根据权利要求</w:t>
      </w:r>
      <w:r w:rsidRPr="002C6EFE">
        <w:rPr>
          <w:rFonts w:asciiTheme="majorHAnsi" w:hAnsiTheme="majorHAnsi" w:cstheme="minorBidi" w:hint="eastAsia"/>
          <w:bCs/>
          <w:sz w:val="22"/>
          <w:szCs w:val="22"/>
          <w:rPrChange w:id="1385" w:author="Jiaoda Patent Agency" w:date="2021-05-19T09:48:00Z">
            <w:rPr>
              <w:rFonts w:asciiTheme="majorHAnsi" w:hAnsiTheme="majorHAnsi" w:cstheme="minorBidi" w:hint="eastAsia"/>
              <w:bCs/>
              <w:sz w:val="22"/>
              <w:szCs w:val="22"/>
            </w:rPr>
          </w:rPrChange>
        </w:rPr>
        <w:t>4</w:t>
      </w:r>
      <w:r w:rsidRPr="002C6EFE">
        <w:rPr>
          <w:rFonts w:asciiTheme="majorHAnsi" w:hAnsiTheme="majorHAnsi" w:cstheme="minorBidi" w:hint="eastAsia"/>
          <w:bCs/>
          <w:sz w:val="22"/>
          <w:szCs w:val="22"/>
          <w:rPrChange w:id="1386" w:author="Jiaoda Patent Agency" w:date="2021-05-19T09:48:00Z">
            <w:rPr>
              <w:rFonts w:asciiTheme="majorHAnsi" w:hAnsiTheme="majorHAnsi" w:cstheme="minorBidi" w:hint="eastAsia"/>
              <w:bCs/>
              <w:sz w:val="22"/>
              <w:szCs w:val="22"/>
            </w:rPr>
          </w:rPrChange>
        </w:rPr>
        <w:t>所述的</w:t>
      </w:r>
      <w:r w:rsidRPr="002C6EFE">
        <w:rPr>
          <w:rFonts w:asciiTheme="majorHAnsi" w:hAnsiTheme="majorHAnsi"/>
          <w:sz w:val="22"/>
          <w:szCs w:val="22"/>
          <w:rPrChange w:id="1387" w:author="Jiaoda Patent Agency" w:date="2021-05-19T09:48:00Z">
            <w:rPr>
              <w:rFonts w:asciiTheme="majorHAnsi" w:hAnsiTheme="majorHAnsi"/>
              <w:sz w:val="22"/>
              <w:szCs w:val="22"/>
            </w:rPr>
          </w:rPrChange>
        </w:rPr>
        <w:t>工业平台信息优化分发处理</w:t>
      </w:r>
      <w:r w:rsidRPr="002C6EFE">
        <w:rPr>
          <w:rFonts w:asciiTheme="majorHAnsi" w:hAnsiTheme="majorHAnsi" w:hint="eastAsia"/>
          <w:sz w:val="22"/>
          <w:szCs w:val="22"/>
          <w:rPrChange w:id="1388" w:author="Jiaoda Patent Agency" w:date="2021-05-19T09:48:00Z">
            <w:rPr>
              <w:rFonts w:asciiTheme="majorHAnsi" w:hAnsiTheme="majorHAnsi" w:hint="eastAsia"/>
              <w:sz w:val="22"/>
              <w:szCs w:val="22"/>
            </w:rPr>
          </w:rPrChange>
        </w:rPr>
        <w:t>方法，其特征是，</w:t>
      </w:r>
      <w:r w:rsidR="008818D3" w:rsidRPr="002C6EFE">
        <w:rPr>
          <w:rFonts w:asciiTheme="majorHAnsi" w:hAnsiTheme="majorHAnsi" w:cstheme="minorBidi"/>
          <w:bCs/>
          <w:sz w:val="22"/>
          <w:szCs w:val="22"/>
          <w:rPrChange w:id="1389" w:author="Jiaoda Patent Agency" w:date="2021-05-19T09:48:00Z">
            <w:rPr>
              <w:rFonts w:asciiTheme="majorHAnsi" w:hAnsiTheme="majorHAnsi" w:cstheme="minorBidi"/>
              <w:bCs/>
              <w:sz w:val="22"/>
              <w:szCs w:val="22"/>
            </w:rPr>
          </w:rPrChange>
        </w:rPr>
        <w:t>所述的机器人相关信息，包括：</w:t>
      </w:r>
      <w:r w:rsidR="008818D3" w:rsidRPr="002C6EFE">
        <w:rPr>
          <w:rFonts w:asciiTheme="majorHAnsi" w:hAnsiTheme="majorHAnsi" w:cstheme="minorBidi" w:hint="eastAsia"/>
          <w:bCs/>
          <w:sz w:val="22"/>
          <w:szCs w:val="22"/>
          <w:rPrChange w:id="1390" w:author="Jiaoda Patent Agency" w:date="2021-05-19T09:48:00Z">
            <w:rPr>
              <w:rFonts w:asciiTheme="majorHAnsi" w:hAnsiTheme="majorHAnsi" w:cstheme="minorBidi" w:hint="eastAsia"/>
              <w:bCs/>
              <w:sz w:val="22"/>
              <w:szCs w:val="22"/>
            </w:rPr>
          </w:rPrChange>
        </w:rPr>
        <w:t>机器人拥有的资源申请预算</w:t>
      </w:r>
      <w:r w:rsidR="008818D3" w:rsidRPr="002C6EFE">
        <w:rPr>
          <w:rFonts w:asciiTheme="majorHAnsi" w:hAnsiTheme="majorHAnsi" w:cstheme="minorBidi"/>
          <w:bCs/>
          <w:sz w:val="22"/>
          <w:szCs w:val="22"/>
          <w:rPrChange w:id="1391" w:author="Jiaoda Patent Agency" w:date="2021-05-19T09:48:00Z">
            <w:rPr>
              <w:rFonts w:asciiTheme="majorHAnsi" w:hAnsiTheme="majorHAnsi" w:cstheme="minorBidi"/>
              <w:bCs/>
              <w:sz w:val="22"/>
              <w:szCs w:val="22"/>
            </w:rPr>
          </w:rPrChange>
        </w:rPr>
        <w:t>、机器人对于不同的资源的偏好，即诉求权重向量：</w:t>
      </w:r>
      <m:oMath>
        <m:r>
          <m:rPr>
            <m:sty m:val="p"/>
          </m:rPr>
          <w:rPr>
            <w:rFonts w:ascii="Cambria Math" w:hAnsi="Cambria Math"/>
            <w:sz w:val="22"/>
            <w:szCs w:val="22"/>
            <w:rPrChange w:id="1392" w:author="Jiaoda Patent Agency" w:date="2021-05-19T09:48:00Z">
              <w:rPr>
                <w:rFonts w:ascii="Cambria Math" w:hAnsi="Cambria Math"/>
                <w:sz w:val="22"/>
                <w:szCs w:val="22"/>
              </w:rPr>
            </w:rPrChange>
          </w:rPr>
          <m:t>w</m:t>
        </m:r>
        <m:r>
          <w:rPr>
            <w:rFonts w:ascii="Cambria Math" w:hAnsi="Cambria Math"/>
            <w:sz w:val="22"/>
            <w:szCs w:val="22"/>
            <w:rPrChange w:id="1393" w:author="Jiaoda Patent Agency" w:date="2021-05-19T09:48:00Z">
              <w:rPr>
                <w:rFonts w:ascii="Cambria Math" w:hAnsi="Cambria Math"/>
                <w:sz w:val="22"/>
                <w:szCs w:val="22"/>
              </w:rPr>
            </w:rPrChange>
          </w:rPr>
          <m:t>=</m:t>
        </m:r>
        <m:sSup>
          <m:sSupPr>
            <m:ctrlPr>
              <w:rPr>
                <w:rFonts w:ascii="Cambria Math" w:hAnsi="Cambria Math" w:cs="宋体"/>
                <w:bCs/>
                <w:sz w:val="22"/>
                <w:szCs w:val="22"/>
              </w:rPr>
            </m:ctrlPr>
          </m:sSupPr>
          <m:e>
            <m:d>
              <m:dPr>
                <m:begChr m:val="["/>
                <m:endChr m:val="]"/>
                <m:ctrlPr>
                  <w:rPr>
                    <w:rFonts w:ascii="Cambria Math" w:hAnsi="Cambria Math" w:cs="宋体"/>
                    <w:bCs/>
                    <w:sz w:val="22"/>
                    <w:szCs w:val="22"/>
                  </w:rPr>
                </m:ctrlPr>
              </m:dPr>
              <m:e>
                <m:sSub>
                  <m:sSubPr>
                    <m:ctrlPr>
                      <w:rPr>
                        <w:rFonts w:ascii="Cambria Math" w:hAnsi="Cambria Math" w:cs="宋体"/>
                        <w:bCs/>
                        <w:sz w:val="22"/>
                        <w:szCs w:val="22"/>
                      </w:rPr>
                    </m:ctrlPr>
                  </m:sSubPr>
                  <m:e>
                    <m:r>
                      <w:rPr>
                        <w:rFonts w:ascii="Cambria Math" w:hAnsi="Cambria Math"/>
                        <w:sz w:val="22"/>
                        <w:szCs w:val="22"/>
                        <w:rPrChange w:id="1394" w:author="Jiaoda Patent Agency" w:date="2021-05-19T09:48:00Z">
                          <w:rPr>
                            <w:rFonts w:ascii="Cambria Math" w:hAnsi="Cambria Math"/>
                            <w:sz w:val="22"/>
                            <w:szCs w:val="22"/>
                          </w:rPr>
                        </w:rPrChange>
                      </w:rPr>
                      <m:t>w</m:t>
                    </m:r>
                    <m:ctrlPr>
                      <w:rPr>
                        <w:rFonts w:ascii="Cambria Math" w:hAnsi="Cambria Math" w:cs="宋体"/>
                        <w:bCs/>
                        <w:sz w:val="22"/>
                        <w:szCs w:val="22"/>
                        <w:rPrChange w:id="1395" w:author="Jiaoda Patent Agency" w:date="2021-05-19T09:48:00Z">
                          <w:rPr>
                            <w:rFonts w:ascii="Cambria Math" w:hAnsi="Cambria Math" w:cs="宋体"/>
                            <w:bCs/>
                            <w:sz w:val="22"/>
                            <w:szCs w:val="22"/>
                          </w:rPr>
                        </w:rPrChange>
                      </w:rPr>
                    </m:ctrlPr>
                  </m:e>
                  <m:sub>
                    <m:r>
                      <w:rPr>
                        <w:rFonts w:ascii="Cambria Math" w:hAnsi="Cambria Math"/>
                        <w:sz w:val="22"/>
                        <w:szCs w:val="22"/>
                        <w:rPrChange w:id="1396" w:author="Jiaoda Patent Agency" w:date="2021-05-19T09:48:00Z">
                          <w:rPr>
                            <w:rFonts w:ascii="Cambria Math" w:hAnsi="Cambria Math"/>
                            <w:sz w:val="22"/>
                            <w:szCs w:val="22"/>
                          </w:rPr>
                        </w:rPrChange>
                      </w:rPr>
                      <m:t>1</m:t>
                    </m:r>
                    <m:ctrlPr>
                      <w:rPr>
                        <w:rFonts w:ascii="Cambria Math" w:hAnsi="Cambria Math" w:cs="宋体"/>
                        <w:bCs/>
                        <w:sz w:val="22"/>
                        <w:szCs w:val="22"/>
                        <w:rPrChange w:id="1397" w:author="Jiaoda Patent Agency" w:date="2021-05-19T09:48:00Z">
                          <w:rPr>
                            <w:rFonts w:ascii="Cambria Math" w:hAnsi="Cambria Math" w:cs="宋体"/>
                            <w:bCs/>
                            <w:sz w:val="22"/>
                            <w:szCs w:val="22"/>
                          </w:rPr>
                        </w:rPrChange>
                      </w:rPr>
                    </m:ctrlP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Change w:id="1398" w:author="Jiaoda Patent Agency" w:date="2021-05-19T09:48:00Z">
                          <w:rPr>
                            <w:rFonts w:ascii="Cambria Math" w:hAnsi="Cambria Math"/>
                            <w:sz w:val="22"/>
                            <w:szCs w:val="22"/>
                          </w:rPr>
                        </w:rPrChange>
                      </w:rPr>
                      <m:t>w</m:t>
                    </m:r>
                    <m:ctrlPr>
                      <w:rPr>
                        <w:rFonts w:ascii="Cambria Math" w:hAnsi="Cambria Math" w:cs="宋体"/>
                        <w:bCs/>
                        <w:sz w:val="22"/>
                        <w:szCs w:val="22"/>
                        <w:rPrChange w:id="1399" w:author="Jiaoda Patent Agency" w:date="2021-05-19T09:48:00Z">
                          <w:rPr>
                            <w:rFonts w:ascii="Cambria Math" w:hAnsi="Cambria Math" w:cs="宋体"/>
                            <w:bCs/>
                            <w:sz w:val="22"/>
                            <w:szCs w:val="22"/>
                          </w:rPr>
                        </w:rPrChange>
                      </w:rPr>
                    </m:ctrlPr>
                  </m:e>
                  <m:sub>
                    <m:r>
                      <w:rPr>
                        <w:rFonts w:ascii="Cambria Math" w:hAnsi="Cambria Math"/>
                        <w:sz w:val="22"/>
                        <w:szCs w:val="22"/>
                        <w:rPrChange w:id="1400" w:author="Jiaoda Patent Agency" w:date="2021-05-19T09:48:00Z">
                          <w:rPr>
                            <w:rFonts w:ascii="Cambria Math" w:hAnsi="Cambria Math"/>
                            <w:sz w:val="22"/>
                            <w:szCs w:val="22"/>
                          </w:rPr>
                        </w:rPrChange>
                      </w:rPr>
                      <m:t>2</m:t>
                    </m:r>
                    <m:ctrlPr>
                      <w:rPr>
                        <w:rFonts w:ascii="Cambria Math" w:hAnsi="Cambria Math" w:cs="宋体"/>
                        <w:bCs/>
                        <w:sz w:val="22"/>
                        <w:szCs w:val="22"/>
                        <w:rPrChange w:id="1401" w:author="Jiaoda Patent Agency" w:date="2021-05-19T09:48:00Z">
                          <w:rPr>
                            <w:rFonts w:ascii="Cambria Math" w:hAnsi="Cambria Math" w:cs="宋体"/>
                            <w:bCs/>
                            <w:sz w:val="22"/>
                            <w:szCs w:val="22"/>
                          </w:rPr>
                        </w:rPrChange>
                      </w:rPr>
                    </m:ctrlPr>
                  </m:sub>
                </m:sSub>
                <m:r>
                  <w:rPr>
                    <w:rFonts w:ascii="Cambria Math" w:hAnsi="Cambria Math"/>
                    <w:sz w:val="22"/>
                    <w:szCs w:val="22"/>
                  </w:rPr>
                  <m:t>，</m:t>
                </m:r>
                <m:r>
                  <w:rPr>
                    <w:rFonts w:ascii="Cambria Math" w:hAnsi="Cambria Math"/>
                    <w:sz w:val="22"/>
                    <w:szCs w:val="22"/>
                    <w:rPrChange w:id="1402" w:author="Jiaoda Patent Agency" w:date="2021-05-19T09:48:00Z">
                      <w:rPr>
                        <w:rFonts w:ascii="Cambria Math" w:hAnsi="Cambria Math"/>
                        <w:sz w:val="22"/>
                        <w:szCs w:val="22"/>
                      </w:rPr>
                    </w:rPrChange>
                  </w:rPr>
                  <m:t>⋯</m:t>
                </m:r>
                <m:r>
                  <w:rPr>
                    <w:rFonts w:ascii="Cambria Math" w:hAnsi="Cambria Math"/>
                    <w:sz w:val="22"/>
                    <w:szCs w:val="22"/>
                    <w:rPrChange w:id="1403" w:author="Jiaoda Patent Agency" w:date="2021-05-19T09:48:00Z">
                      <w:rPr>
                        <w:rFonts w:ascii="Cambria Math" w:hAnsi="Cambria Math"/>
                        <w:sz w:val="22"/>
                        <w:szCs w:val="22"/>
                      </w:rPr>
                    </w:rPrChange>
                  </w:rPr>
                  <m:t>，</m:t>
                </m:r>
                <m:sSub>
                  <m:sSubPr>
                    <m:ctrlPr>
                      <w:rPr>
                        <w:rFonts w:ascii="Cambria Math" w:hAnsi="Cambria Math" w:cs="宋体"/>
                        <w:bCs/>
                        <w:sz w:val="22"/>
                        <w:szCs w:val="22"/>
                      </w:rPr>
                    </m:ctrlPr>
                  </m:sSubPr>
                  <m:e>
                    <m:r>
                      <w:rPr>
                        <w:rFonts w:ascii="Cambria Math" w:hAnsi="Cambria Math"/>
                        <w:sz w:val="22"/>
                        <w:szCs w:val="22"/>
                        <w:rPrChange w:id="1404" w:author="Jiaoda Patent Agency" w:date="2021-05-19T09:48:00Z">
                          <w:rPr>
                            <w:rFonts w:ascii="Cambria Math" w:hAnsi="Cambria Math"/>
                            <w:sz w:val="22"/>
                            <w:szCs w:val="22"/>
                          </w:rPr>
                        </w:rPrChange>
                      </w:rPr>
                      <m:t>w</m:t>
                    </m:r>
                    <m:ctrlPr>
                      <w:rPr>
                        <w:rFonts w:ascii="Cambria Math" w:hAnsi="Cambria Math" w:cs="宋体"/>
                        <w:bCs/>
                        <w:sz w:val="22"/>
                        <w:szCs w:val="22"/>
                        <w:rPrChange w:id="1405" w:author="Jiaoda Patent Agency" w:date="2021-05-19T09:48:00Z">
                          <w:rPr>
                            <w:rFonts w:ascii="Cambria Math" w:hAnsi="Cambria Math" w:cs="宋体"/>
                            <w:bCs/>
                            <w:sz w:val="22"/>
                            <w:szCs w:val="22"/>
                          </w:rPr>
                        </w:rPrChange>
                      </w:rPr>
                    </m:ctrlPr>
                  </m:e>
                  <m:sub>
                    <m:r>
                      <w:rPr>
                        <w:rFonts w:ascii="Cambria Math" w:hAnsi="Cambria Math"/>
                        <w:sz w:val="22"/>
                        <w:szCs w:val="22"/>
                        <w:rPrChange w:id="1406" w:author="Jiaoda Patent Agency" w:date="2021-05-19T09:48:00Z">
                          <w:rPr>
                            <w:rFonts w:ascii="Cambria Math" w:hAnsi="Cambria Math"/>
                            <w:sz w:val="22"/>
                            <w:szCs w:val="22"/>
                          </w:rPr>
                        </w:rPrChange>
                      </w:rPr>
                      <m:t>n</m:t>
                    </m:r>
                    <m:ctrlPr>
                      <w:rPr>
                        <w:rFonts w:ascii="Cambria Math" w:hAnsi="Cambria Math" w:cs="宋体"/>
                        <w:bCs/>
                        <w:sz w:val="22"/>
                        <w:szCs w:val="22"/>
                        <w:rPrChange w:id="1407" w:author="Jiaoda Patent Agency" w:date="2021-05-19T09:48:00Z">
                          <w:rPr>
                            <w:rFonts w:ascii="Cambria Math" w:hAnsi="Cambria Math" w:cs="宋体"/>
                            <w:bCs/>
                            <w:sz w:val="22"/>
                            <w:szCs w:val="22"/>
                          </w:rPr>
                        </w:rPrChange>
                      </w:rPr>
                    </m:ctrlPr>
                  </m:sub>
                </m:sSub>
                <m:ctrlPr>
                  <w:rPr>
                    <w:rFonts w:ascii="Cambria Math" w:hAnsi="Cambria Math" w:cs="宋体"/>
                    <w:bCs/>
                    <w:sz w:val="22"/>
                    <w:szCs w:val="22"/>
                    <w:rPrChange w:id="1408" w:author="Jiaoda Patent Agency" w:date="2021-05-19T09:48:00Z">
                      <w:rPr>
                        <w:rFonts w:ascii="Cambria Math" w:hAnsi="Cambria Math" w:cs="宋体"/>
                        <w:bCs/>
                        <w:sz w:val="22"/>
                        <w:szCs w:val="22"/>
                      </w:rPr>
                    </w:rPrChange>
                  </w:rPr>
                </m:ctrlPr>
              </m:e>
            </m:d>
            <m:ctrlPr>
              <w:rPr>
                <w:rFonts w:ascii="Cambria Math" w:hAnsi="Cambria Math" w:cs="宋体"/>
                <w:bCs/>
                <w:sz w:val="22"/>
                <w:szCs w:val="22"/>
                <w:rPrChange w:id="1409" w:author="Jiaoda Patent Agency" w:date="2021-05-19T09:48:00Z">
                  <w:rPr>
                    <w:rFonts w:ascii="Cambria Math" w:hAnsi="Cambria Math" w:cs="宋体"/>
                    <w:bCs/>
                    <w:sz w:val="22"/>
                    <w:szCs w:val="22"/>
                  </w:rPr>
                </w:rPrChange>
              </w:rPr>
            </m:ctrlPr>
          </m:e>
          <m:sup>
            <m:r>
              <m:rPr>
                <m:sty m:val="p"/>
              </m:rPr>
              <w:rPr>
                <w:rFonts w:ascii="Cambria Math" w:hAnsi="Cambria Math"/>
                <w:sz w:val="22"/>
                <w:szCs w:val="22"/>
              </w:rPr>
              <m:t>⊤</m:t>
            </m:r>
            <m:ctrlPr>
              <w:rPr>
                <w:rFonts w:ascii="Cambria Math" w:hAnsi="Cambria Math" w:cs="宋体"/>
                <w:bCs/>
                <w:sz w:val="22"/>
                <w:szCs w:val="22"/>
                <w:rPrChange w:id="1410" w:author="Jiaoda Patent Agency" w:date="2021-05-19T09:48:00Z">
                  <w:rPr>
                    <w:rFonts w:ascii="Cambria Math" w:hAnsi="Cambria Math" w:cs="宋体"/>
                    <w:bCs/>
                    <w:sz w:val="22"/>
                    <w:szCs w:val="22"/>
                  </w:rPr>
                </w:rPrChange>
              </w:rPr>
            </m:ctrlPr>
          </m:sup>
        </m:sSup>
      </m:oMath>
      <w:r w:rsidR="008818D3" w:rsidRPr="002C6EFE">
        <w:rPr>
          <w:rFonts w:asciiTheme="majorHAnsi" w:hAnsiTheme="majorHAnsi" w:cstheme="minorBidi"/>
          <w:bCs/>
          <w:sz w:val="22"/>
          <w:szCs w:val="22"/>
        </w:rPr>
        <w:t>，其中：</w:t>
      </w:r>
      <m:oMath>
        <m:sSub>
          <m:sSubPr>
            <m:ctrlPr>
              <w:rPr>
                <w:rFonts w:ascii="Cambria Math" w:hAnsi="Cambria Math" w:cs="宋体"/>
                <w:bCs/>
                <w:sz w:val="22"/>
                <w:szCs w:val="22"/>
              </w:rPr>
            </m:ctrlPr>
          </m:sSubPr>
          <m:e>
            <m:r>
              <w:rPr>
                <w:rFonts w:ascii="Cambria Math" w:hAnsi="Cambria Math"/>
                <w:sz w:val="22"/>
                <w:szCs w:val="22"/>
              </w:rPr>
              <m:t>w</m:t>
            </m:r>
            <m:ctrlPr>
              <w:rPr>
                <w:rFonts w:ascii="Cambria Math" w:hAnsi="Cambria Math" w:cs="宋体"/>
                <w:bCs/>
                <w:sz w:val="22"/>
                <w:szCs w:val="22"/>
                <w:rPrChange w:id="1411" w:author="Jiaoda Patent Agency" w:date="2021-05-19T09:48:00Z">
                  <w:rPr>
                    <w:rFonts w:ascii="Cambria Math" w:hAnsi="Cambria Math" w:cs="宋体"/>
                    <w:bCs/>
                    <w:sz w:val="22"/>
                    <w:szCs w:val="22"/>
                  </w:rPr>
                </w:rPrChange>
              </w:rPr>
            </m:ctrlPr>
          </m:e>
          <m:sub>
            <m:r>
              <w:rPr>
                <w:rFonts w:ascii="Cambria Math" w:hAnsi="Cambria Math"/>
                <w:sz w:val="22"/>
                <w:szCs w:val="22"/>
              </w:rPr>
              <m:t>i</m:t>
            </m:r>
            <m:ctrlPr>
              <w:rPr>
                <w:rFonts w:ascii="Cambria Math" w:hAnsi="Cambria Math" w:cs="宋体"/>
                <w:bCs/>
                <w:sz w:val="22"/>
                <w:szCs w:val="22"/>
                <w:rPrChange w:id="1412" w:author="Jiaoda Patent Agency" w:date="2021-05-19T09:48:00Z">
                  <w:rPr>
                    <w:rFonts w:ascii="Cambria Math" w:hAnsi="Cambria Math" w:cs="宋体"/>
                    <w:bCs/>
                    <w:sz w:val="22"/>
                    <w:szCs w:val="22"/>
                  </w:rPr>
                </w:rPrChange>
              </w:rPr>
            </m:ctrlPr>
          </m:sub>
        </m:sSub>
      </m:oMath>
      <w:r w:rsidR="008818D3" w:rsidRPr="002C6EFE">
        <w:rPr>
          <w:rFonts w:asciiTheme="majorHAnsi" w:hAnsiTheme="majorHAnsi" w:cstheme="minorBidi"/>
          <w:bCs/>
          <w:sz w:val="22"/>
          <w:szCs w:val="22"/>
        </w:rPr>
        <w:t>表示机器人对</w:t>
      </w:r>
      <m:oMath>
        <m:r>
          <w:rPr>
            <w:rFonts w:ascii="Cambria Math" w:hAnsi="Cambria Math"/>
            <w:sz w:val="22"/>
            <w:szCs w:val="22"/>
          </w:rPr>
          <m:t>i</m:t>
        </m:r>
      </m:oMath>
      <w:r w:rsidR="008818D3" w:rsidRPr="002C6EFE">
        <w:rPr>
          <w:rFonts w:asciiTheme="majorHAnsi" w:hAnsiTheme="majorHAnsi" w:cstheme="minorBidi"/>
          <w:bCs/>
          <w:sz w:val="22"/>
          <w:szCs w:val="22"/>
        </w:rPr>
        <w:t>维报表的偏好权重。</w:t>
      </w:r>
    </w:p>
    <w:p w14:paraId="52792EDA" w14:textId="0E0753D7" w:rsidR="00194298" w:rsidRPr="002C6EFE" w:rsidRDefault="00194298" w:rsidP="00A17FE9">
      <w:pPr>
        <w:pStyle w:val="ab"/>
        <w:tabs>
          <w:tab w:val="left" w:pos="709"/>
        </w:tabs>
        <w:spacing w:line="360" w:lineRule="auto"/>
        <w:ind w:firstLine="440"/>
        <w:rPr>
          <w:rFonts w:asciiTheme="majorHAnsi" w:hAnsiTheme="majorHAnsi" w:cstheme="minorBidi"/>
          <w:bCs/>
          <w:sz w:val="22"/>
          <w:szCs w:val="22"/>
          <w:rPrChange w:id="1413" w:author="Jiaoda Patent Agency" w:date="2021-05-19T09:48:00Z">
            <w:rPr>
              <w:rFonts w:asciiTheme="majorHAnsi" w:hAnsiTheme="majorHAnsi" w:cstheme="minorBidi"/>
              <w:bCs/>
              <w:sz w:val="22"/>
              <w:szCs w:val="22"/>
            </w:rPr>
          </w:rPrChange>
        </w:rPr>
      </w:pPr>
    </w:p>
    <w:p w14:paraId="1A871DE5" w14:textId="77777777" w:rsidR="00194298" w:rsidRPr="002C6EFE" w:rsidRDefault="00194298" w:rsidP="00A17FE9">
      <w:pPr>
        <w:pStyle w:val="ab"/>
        <w:tabs>
          <w:tab w:val="left" w:pos="709"/>
        </w:tabs>
        <w:spacing w:line="360" w:lineRule="auto"/>
        <w:ind w:firstLine="440"/>
        <w:rPr>
          <w:rFonts w:asciiTheme="majorHAnsi" w:hAnsiTheme="majorHAnsi" w:hint="eastAsia"/>
          <w:sz w:val="22"/>
          <w:szCs w:val="22"/>
        </w:rPr>
      </w:pPr>
    </w:p>
    <w:p w14:paraId="6CB58EA1" w14:textId="77777777" w:rsidR="00082450" w:rsidRPr="002C6EFE" w:rsidRDefault="00082450" w:rsidP="00446D8F">
      <w:pPr>
        <w:pStyle w:val="a3"/>
        <w:adjustRightInd w:val="0"/>
        <w:spacing w:line="360" w:lineRule="auto"/>
        <w:jc w:val="center"/>
        <w:textAlignment w:val="baseline"/>
        <w:rPr>
          <w:rFonts w:asciiTheme="majorHAnsi" w:hAnsiTheme="majorHAnsi"/>
          <w:b/>
          <w:kern w:val="0"/>
          <w:sz w:val="44"/>
          <w:rPrChange w:id="1414" w:author="Jiaoda Patent Agency" w:date="2021-05-19T09:48:00Z">
            <w:rPr>
              <w:rFonts w:asciiTheme="majorHAnsi" w:hAnsiTheme="majorHAnsi"/>
              <w:b/>
              <w:kern w:val="0"/>
              <w:sz w:val="44"/>
            </w:rPr>
          </w:rPrChange>
        </w:rPr>
        <w:sectPr w:rsidR="00082450" w:rsidRPr="002C6EFE" w:rsidSect="00E975C7">
          <w:pgSz w:w="11907" w:h="16840" w:code="9"/>
          <w:pgMar w:top="1701" w:right="1304" w:bottom="1588" w:left="1588" w:header="1134" w:footer="851" w:gutter="0"/>
          <w:pgNumType w:start="1"/>
          <w:cols w:space="425"/>
          <w:formProt w:val="0"/>
          <w:docGrid w:linePitch="326"/>
        </w:sectPr>
      </w:pPr>
    </w:p>
    <w:p w14:paraId="0C2DA8AF" w14:textId="74160F6F" w:rsidR="00082450" w:rsidRPr="002C6EFE" w:rsidRDefault="00082450" w:rsidP="00082450">
      <w:pPr>
        <w:pStyle w:val="a3"/>
        <w:adjustRightInd w:val="0"/>
        <w:spacing w:line="360" w:lineRule="auto"/>
        <w:jc w:val="center"/>
        <w:textAlignment w:val="baseline"/>
        <w:rPr>
          <w:rFonts w:asciiTheme="majorHAnsi" w:hAnsiTheme="majorHAnsi"/>
          <w:b/>
          <w:sz w:val="44"/>
          <w:rPrChange w:id="1415" w:author="Jiaoda Patent Agency" w:date="2021-05-19T09:48:00Z">
            <w:rPr>
              <w:rFonts w:asciiTheme="majorHAnsi" w:hAnsiTheme="majorHAnsi"/>
              <w:b/>
              <w:sz w:val="44"/>
            </w:rPr>
          </w:rPrChange>
        </w:rPr>
      </w:pPr>
      <w:r w:rsidRPr="002C6EFE">
        <w:rPr>
          <w:rFonts w:asciiTheme="majorHAnsi" w:hAnsiTheme="majorHAnsi" w:hint="eastAsia"/>
          <w:b/>
          <w:kern w:val="0"/>
          <w:sz w:val="44"/>
        </w:rPr>
        <w:lastRenderedPageBreak/>
        <w:t>说</w:t>
      </w:r>
      <w:r w:rsidRPr="002C6EFE">
        <w:rPr>
          <w:rFonts w:asciiTheme="majorHAnsi" w:hAnsiTheme="majorHAnsi"/>
          <w:b/>
          <w:kern w:val="0"/>
          <w:sz w:val="44"/>
        </w:rPr>
        <w:tab/>
      </w:r>
      <w:r w:rsidRPr="002C6EFE">
        <w:rPr>
          <w:rFonts w:asciiTheme="majorHAnsi" w:hAnsiTheme="majorHAnsi" w:hint="eastAsia"/>
          <w:b/>
          <w:kern w:val="0"/>
          <w:sz w:val="44"/>
          <w:rPrChange w:id="1416" w:author="Jiaoda Patent Agency" w:date="2021-05-19T09:48:00Z">
            <w:rPr>
              <w:rFonts w:asciiTheme="majorHAnsi" w:hAnsiTheme="majorHAnsi" w:hint="eastAsia"/>
              <w:b/>
              <w:kern w:val="0"/>
              <w:sz w:val="44"/>
            </w:rPr>
          </w:rPrChange>
        </w:rPr>
        <w:t>明</w:t>
      </w:r>
      <w:r w:rsidRPr="002C6EFE">
        <w:rPr>
          <w:rFonts w:asciiTheme="majorHAnsi" w:hAnsiTheme="majorHAnsi"/>
          <w:b/>
          <w:kern w:val="0"/>
          <w:sz w:val="44"/>
          <w:rPrChange w:id="1417" w:author="Jiaoda Patent Agency" w:date="2021-05-19T09:48:00Z">
            <w:rPr>
              <w:rFonts w:asciiTheme="majorHAnsi" w:hAnsiTheme="majorHAnsi"/>
              <w:b/>
              <w:kern w:val="0"/>
              <w:sz w:val="44"/>
            </w:rPr>
          </w:rPrChange>
        </w:rPr>
        <w:tab/>
      </w:r>
      <w:r w:rsidRPr="002C6EFE">
        <w:rPr>
          <w:rFonts w:asciiTheme="majorHAnsi" w:hAnsiTheme="majorHAnsi" w:hint="eastAsia"/>
          <w:b/>
          <w:kern w:val="0"/>
          <w:sz w:val="44"/>
          <w:rPrChange w:id="1418" w:author="Jiaoda Patent Agency" w:date="2021-05-19T09:48:00Z">
            <w:rPr>
              <w:rFonts w:asciiTheme="majorHAnsi" w:hAnsiTheme="majorHAnsi" w:hint="eastAsia"/>
              <w:b/>
              <w:kern w:val="0"/>
              <w:sz w:val="44"/>
            </w:rPr>
          </w:rPrChange>
        </w:rPr>
        <w:t>书</w:t>
      </w:r>
      <w:r w:rsidRPr="002C6EFE">
        <w:rPr>
          <w:rFonts w:asciiTheme="majorHAnsi" w:hAnsiTheme="majorHAnsi"/>
          <w:b/>
          <w:noProof/>
          <w:kern w:val="0"/>
          <w:sz w:val="44"/>
        </w:rPr>
        <mc:AlternateContent>
          <mc:Choice Requires="wps">
            <w:drawing>
              <wp:anchor distT="0" distB="0" distL="114300" distR="114300" simplePos="0" relativeHeight="251665920" behindDoc="0" locked="0" layoutInCell="1" allowOverlap="1" wp14:anchorId="4EACEE28" wp14:editId="5B39514B">
                <wp:simplePos x="0" y="0"/>
                <wp:positionH relativeFrom="column">
                  <wp:posOffset>-148590</wp:posOffset>
                </wp:positionH>
                <wp:positionV relativeFrom="paragraph">
                  <wp:posOffset>396240</wp:posOffset>
                </wp:positionV>
                <wp:extent cx="5963920" cy="0"/>
                <wp:effectExtent l="0" t="0" r="508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C3C17" id="Line 2"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">
                <o:lock v:ext="edit" shapetype="f"/>
              </v:line>
            </w:pict>
          </mc:Fallback>
        </mc:AlternateContent>
      </w:r>
      <w:r w:rsidRPr="002C6EFE">
        <w:rPr>
          <w:rFonts w:asciiTheme="majorHAnsi" w:hAnsiTheme="majorHAnsi"/>
          <w:b/>
          <w:kern w:val="0"/>
          <w:sz w:val="44"/>
        </w:rPr>
        <w:tab/>
      </w:r>
      <w:r w:rsidRPr="002C6EFE">
        <w:rPr>
          <w:rFonts w:asciiTheme="majorHAnsi" w:hAnsiTheme="majorHAnsi" w:hint="eastAsia"/>
          <w:b/>
          <w:kern w:val="0"/>
          <w:sz w:val="44"/>
        </w:rPr>
        <w:t>摘</w:t>
      </w:r>
      <w:r w:rsidRPr="002C6EFE">
        <w:rPr>
          <w:rFonts w:asciiTheme="majorHAnsi" w:hAnsiTheme="majorHAnsi"/>
          <w:b/>
          <w:kern w:val="0"/>
          <w:sz w:val="44"/>
          <w:rPrChange w:id="1419" w:author="Jiaoda Patent Agency" w:date="2021-05-19T09:48:00Z">
            <w:rPr>
              <w:rFonts w:asciiTheme="majorHAnsi" w:hAnsiTheme="majorHAnsi"/>
              <w:b/>
              <w:kern w:val="0"/>
              <w:sz w:val="44"/>
            </w:rPr>
          </w:rPrChange>
        </w:rPr>
        <w:tab/>
      </w:r>
      <w:r w:rsidRPr="002C6EFE">
        <w:rPr>
          <w:rFonts w:asciiTheme="majorHAnsi" w:hAnsiTheme="majorHAnsi" w:hint="eastAsia"/>
          <w:b/>
          <w:kern w:val="0"/>
          <w:sz w:val="44"/>
          <w:rPrChange w:id="1420" w:author="Jiaoda Patent Agency" w:date="2021-05-19T09:48:00Z">
            <w:rPr>
              <w:rFonts w:asciiTheme="majorHAnsi" w:hAnsiTheme="majorHAnsi" w:hint="eastAsia"/>
              <w:b/>
              <w:kern w:val="0"/>
              <w:sz w:val="44"/>
            </w:rPr>
          </w:rPrChange>
        </w:rPr>
        <w:t>要</w:t>
      </w:r>
    </w:p>
    <w:p w14:paraId="0E8652A7" w14:textId="6585B7F7" w:rsidR="00082450" w:rsidRPr="002C6EFE" w:rsidRDefault="00C7549D" w:rsidP="00C46033">
      <w:pPr>
        <w:tabs>
          <w:tab w:val="left" w:pos="709"/>
        </w:tabs>
        <w:spacing w:line="360" w:lineRule="auto"/>
        <w:ind w:firstLineChars="200" w:firstLine="440"/>
        <w:rPr>
          <w:rFonts w:asciiTheme="majorHAnsi" w:hAnsiTheme="majorHAnsi"/>
          <w:b/>
          <w:kern w:val="0"/>
          <w:sz w:val="44"/>
          <w:rPrChange w:id="1421" w:author="Jiaoda Patent Agency" w:date="2021-05-19T09:48:00Z">
            <w:rPr>
              <w:rFonts w:asciiTheme="majorHAnsi" w:hAnsiTheme="majorHAnsi"/>
              <w:b/>
              <w:kern w:val="0"/>
              <w:sz w:val="44"/>
            </w:rPr>
          </w:rPrChange>
        </w:rPr>
        <w:sectPr w:rsidR="00082450" w:rsidRPr="002C6EFE" w:rsidSect="00E975C7">
          <w:pgSz w:w="11907" w:h="16840" w:code="9"/>
          <w:pgMar w:top="1701" w:right="1304" w:bottom="1588" w:left="1588" w:header="1134" w:footer="851" w:gutter="0"/>
          <w:pgNumType w:start="1"/>
          <w:cols w:space="425"/>
          <w:formProt w:val="0"/>
          <w:docGrid w:linePitch="326"/>
        </w:sectPr>
      </w:pPr>
      <w:r w:rsidRPr="002C6EFE">
        <w:rPr>
          <w:rFonts w:asciiTheme="majorHAnsi" w:hAnsiTheme="majorHAnsi"/>
          <w:sz w:val="22"/>
          <w:szCs w:val="22"/>
          <w:rPrChange w:id="1422" w:author="Jiaoda Patent Agency" w:date="2021-05-19T09:48:00Z">
            <w:rPr>
              <w:rFonts w:asciiTheme="majorHAnsi" w:hAnsiTheme="majorHAnsi"/>
              <w:sz w:val="22"/>
              <w:szCs w:val="22"/>
            </w:rPr>
          </w:rPrChange>
        </w:rPr>
        <w:t>一种工业平台资源优化分配装置及方法，</w:t>
      </w:r>
      <w:r w:rsidR="00C46033" w:rsidRPr="002C6EFE">
        <w:rPr>
          <w:rFonts w:asciiTheme="majorHAnsi" w:hAnsiTheme="majorHAnsi" w:hint="eastAsia"/>
          <w:sz w:val="22"/>
          <w:szCs w:val="22"/>
          <w:rPrChange w:id="1423" w:author="Jiaoda Patent Agency" w:date="2021-05-19T09:48:00Z">
            <w:rPr>
              <w:rFonts w:asciiTheme="majorHAnsi" w:hAnsiTheme="majorHAnsi" w:hint="eastAsia"/>
              <w:sz w:val="22"/>
              <w:szCs w:val="22"/>
            </w:rPr>
          </w:rPrChange>
        </w:rPr>
        <w:t>包括：内容分发系统和资源库，其中：</w:t>
      </w:r>
      <w:r w:rsidR="00C46033" w:rsidRPr="002C6EFE">
        <w:rPr>
          <w:rFonts w:asciiTheme="majorHAnsi" w:eastAsiaTheme="minorEastAsia" w:hAnsiTheme="majorHAnsi" w:hint="eastAsia"/>
          <w:sz w:val="22"/>
          <w:szCs w:val="22"/>
          <w:rPrChange w:id="1424" w:author="Jiaoda Patent Agency" w:date="2021-05-19T09:48:00Z">
            <w:rPr>
              <w:rFonts w:asciiTheme="majorHAnsi" w:eastAsiaTheme="minorEastAsia" w:hAnsiTheme="majorHAnsi" w:hint="eastAsia"/>
              <w:sz w:val="22"/>
              <w:szCs w:val="22"/>
            </w:rPr>
          </w:rPrChange>
        </w:rPr>
        <w:t>内容分发系统生成机器人的</w:t>
      </w:r>
      <w:r w:rsidR="00C46033" w:rsidRPr="002C6EFE">
        <w:rPr>
          <w:rFonts w:asciiTheme="majorHAnsi" w:hAnsiTheme="majorHAnsi" w:hint="eastAsia"/>
          <w:sz w:val="22"/>
          <w:szCs w:val="22"/>
          <w:rPrChange w:id="1425" w:author="Jiaoda Patent Agency" w:date="2021-05-19T09:48:00Z">
            <w:rPr>
              <w:rFonts w:asciiTheme="majorHAnsi" w:hAnsiTheme="majorHAnsi" w:hint="eastAsia"/>
              <w:sz w:val="22"/>
              <w:szCs w:val="22"/>
            </w:rPr>
          </w:rPrChange>
        </w:rPr>
        <w:t>资源预测请求</w:t>
      </w:r>
      <w:r w:rsidR="00C46033" w:rsidRPr="002C6EFE">
        <w:rPr>
          <w:rFonts w:asciiTheme="majorHAnsi" w:hAnsiTheme="majorHAnsi" w:hint="eastAsia"/>
          <w:sz w:val="22"/>
          <w:szCs w:val="22"/>
          <w:rPrChange w:id="1426" w:author="Jiaoda Patent Agency" w:date="2021-05-19T09:48:00Z">
            <w:rPr>
              <w:rFonts w:asciiTheme="majorHAnsi" w:hAnsiTheme="majorHAnsi" w:hint="eastAsia"/>
              <w:sz w:val="22"/>
              <w:szCs w:val="22"/>
            </w:rPr>
          </w:rPrChange>
        </w:rPr>
        <w:t>并输出至资源库，根据资源库的反馈</w:t>
      </w:r>
      <w:r w:rsidR="00C46033" w:rsidRPr="002C6EFE">
        <w:rPr>
          <w:rFonts w:asciiTheme="majorHAnsi" w:eastAsiaTheme="minorEastAsia" w:hAnsiTheme="majorHAnsi" w:hint="eastAsia"/>
          <w:sz w:val="22"/>
          <w:szCs w:val="22"/>
          <w:rPrChange w:id="1427" w:author="Jiaoda Patent Agency" w:date="2021-05-19T09:48:00Z">
            <w:rPr>
              <w:rFonts w:asciiTheme="majorHAnsi" w:eastAsiaTheme="minorEastAsia" w:hAnsiTheme="majorHAnsi" w:hint="eastAsia"/>
              <w:sz w:val="22"/>
              <w:szCs w:val="22"/>
            </w:rPr>
          </w:rPrChange>
        </w:rPr>
        <w:t>进行最优资源配置，实现机器人服务流程的同时基于新增的数据更新内容分发系统中诉求预测单元中的神经网络模型，</w:t>
      </w:r>
      <w:r w:rsidR="00C46033" w:rsidRPr="002C6EFE">
        <w:rPr>
          <w:rFonts w:asciiTheme="majorHAnsi" w:hAnsiTheme="majorHAnsi" w:hint="eastAsia"/>
          <w:sz w:val="22"/>
          <w:szCs w:val="22"/>
          <w:rPrChange w:id="1428" w:author="Jiaoda Patent Agency" w:date="2021-05-19T09:48:00Z">
            <w:rPr>
              <w:rFonts w:asciiTheme="majorHAnsi" w:hAnsiTheme="majorHAnsi" w:hint="eastAsia"/>
              <w:sz w:val="22"/>
              <w:szCs w:val="22"/>
            </w:rPr>
          </w:rPrChange>
        </w:rPr>
        <w:t>资源库接收</w:t>
      </w:r>
      <w:r w:rsidR="00C46033" w:rsidRPr="002C6EFE">
        <w:rPr>
          <w:rFonts w:asciiTheme="majorHAnsi" w:hAnsiTheme="majorHAnsi" w:hint="eastAsia"/>
          <w:sz w:val="22"/>
          <w:szCs w:val="22"/>
          <w:rPrChange w:id="1429" w:author="Jiaoda Patent Agency" w:date="2021-05-19T09:48:00Z">
            <w:rPr>
              <w:rFonts w:asciiTheme="majorHAnsi" w:hAnsiTheme="majorHAnsi" w:hint="eastAsia"/>
              <w:sz w:val="22"/>
              <w:szCs w:val="22"/>
            </w:rPr>
          </w:rPrChange>
        </w:rPr>
        <w:t>内容分发系统发出的</w:t>
      </w:r>
      <w:r w:rsidR="00C46033" w:rsidRPr="002C6EFE">
        <w:rPr>
          <w:rFonts w:asciiTheme="majorHAnsi" w:hAnsiTheme="majorHAnsi" w:hint="eastAsia"/>
          <w:sz w:val="22"/>
          <w:szCs w:val="22"/>
          <w:rPrChange w:id="1430" w:author="Jiaoda Patent Agency" w:date="2021-05-19T09:48:00Z">
            <w:rPr>
              <w:rFonts w:asciiTheme="majorHAnsi" w:hAnsiTheme="majorHAnsi" w:hint="eastAsia"/>
              <w:sz w:val="22"/>
              <w:szCs w:val="22"/>
            </w:rPr>
          </w:rPrChange>
        </w:rPr>
        <w:t>资源预测请求，预测</w:t>
      </w:r>
      <w:r w:rsidR="00C46033" w:rsidRPr="002C6EFE">
        <w:rPr>
          <w:rFonts w:asciiTheme="majorHAnsi" w:hAnsiTheme="majorHAnsi" w:hint="eastAsia"/>
          <w:sz w:val="22"/>
          <w:szCs w:val="22"/>
          <w:rPrChange w:id="1431" w:author="Jiaoda Patent Agency" w:date="2021-05-19T09:48:00Z">
            <w:rPr>
              <w:rFonts w:asciiTheme="majorHAnsi" w:hAnsiTheme="majorHAnsi" w:hint="eastAsia"/>
              <w:sz w:val="22"/>
              <w:szCs w:val="22"/>
            </w:rPr>
          </w:rPrChange>
        </w:rPr>
        <w:t>潜在可分配</w:t>
      </w:r>
      <w:r w:rsidR="00C46033" w:rsidRPr="002C6EFE">
        <w:rPr>
          <w:rFonts w:asciiTheme="majorHAnsi" w:hAnsiTheme="majorHAnsi" w:hint="eastAsia"/>
          <w:sz w:val="22"/>
          <w:szCs w:val="22"/>
          <w:rPrChange w:id="1432" w:author="Jiaoda Patent Agency" w:date="2021-05-19T09:48:00Z">
            <w:rPr>
              <w:rFonts w:asciiTheme="majorHAnsi" w:hAnsiTheme="majorHAnsi" w:hint="eastAsia"/>
              <w:sz w:val="22"/>
              <w:szCs w:val="22"/>
            </w:rPr>
          </w:rPrChange>
        </w:rPr>
        <w:t>的最优资源配置</w:t>
      </w:r>
      <w:r w:rsidR="00C46033" w:rsidRPr="002C6EFE">
        <w:rPr>
          <w:rFonts w:asciiTheme="majorHAnsi" w:hAnsiTheme="majorHAnsi" w:hint="eastAsia"/>
          <w:sz w:val="22"/>
          <w:szCs w:val="22"/>
          <w:rPrChange w:id="1433" w:author="Jiaoda Patent Agency" w:date="2021-05-19T09:48:00Z">
            <w:rPr>
              <w:rFonts w:asciiTheme="majorHAnsi" w:hAnsiTheme="majorHAnsi" w:hint="eastAsia"/>
              <w:sz w:val="22"/>
              <w:szCs w:val="22"/>
            </w:rPr>
          </w:rPrChange>
        </w:rPr>
        <w:t>，</w:t>
      </w:r>
      <w:r w:rsidR="00C46033" w:rsidRPr="002C6EFE">
        <w:rPr>
          <w:rFonts w:asciiTheme="majorHAnsi" w:hAnsiTheme="majorHAnsi" w:hint="eastAsia"/>
          <w:sz w:val="22"/>
          <w:szCs w:val="22"/>
          <w:rPrChange w:id="1434" w:author="Jiaoda Patent Agency" w:date="2021-05-19T09:48:00Z">
            <w:rPr>
              <w:rFonts w:asciiTheme="majorHAnsi" w:hAnsiTheme="majorHAnsi" w:hint="eastAsia"/>
              <w:sz w:val="22"/>
              <w:szCs w:val="22"/>
            </w:rPr>
          </w:rPrChange>
        </w:rPr>
        <w:t>接收</w:t>
      </w:r>
      <w:r w:rsidR="00C46033" w:rsidRPr="002C6EFE">
        <w:rPr>
          <w:rFonts w:asciiTheme="majorHAnsi" w:hAnsiTheme="majorHAnsi" w:hint="eastAsia"/>
          <w:sz w:val="22"/>
          <w:szCs w:val="22"/>
          <w:rPrChange w:id="1435" w:author="Jiaoda Patent Agency" w:date="2021-05-19T09:48:00Z">
            <w:rPr>
              <w:rFonts w:asciiTheme="majorHAnsi" w:hAnsiTheme="majorHAnsi" w:hint="eastAsia"/>
              <w:sz w:val="22"/>
              <w:szCs w:val="22"/>
            </w:rPr>
          </w:rPrChange>
        </w:rPr>
        <w:t>内容分发系统的</w:t>
      </w:r>
      <w:r w:rsidR="00C46033" w:rsidRPr="002C6EFE">
        <w:rPr>
          <w:rFonts w:asciiTheme="majorHAnsi" w:hAnsiTheme="majorHAnsi" w:hint="eastAsia"/>
          <w:sz w:val="22"/>
          <w:szCs w:val="22"/>
          <w:rPrChange w:id="1436" w:author="Jiaoda Patent Agency" w:date="2021-05-19T09:48:00Z">
            <w:rPr>
              <w:rFonts w:asciiTheme="majorHAnsi" w:hAnsiTheme="majorHAnsi" w:hint="eastAsia"/>
              <w:sz w:val="22"/>
              <w:szCs w:val="22"/>
            </w:rPr>
          </w:rPrChange>
        </w:rPr>
        <w:t>资源调度单元的资源申请，基于资源申请分配资源</w:t>
      </w:r>
      <w:r w:rsidR="00C46033" w:rsidRPr="002C6EFE">
        <w:rPr>
          <w:rFonts w:asciiTheme="majorHAnsi" w:hAnsiTheme="majorHAnsi" w:hint="eastAsia"/>
          <w:sz w:val="22"/>
          <w:szCs w:val="22"/>
          <w:rPrChange w:id="1437" w:author="Jiaoda Patent Agency" w:date="2021-05-19T09:48:00Z">
            <w:rPr>
              <w:rFonts w:asciiTheme="majorHAnsi" w:hAnsiTheme="majorHAnsi" w:hint="eastAsia"/>
              <w:sz w:val="22"/>
              <w:szCs w:val="22"/>
            </w:rPr>
          </w:rPrChange>
        </w:rPr>
        <w:t>。</w:t>
      </w:r>
      <w:r w:rsidR="00C46033" w:rsidRPr="002C6EFE">
        <w:rPr>
          <w:rFonts w:asciiTheme="majorHAnsi" w:hAnsiTheme="majorHAnsi" w:hint="eastAsia"/>
          <w:sz w:val="22"/>
          <w:szCs w:val="22"/>
          <w:rPrChange w:id="1438" w:author="Jiaoda Patent Agency" w:date="2021-05-19T09:48:00Z">
            <w:rPr>
              <w:rFonts w:asciiTheme="majorHAnsi" w:hAnsiTheme="majorHAnsi" w:hint="eastAsia"/>
              <w:sz w:val="22"/>
              <w:szCs w:val="22"/>
            </w:rPr>
          </w:rPrChange>
        </w:rPr>
        <w:t>本发明</w:t>
      </w:r>
      <w:r w:rsidRPr="002C6EFE">
        <w:rPr>
          <w:rFonts w:asciiTheme="majorHAnsi" w:hAnsiTheme="majorHAnsi" w:cstheme="minorBidi"/>
          <w:bCs/>
          <w:sz w:val="22"/>
          <w:szCs w:val="22"/>
          <w:rPrChange w:id="1439" w:author="Jiaoda Patent Agency" w:date="2021-05-19T09:48:00Z">
            <w:rPr>
              <w:rFonts w:asciiTheme="majorHAnsi" w:hAnsiTheme="majorHAnsi" w:cstheme="minorBidi"/>
              <w:bCs/>
              <w:sz w:val="22"/>
              <w:szCs w:val="22"/>
            </w:rPr>
          </w:rPrChange>
        </w:rPr>
        <w:t>通过对机器人诉求和优化目标进行建模，本发明推荐给机器人其可以分配到的资源，并通过机器人的反馈获取资源分配的合理性，打破服务器端与机器人之间信息不对称的僵局。</w:t>
      </w:r>
    </w:p>
    <w:p w14:paraId="227AEC8D" w14:textId="7073335C" w:rsidR="00446D8F" w:rsidRPr="002C6EFE" w:rsidRDefault="00446D8F" w:rsidP="00446D8F">
      <w:pPr>
        <w:pStyle w:val="a3"/>
        <w:adjustRightInd w:val="0"/>
        <w:spacing w:line="360" w:lineRule="auto"/>
        <w:jc w:val="center"/>
        <w:textAlignment w:val="baseline"/>
        <w:rPr>
          <w:rFonts w:asciiTheme="majorHAnsi" w:hAnsiTheme="majorHAnsi"/>
          <w:b/>
          <w:sz w:val="44"/>
          <w:rPrChange w:id="1440" w:author="Jiaoda Patent Agency" w:date="2021-05-19T09:48:00Z">
            <w:rPr>
              <w:rFonts w:asciiTheme="majorHAnsi" w:hAnsiTheme="majorHAnsi"/>
              <w:b/>
              <w:sz w:val="44"/>
            </w:rPr>
          </w:rPrChange>
        </w:rPr>
      </w:pPr>
      <w:r w:rsidRPr="002C6EFE">
        <w:rPr>
          <w:rFonts w:asciiTheme="majorHAnsi" w:hAnsiTheme="majorHAnsi"/>
          <w:b/>
          <w:noProof/>
          <w:kern w:val="0"/>
          <w:sz w:val="44"/>
        </w:rPr>
        <w:lastRenderedPageBreak/>
        <mc:AlternateContent>
          <mc:Choice Requires="wps">
            <w:drawing>
              <wp:anchor distT="0" distB="0" distL="114300" distR="114300" simplePos="0" relativeHeight="251661824" behindDoc="0" locked="0" layoutInCell="1" allowOverlap="1" wp14:anchorId="68013723" wp14:editId="11AD3460">
                <wp:simplePos x="0" y="0"/>
                <wp:positionH relativeFrom="column">
                  <wp:posOffset>-148590</wp:posOffset>
                </wp:positionH>
                <wp:positionV relativeFrom="paragraph">
                  <wp:posOffset>396240</wp:posOffset>
                </wp:positionV>
                <wp:extent cx="5963920" cy="0"/>
                <wp:effectExtent l="0" t="0" r="508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D5311" id="Line 2"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">
                <o:lock v:ext="edit" shapetype="f"/>
              </v:line>
            </w:pict>
          </mc:Fallback>
        </mc:AlternateContent>
      </w:r>
      <w:r w:rsidRPr="002C6EFE">
        <w:rPr>
          <w:rFonts w:asciiTheme="majorHAnsi" w:hAnsiTheme="majorHAnsi" w:hint="eastAsia"/>
          <w:b/>
          <w:kern w:val="0"/>
          <w:sz w:val="44"/>
        </w:rPr>
        <w:t>摘</w:t>
      </w:r>
      <w:r w:rsidRPr="002C6EFE">
        <w:rPr>
          <w:rFonts w:asciiTheme="majorHAnsi" w:hAnsiTheme="majorHAnsi"/>
          <w:b/>
          <w:kern w:val="0"/>
          <w:sz w:val="44"/>
          <w:rPrChange w:id="1441" w:author="Jiaoda Patent Agency" w:date="2021-05-19T09:48:00Z">
            <w:rPr>
              <w:rFonts w:asciiTheme="majorHAnsi" w:hAnsiTheme="majorHAnsi"/>
              <w:b/>
              <w:kern w:val="0"/>
              <w:sz w:val="44"/>
            </w:rPr>
          </w:rPrChange>
        </w:rPr>
        <w:tab/>
      </w:r>
      <w:r w:rsidRPr="002C6EFE">
        <w:rPr>
          <w:rFonts w:asciiTheme="majorHAnsi" w:hAnsiTheme="majorHAnsi" w:hint="eastAsia"/>
          <w:b/>
          <w:kern w:val="0"/>
          <w:sz w:val="44"/>
          <w:rPrChange w:id="1442" w:author="Jiaoda Patent Agency" w:date="2021-05-19T09:48:00Z">
            <w:rPr>
              <w:rFonts w:asciiTheme="majorHAnsi" w:hAnsiTheme="majorHAnsi" w:hint="eastAsia"/>
              <w:b/>
              <w:kern w:val="0"/>
              <w:sz w:val="44"/>
            </w:rPr>
          </w:rPrChange>
        </w:rPr>
        <w:t>要</w:t>
      </w:r>
      <w:r w:rsidRPr="002C6EFE">
        <w:rPr>
          <w:rFonts w:asciiTheme="majorHAnsi" w:hAnsiTheme="majorHAnsi"/>
          <w:b/>
          <w:kern w:val="0"/>
          <w:sz w:val="44"/>
          <w:rPrChange w:id="1443" w:author="Jiaoda Patent Agency" w:date="2021-05-19T09:48:00Z">
            <w:rPr>
              <w:rFonts w:asciiTheme="majorHAnsi" w:hAnsiTheme="majorHAnsi"/>
              <w:b/>
              <w:kern w:val="0"/>
              <w:sz w:val="44"/>
            </w:rPr>
          </w:rPrChange>
        </w:rPr>
        <w:tab/>
      </w:r>
      <w:r w:rsidRPr="002C6EFE">
        <w:rPr>
          <w:rFonts w:asciiTheme="majorHAnsi" w:hAnsiTheme="majorHAnsi"/>
          <w:b/>
          <w:kern w:val="0"/>
          <w:sz w:val="44"/>
          <w:rPrChange w:id="1444" w:author="Jiaoda Patent Agency" w:date="2021-05-19T09:48:00Z">
            <w:rPr>
              <w:rFonts w:asciiTheme="majorHAnsi" w:hAnsiTheme="majorHAnsi"/>
              <w:b/>
              <w:kern w:val="0"/>
              <w:sz w:val="44"/>
            </w:rPr>
          </w:rPrChange>
        </w:rPr>
        <w:t>附</w:t>
      </w:r>
      <w:r w:rsidRPr="002C6EFE">
        <w:rPr>
          <w:rFonts w:asciiTheme="majorHAnsi" w:hAnsiTheme="majorHAnsi"/>
          <w:b/>
          <w:kern w:val="0"/>
          <w:sz w:val="44"/>
          <w:rPrChange w:id="1445" w:author="Jiaoda Patent Agency" w:date="2021-05-19T09:48:00Z">
            <w:rPr>
              <w:rFonts w:asciiTheme="majorHAnsi" w:hAnsiTheme="majorHAnsi"/>
              <w:b/>
              <w:kern w:val="0"/>
              <w:sz w:val="44"/>
            </w:rPr>
          </w:rPrChange>
        </w:rPr>
        <w:tab/>
      </w:r>
      <w:r w:rsidRPr="002C6EFE">
        <w:rPr>
          <w:rFonts w:asciiTheme="majorHAnsi" w:hAnsiTheme="majorHAnsi"/>
          <w:b/>
          <w:kern w:val="0"/>
          <w:sz w:val="44"/>
          <w:rPrChange w:id="1446" w:author="Jiaoda Patent Agency" w:date="2021-05-19T09:48:00Z">
            <w:rPr>
              <w:rFonts w:asciiTheme="majorHAnsi" w:hAnsiTheme="majorHAnsi"/>
              <w:b/>
              <w:kern w:val="0"/>
              <w:sz w:val="44"/>
            </w:rPr>
          </w:rPrChange>
        </w:rPr>
        <w:t>图</w:t>
      </w:r>
    </w:p>
    <w:p w14:paraId="60D1B45D" w14:textId="77777777" w:rsidR="00446D8F" w:rsidRPr="00D0375E" w:rsidRDefault="00446D8F" w:rsidP="00446D8F">
      <w:pPr>
        <w:spacing w:line="360" w:lineRule="auto"/>
        <w:jc w:val="center"/>
        <w:rPr>
          <w:rFonts w:asciiTheme="majorHAnsi" w:hAnsiTheme="majorHAnsi"/>
          <w:b/>
          <w:sz w:val="22"/>
          <w:szCs w:val="22"/>
        </w:rPr>
      </w:pPr>
      <w:r w:rsidRPr="002C6EFE">
        <w:rPr>
          <w:rFonts w:asciiTheme="majorHAnsi" w:hAnsiTheme="majorHAnsi"/>
          <w:b/>
          <w:noProof/>
          <w:sz w:val="22"/>
          <w:szCs w:val="22"/>
        </w:rPr>
        <w:drawing>
          <wp:inline distT="0" distB="0" distL="0" distR="0" wp14:anchorId="3CBF079D" wp14:editId="0793E97B">
            <wp:extent cx="5099050" cy="25690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8664" cy="2573883"/>
                    </a:xfrm>
                    <a:prstGeom prst="rect">
                      <a:avLst/>
                    </a:prstGeom>
                  </pic:spPr>
                </pic:pic>
              </a:graphicData>
            </a:graphic>
          </wp:inline>
        </w:drawing>
      </w:r>
    </w:p>
    <w:p w14:paraId="77EFF59A" w14:textId="0B4BE946" w:rsidR="002308C7" w:rsidRPr="00D0375E" w:rsidRDefault="002308C7">
      <w:pPr>
        <w:spacing w:line="360" w:lineRule="auto"/>
        <w:jc w:val="center"/>
        <w:rPr>
          <w:rFonts w:asciiTheme="majorHAnsi" w:hAnsiTheme="majorHAnsi"/>
          <w:sz w:val="22"/>
          <w:szCs w:val="22"/>
        </w:rPr>
      </w:pPr>
    </w:p>
    <w:sectPr w:rsidR="002308C7" w:rsidRPr="00D0375E" w:rsidSect="00E975C7">
      <w:pgSz w:w="11907" w:h="16840" w:code="9"/>
      <w:pgMar w:top="1701" w:right="1304" w:bottom="1588" w:left="1588" w:header="1134" w:footer="851" w:gutter="0"/>
      <w:pgNumType w:start="1"/>
      <w:cols w:space="425"/>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94DA0" w14:textId="77777777" w:rsidR="002B5218" w:rsidRDefault="002B5218">
      <w:r>
        <w:separator/>
      </w:r>
    </w:p>
  </w:endnote>
  <w:endnote w:type="continuationSeparator" w:id="0">
    <w:p w14:paraId="1D1AED27" w14:textId="77777777" w:rsidR="002B5218" w:rsidRDefault="002B5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C116" w14:textId="23817B6A" w:rsidR="00754B9E" w:rsidRDefault="002B5218">
    <w:pPr>
      <w:pStyle w:val="a4"/>
      <w:jc w:val="center"/>
    </w:pPr>
    <w:sdt>
      <w:sdtPr>
        <w:id w:val="169154752"/>
        <w:docPartObj>
          <w:docPartGallery w:val="Page Numbers (Bottom of Page)"/>
          <w:docPartUnique/>
        </w:docPartObj>
      </w:sdtPr>
      <w:sdtEndPr/>
      <w:sdtContent>
        <w:r w:rsidR="00416CD8">
          <w:rPr>
            <w:noProof/>
          </w:rPr>
          <w:drawing>
            <wp:anchor distT="0" distB="0" distL="114300" distR="114300" simplePos="0" relativeHeight="251659264" behindDoc="1" locked="1" layoutInCell="1" allowOverlap="1" wp14:anchorId="1ECAB99A" wp14:editId="623F19A4">
              <wp:simplePos x="0" y="0"/>
              <wp:positionH relativeFrom="column">
                <wp:posOffset>3798570</wp:posOffset>
              </wp:positionH>
              <wp:positionV relativeFrom="paragraph">
                <wp:posOffset>-292100</wp:posOffset>
              </wp:positionV>
              <wp:extent cx="1868170" cy="395605"/>
              <wp:effectExtent l="0" t="0" r="17780" b="2349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signature.JPG"/>
                      <pic:cNvPicPr/>
                    </pic:nvPicPr>
                    <pic:blipFill>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68170" cy="395605"/>
                      </a:xfrm>
                      <a:prstGeom prst="rect">
                        <a:avLst/>
                      </a:prstGeom>
                      <a:effectLst>
                        <a:glow>
                          <a:schemeClr val="bg2"/>
                        </a:glow>
                        <a:outerShdw dist="38100" dir="3180000" algn="ctr" rotWithShape="0">
                          <a:srgbClr val="000000">
                            <a:alpha val="22000"/>
                          </a:srgbClr>
                        </a:outerShdw>
                        <a:softEdge rad="31750"/>
                      </a:effectLst>
                    </pic:spPr>
                  </pic:pic>
                </a:graphicData>
              </a:graphic>
              <wp14:sizeRelH relativeFrom="page">
                <wp14:pctWidth>0</wp14:pctWidth>
              </wp14:sizeRelH>
              <wp14:sizeRelV relativeFrom="page">
                <wp14:pctHeight>0</wp14:pctHeight>
              </wp14:sizeRelV>
            </wp:anchor>
          </w:drawing>
        </w:r>
        <w:r w:rsidR="00416CD8">
          <w:fldChar w:fldCharType="begin"/>
        </w:r>
        <w:r w:rsidR="00416CD8">
          <w:instrText>PAGE   \* MERGEFORMAT</w:instrText>
        </w:r>
        <w:r w:rsidR="00416CD8">
          <w:fldChar w:fldCharType="separate"/>
        </w:r>
        <w:r w:rsidR="00342AA5" w:rsidRPr="00342AA5">
          <w:rPr>
            <w:noProof/>
            <w:lang w:val="zh-CN"/>
          </w:rPr>
          <w:t>1</w:t>
        </w:r>
        <w:r w:rsidR="00416CD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4EF7A" w14:textId="77777777" w:rsidR="002B5218" w:rsidRDefault="002B5218">
      <w:r>
        <w:separator/>
      </w:r>
    </w:p>
  </w:footnote>
  <w:footnote w:type="continuationSeparator" w:id="0">
    <w:p w14:paraId="5FFD75F5" w14:textId="77777777" w:rsidR="002B5218" w:rsidRDefault="002B5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B2A"/>
    <w:multiLevelType w:val="hybridMultilevel"/>
    <w:tmpl w:val="739E1174"/>
    <w:lvl w:ilvl="0" w:tplc="F5B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285BDB"/>
    <w:multiLevelType w:val="hybridMultilevel"/>
    <w:tmpl w:val="3252C3E2"/>
    <w:lvl w:ilvl="0" w:tplc="AE625C4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52C6C"/>
    <w:multiLevelType w:val="hybridMultilevel"/>
    <w:tmpl w:val="FF842B98"/>
    <w:lvl w:ilvl="0" w:tplc="69F41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147A4D"/>
    <w:multiLevelType w:val="hybridMultilevel"/>
    <w:tmpl w:val="FE70974C"/>
    <w:lvl w:ilvl="0" w:tplc="0266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8F5805"/>
    <w:multiLevelType w:val="hybridMultilevel"/>
    <w:tmpl w:val="6D0A9DC0"/>
    <w:lvl w:ilvl="0" w:tplc="2CBCA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29012C"/>
    <w:multiLevelType w:val="hybridMultilevel"/>
    <w:tmpl w:val="FBC0A07C"/>
    <w:lvl w:ilvl="0" w:tplc="09CE9B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7C3E70"/>
    <w:multiLevelType w:val="hybridMultilevel"/>
    <w:tmpl w:val="32A06FDC"/>
    <w:lvl w:ilvl="0" w:tplc="98FC9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48AE0521"/>
    <w:multiLevelType w:val="hybridMultilevel"/>
    <w:tmpl w:val="57A85586"/>
    <w:lvl w:ilvl="0" w:tplc="B2749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ECE4A51"/>
    <w:multiLevelType w:val="hybridMultilevel"/>
    <w:tmpl w:val="AB1E083A"/>
    <w:lvl w:ilvl="0" w:tplc="9D0AF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41147B"/>
    <w:multiLevelType w:val="hybridMultilevel"/>
    <w:tmpl w:val="C7BC0E74"/>
    <w:lvl w:ilvl="0" w:tplc="24BCA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0E348C"/>
    <w:multiLevelType w:val="hybridMultilevel"/>
    <w:tmpl w:val="58EE0CC2"/>
    <w:lvl w:ilvl="0" w:tplc="C7082DD6">
      <w:start w:val="1"/>
      <w:numFmt w:val="decimalZero"/>
      <w:lvlText w:val="[00%1]"/>
      <w:lvlJc w:val="left"/>
      <w:pPr>
        <w:ind w:left="851" w:hanging="420"/>
      </w:pPr>
      <w:rPr>
        <w:rFonts w:ascii="Times New Roman" w:hint="eastAsia"/>
        <w:b w:val="0"/>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3" w15:restartNumberingAfterBreak="0">
    <w:nsid w:val="697926C0"/>
    <w:multiLevelType w:val="hybridMultilevel"/>
    <w:tmpl w:val="81D4167A"/>
    <w:lvl w:ilvl="0" w:tplc="63287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D64EB3"/>
    <w:multiLevelType w:val="hybridMultilevel"/>
    <w:tmpl w:val="3BB87292"/>
    <w:lvl w:ilvl="0" w:tplc="3E56C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9"/>
  </w:num>
  <w:num w:numId="3">
    <w:abstractNumId w:val="7"/>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1"/>
  </w:num>
  <w:num w:numId="7">
    <w:abstractNumId w:val="0"/>
  </w:num>
  <w:num w:numId="8">
    <w:abstractNumId w:val="14"/>
  </w:num>
  <w:num w:numId="9">
    <w:abstractNumId w:val="13"/>
  </w:num>
  <w:num w:numId="10">
    <w:abstractNumId w:val="6"/>
  </w:num>
  <w:num w:numId="11">
    <w:abstractNumId w:val="1"/>
  </w:num>
  <w:num w:numId="12">
    <w:abstractNumId w:val="8"/>
  </w:num>
  <w:num w:numId="13">
    <w:abstractNumId w:val="2"/>
  </w:num>
  <w:num w:numId="14">
    <w:abstractNumId w:val="4"/>
  </w:num>
  <w:num w:numId="15">
    <w:abstractNumId w:val="5"/>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oda Patent Agency">
    <w15:presenceInfo w15:providerId="None" w15:userId="Jiaoda Patent Agen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isplayBackgroundShape/>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9E"/>
    <w:rsid w:val="00000561"/>
    <w:rsid w:val="000033EC"/>
    <w:rsid w:val="000067BA"/>
    <w:rsid w:val="00007238"/>
    <w:rsid w:val="00011863"/>
    <w:rsid w:val="00020B6B"/>
    <w:rsid w:val="0002420D"/>
    <w:rsid w:val="000247A3"/>
    <w:rsid w:val="00030FA8"/>
    <w:rsid w:val="00035CF5"/>
    <w:rsid w:val="0004353D"/>
    <w:rsid w:val="00045320"/>
    <w:rsid w:val="00045867"/>
    <w:rsid w:val="00047A12"/>
    <w:rsid w:val="000500A9"/>
    <w:rsid w:val="00082450"/>
    <w:rsid w:val="000834CF"/>
    <w:rsid w:val="00087A64"/>
    <w:rsid w:val="00090986"/>
    <w:rsid w:val="00092E06"/>
    <w:rsid w:val="00094872"/>
    <w:rsid w:val="00095F14"/>
    <w:rsid w:val="000971F1"/>
    <w:rsid w:val="000A14D9"/>
    <w:rsid w:val="000A4CCD"/>
    <w:rsid w:val="000A5DB6"/>
    <w:rsid w:val="000B61DF"/>
    <w:rsid w:val="000C1CC0"/>
    <w:rsid w:val="000C24F6"/>
    <w:rsid w:val="000C2945"/>
    <w:rsid w:val="000D3657"/>
    <w:rsid w:val="000D5683"/>
    <w:rsid w:val="000E11D1"/>
    <w:rsid w:val="000E6C5B"/>
    <w:rsid w:val="000F0449"/>
    <w:rsid w:val="000F0489"/>
    <w:rsid w:val="000F3A1C"/>
    <w:rsid w:val="0010248D"/>
    <w:rsid w:val="00102AFD"/>
    <w:rsid w:val="00115630"/>
    <w:rsid w:val="00117804"/>
    <w:rsid w:val="0012124C"/>
    <w:rsid w:val="00124581"/>
    <w:rsid w:val="0012466B"/>
    <w:rsid w:val="00125B3D"/>
    <w:rsid w:val="00134C7E"/>
    <w:rsid w:val="0014104C"/>
    <w:rsid w:val="00141DF7"/>
    <w:rsid w:val="00143605"/>
    <w:rsid w:val="00156159"/>
    <w:rsid w:val="00160F7B"/>
    <w:rsid w:val="00161C96"/>
    <w:rsid w:val="001638C1"/>
    <w:rsid w:val="001649A4"/>
    <w:rsid w:val="0016703D"/>
    <w:rsid w:val="00171E75"/>
    <w:rsid w:val="00173F53"/>
    <w:rsid w:val="00175702"/>
    <w:rsid w:val="0018433D"/>
    <w:rsid w:val="001867AC"/>
    <w:rsid w:val="00186F02"/>
    <w:rsid w:val="001920A7"/>
    <w:rsid w:val="00194298"/>
    <w:rsid w:val="0019453E"/>
    <w:rsid w:val="001971C0"/>
    <w:rsid w:val="001A35F2"/>
    <w:rsid w:val="001A4B34"/>
    <w:rsid w:val="001C068B"/>
    <w:rsid w:val="001C3FF6"/>
    <w:rsid w:val="001C4E3B"/>
    <w:rsid w:val="001C61E3"/>
    <w:rsid w:val="001D5F9D"/>
    <w:rsid w:val="001F54B8"/>
    <w:rsid w:val="001F7BFE"/>
    <w:rsid w:val="00202DDC"/>
    <w:rsid w:val="0020301F"/>
    <w:rsid w:val="0020533F"/>
    <w:rsid w:val="00205420"/>
    <w:rsid w:val="002166D0"/>
    <w:rsid w:val="00217045"/>
    <w:rsid w:val="00220A36"/>
    <w:rsid w:val="00227ED7"/>
    <w:rsid w:val="00230323"/>
    <w:rsid w:val="002308C7"/>
    <w:rsid w:val="00232B2A"/>
    <w:rsid w:val="00234E38"/>
    <w:rsid w:val="00234F47"/>
    <w:rsid w:val="00240122"/>
    <w:rsid w:val="0024075F"/>
    <w:rsid w:val="00242FBC"/>
    <w:rsid w:val="00253A70"/>
    <w:rsid w:val="00262747"/>
    <w:rsid w:val="0027253D"/>
    <w:rsid w:val="00273387"/>
    <w:rsid w:val="00281A01"/>
    <w:rsid w:val="002821D5"/>
    <w:rsid w:val="00284CE4"/>
    <w:rsid w:val="00291379"/>
    <w:rsid w:val="0029579F"/>
    <w:rsid w:val="002A13BA"/>
    <w:rsid w:val="002A2F54"/>
    <w:rsid w:val="002A3E5C"/>
    <w:rsid w:val="002B5218"/>
    <w:rsid w:val="002C29F3"/>
    <w:rsid w:val="002C6EFE"/>
    <w:rsid w:val="002D3669"/>
    <w:rsid w:val="002D656E"/>
    <w:rsid w:val="002D73DE"/>
    <w:rsid w:val="002E2F95"/>
    <w:rsid w:val="002F5C49"/>
    <w:rsid w:val="00300381"/>
    <w:rsid w:val="00301BCA"/>
    <w:rsid w:val="0032162E"/>
    <w:rsid w:val="00324321"/>
    <w:rsid w:val="00327BC7"/>
    <w:rsid w:val="003305C6"/>
    <w:rsid w:val="00330AAA"/>
    <w:rsid w:val="00331911"/>
    <w:rsid w:val="003368A6"/>
    <w:rsid w:val="00342AA5"/>
    <w:rsid w:val="003465F9"/>
    <w:rsid w:val="00353720"/>
    <w:rsid w:val="003716BC"/>
    <w:rsid w:val="00376B8C"/>
    <w:rsid w:val="0038242B"/>
    <w:rsid w:val="00383B34"/>
    <w:rsid w:val="00386197"/>
    <w:rsid w:val="00390B05"/>
    <w:rsid w:val="00391274"/>
    <w:rsid w:val="003923E2"/>
    <w:rsid w:val="0039339D"/>
    <w:rsid w:val="003A201D"/>
    <w:rsid w:val="003A3250"/>
    <w:rsid w:val="003A3E2A"/>
    <w:rsid w:val="003B51AE"/>
    <w:rsid w:val="003B53C3"/>
    <w:rsid w:val="003C0DE7"/>
    <w:rsid w:val="003C33FC"/>
    <w:rsid w:val="003D2D1C"/>
    <w:rsid w:val="003E5793"/>
    <w:rsid w:val="003E7D6B"/>
    <w:rsid w:val="003F1492"/>
    <w:rsid w:val="003F3BAA"/>
    <w:rsid w:val="003F78C2"/>
    <w:rsid w:val="0040159B"/>
    <w:rsid w:val="00401CFA"/>
    <w:rsid w:val="00413116"/>
    <w:rsid w:val="00414C7F"/>
    <w:rsid w:val="00416A17"/>
    <w:rsid w:val="00416CD8"/>
    <w:rsid w:val="00424A3E"/>
    <w:rsid w:val="00430D8F"/>
    <w:rsid w:val="00434182"/>
    <w:rsid w:val="0043424F"/>
    <w:rsid w:val="004342E5"/>
    <w:rsid w:val="0043547E"/>
    <w:rsid w:val="00446D8F"/>
    <w:rsid w:val="00451D3E"/>
    <w:rsid w:val="00452553"/>
    <w:rsid w:val="004570A2"/>
    <w:rsid w:val="00466948"/>
    <w:rsid w:val="0047060E"/>
    <w:rsid w:val="00476938"/>
    <w:rsid w:val="00490AB5"/>
    <w:rsid w:val="00492173"/>
    <w:rsid w:val="004936BC"/>
    <w:rsid w:val="004942F0"/>
    <w:rsid w:val="004977D5"/>
    <w:rsid w:val="004A1BAB"/>
    <w:rsid w:val="004A4060"/>
    <w:rsid w:val="004A531F"/>
    <w:rsid w:val="004B0362"/>
    <w:rsid w:val="004B1583"/>
    <w:rsid w:val="004B24EC"/>
    <w:rsid w:val="004B7297"/>
    <w:rsid w:val="004B7B4F"/>
    <w:rsid w:val="004D064B"/>
    <w:rsid w:val="004D32C6"/>
    <w:rsid w:val="004D5E7B"/>
    <w:rsid w:val="004E3D64"/>
    <w:rsid w:val="004E5AD6"/>
    <w:rsid w:val="004E617E"/>
    <w:rsid w:val="004E678E"/>
    <w:rsid w:val="004E7A2E"/>
    <w:rsid w:val="004F1721"/>
    <w:rsid w:val="004F2922"/>
    <w:rsid w:val="004F2AFC"/>
    <w:rsid w:val="00500BE4"/>
    <w:rsid w:val="005025D2"/>
    <w:rsid w:val="005057B0"/>
    <w:rsid w:val="00506680"/>
    <w:rsid w:val="00506735"/>
    <w:rsid w:val="00513DC0"/>
    <w:rsid w:val="00515759"/>
    <w:rsid w:val="00521CF4"/>
    <w:rsid w:val="00532661"/>
    <w:rsid w:val="00536E69"/>
    <w:rsid w:val="005731F8"/>
    <w:rsid w:val="00574C80"/>
    <w:rsid w:val="00580423"/>
    <w:rsid w:val="005828F5"/>
    <w:rsid w:val="005973CD"/>
    <w:rsid w:val="005B022F"/>
    <w:rsid w:val="005B1AB3"/>
    <w:rsid w:val="005B4166"/>
    <w:rsid w:val="005B67EF"/>
    <w:rsid w:val="005C3BA7"/>
    <w:rsid w:val="005C7C83"/>
    <w:rsid w:val="005E12C7"/>
    <w:rsid w:val="005E1AA5"/>
    <w:rsid w:val="005E1DDB"/>
    <w:rsid w:val="005F4812"/>
    <w:rsid w:val="005F685F"/>
    <w:rsid w:val="006214E7"/>
    <w:rsid w:val="0062304D"/>
    <w:rsid w:val="00623C29"/>
    <w:rsid w:val="006353C1"/>
    <w:rsid w:val="0063572F"/>
    <w:rsid w:val="00635ADE"/>
    <w:rsid w:val="0064428E"/>
    <w:rsid w:val="00660FA3"/>
    <w:rsid w:val="0066712D"/>
    <w:rsid w:val="00674789"/>
    <w:rsid w:val="00675C0A"/>
    <w:rsid w:val="0068433B"/>
    <w:rsid w:val="0068702C"/>
    <w:rsid w:val="00691BDE"/>
    <w:rsid w:val="006A68F2"/>
    <w:rsid w:val="006B0F20"/>
    <w:rsid w:val="006B60F3"/>
    <w:rsid w:val="006C0E77"/>
    <w:rsid w:val="006C111D"/>
    <w:rsid w:val="006C63D0"/>
    <w:rsid w:val="006D64C4"/>
    <w:rsid w:val="006D751D"/>
    <w:rsid w:val="006E0480"/>
    <w:rsid w:val="006E295D"/>
    <w:rsid w:val="006E79A9"/>
    <w:rsid w:val="006F1C14"/>
    <w:rsid w:val="00700762"/>
    <w:rsid w:val="007013D5"/>
    <w:rsid w:val="00702AD9"/>
    <w:rsid w:val="00702B6E"/>
    <w:rsid w:val="00707275"/>
    <w:rsid w:val="00707ED1"/>
    <w:rsid w:val="00710348"/>
    <w:rsid w:val="007169E9"/>
    <w:rsid w:val="00717261"/>
    <w:rsid w:val="00717F18"/>
    <w:rsid w:val="00721CF5"/>
    <w:rsid w:val="00726D41"/>
    <w:rsid w:val="00745973"/>
    <w:rsid w:val="00746CC3"/>
    <w:rsid w:val="00754B9E"/>
    <w:rsid w:val="007647E0"/>
    <w:rsid w:val="00774D26"/>
    <w:rsid w:val="00775FCE"/>
    <w:rsid w:val="007818E1"/>
    <w:rsid w:val="007866EE"/>
    <w:rsid w:val="00787A97"/>
    <w:rsid w:val="00795696"/>
    <w:rsid w:val="00795CCA"/>
    <w:rsid w:val="007976FA"/>
    <w:rsid w:val="007A5174"/>
    <w:rsid w:val="007B0723"/>
    <w:rsid w:val="007C2692"/>
    <w:rsid w:val="007C2DFE"/>
    <w:rsid w:val="007C3D1D"/>
    <w:rsid w:val="007D34C6"/>
    <w:rsid w:val="007D7116"/>
    <w:rsid w:val="007E210E"/>
    <w:rsid w:val="007E2F6F"/>
    <w:rsid w:val="007E5DB8"/>
    <w:rsid w:val="007F3564"/>
    <w:rsid w:val="007F50B9"/>
    <w:rsid w:val="007F6D2A"/>
    <w:rsid w:val="0080137A"/>
    <w:rsid w:val="00806704"/>
    <w:rsid w:val="00810444"/>
    <w:rsid w:val="00812F82"/>
    <w:rsid w:val="00814B91"/>
    <w:rsid w:val="00822FB3"/>
    <w:rsid w:val="0083709B"/>
    <w:rsid w:val="00850EFA"/>
    <w:rsid w:val="00853A3A"/>
    <w:rsid w:val="00864D4E"/>
    <w:rsid w:val="008656D3"/>
    <w:rsid w:val="008768C2"/>
    <w:rsid w:val="008818D3"/>
    <w:rsid w:val="0088517E"/>
    <w:rsid w:val="00887123"/>
    <w:rsid w:val="00894A94"/>
    <w:rsid w:val="008A341D"/>
    <w:rsid w:val="008A3C66"/>
    <w:rsid w:val="008B5346"/>
    <w:rsid w:val="008B7A41"/>
    <w:rsid w:val="008C0CF2"/>
    <w:rsid w:val="008C5998"/>
    <w:rsid w:val="008C5B2F"/>
    <w:rsid w:val="008D1A89"/>
    <w:rsid w:val="008D2C12"/>
    <w:rsid w:val="008D7E44"/>
    <w:rsid w:val="008E0873"/>
    <w:rsid w:val="008E7692"/>
    <w:rsid w:val="00900EEC"/>
    <w:rsid w:val="00930A9D"/>
    <w:rsid w:val="00933F0C"/>
    <w:rsid w:val="00941919"/>
    <w:rsid w:val="00961E7E"/>
    <w:rsid w:val="00970132"/>
    <w:rsid w:val="009735AD"/>
    <w:rsid w:val="00974274"/>
    <w:rsid w:val="00991706"/>
    <w:rsid w:val="00994C7C"/>
    <w:rsid w:val="009A5899"/>
    <w:rsid w:val="009D1B27"/>
    <w:rsid w:val="009E3315"/>
    <w:rsid w:val="009E5DAB"/>
    <w:rsid w:val="009F1039"/>
    <w:rsid w:val="009F283C"/>
    <w:rsid w:val="009F52AB"/>
    <w:rsid w:val="00A02CE9"/>
    <w:rsid w:val="00A125A6"/>
    <w:rsid w:val="00A12B9D"/>
    <w:rsid w:val="00A14E8C"/>
    <w:rsid w:val="00A15A14"/>
    <w:rsid w:val="00A16D53"/>
    <w:rsid w:val="00A17FE9"/>
    <w:rsid w:val="00A2033E"/>
    <w:rsid w:val="00A21223"/>
    <w:rsid w:val="00A23268"/>
    <w:rsid w:val="00A260B0"/>
    <w:rsid w:val="00A30F6D"/>
    <w:rsid w:val="00A32FB1"/>
    <w:rsid w:val="00A33423"/>
    <w:rsid w:val="00A339BD"/>
    <w:rsid w:val="00A51F8E"/>
    <w:rsid w:val="00A72F21"/>
    <w:rsid w:val="00A75B80"/>
    <w:rsid w:val="00A77912"/>
    <w:rsid w:val="00A81F43"/>
    <w:rsid w:val="00A83DBF"/>
    <w:rsid w:val="00A85209"/>
    <w:rsid w:val="00A93E05"/>
    <w:rsid w:val="00A94D54"/>
    <w:rsid w:val="00A9606E"/>
    <w:rsid w:val="00AA0B7C"/>
    <w:rsid w:val="00AA2121"/>
    <w:rsid w:val="00AA2BDD"/>
    <w:rsid w:val="00AA41C1"/>
    <w:rsid w:val="00AA78E2"/>
    <w:rsid w:val="00AB4510"/>
    <w:rsid w:val="00AD29B4"/>
    <w:rsid w:val="00AE5D58"/>
    <w:rsid w:val="00AE7499"/>
    <w:rsid w:val="00AF2A81"/>
    <w:rsid w:val="00AF6B59"/>
    <w:rsid w:val="00B032D8"/>
    <w:rsid w:val="00B037C3"/>
    <w:rsid w:val="00B050E0"/>
    <w:rsid w:val="00B0557A"/>
    <w:rsid w:val="00B27628"/>
    <w:rsid w:val="00B27798"/>
    <w:rsid w:val="00B30CC2"/>
    <w:rsid w:val="00B330F9"/>
    <w:rsid w:val="00B44A12"/>
    <w:rsid w:val="00B44B3B"/>
    <w:rsid w:val="00B50137"/>
    <w:rsid w:val="00B5730C"/>
    <w:rsid w:val="00B630D1"/>
    <w:rsid w:val="00B71C8E"/>
    <w:rsid w:val="00B724C1"/>
    <w:rsid w:val="00B74BBB"/>
    <w:rsid w:val="00B83DB9"/>
    <w:rsid w:val="00B90AF9"/>
    <w:rsid w:val="00B938A0"/>
    <w:rsid w:val="00B95362"/>
    <w:rsid w:val="00BA085E"/>
    <w:rsid w:val="00BA6400"/>
    <w:rsid w:val="00BB31C0"/>
    <w:rsid w:val="00BB6DE3"/>
    <w:rsid w:val="00BC6124"/>
    <w:rsid w:val="00BD3F97"/>
    <w:rsid w:val="00BE29E9"/>
    <w:rsid w:val="00BE589F"/>
    <w:rsid w:val="00BF14E5"/>
    <w:rsid w:val="00BF4A94"/>
    <w:rsid w:val="00BF636B"/>
    <w:rsid w:val="00BF7BFF"/>
    <w:rsid w:val="00C0079E"/>
    <w:rsid w:val="00C220C3"/>
    <w:rsid w:val="00C2552B"/>
    <w:rsid w:val="00C272B9"/>
    <w:rsid w:val="00C365FB"/>
    <w:rsid w:val="00C40BFB"/>
    <w:rsid w:val="00C40C14"/>
    <w:rsid w:val="00C4105C"/>
    <w:rsid w:val="00C46033"/>
    <w:rsid w:val="00C50C83"/>
    <w:rsid w:val="00C51D09"/>
    <w:rsid w:val="00C57135"/>
    <w:rsid w:val="00C57B78"/>
    <w:rsid w:val="00C6671B"/>
    <w:rsid w:val="00C6798B"/>
    <w:rsid w:val="00C7549D"/>
    <w:rsid w:val="00C76F61"/>
    <w:rsid w:val="00C837BA"/>
    <w:rsid w:val="00C90737"/>
    <w:rsid w:val="00CA75BF"/>
    <w:rsid w:val="00CB264C"/>
    <w:rsid w:val="00CC3CCB"/>
    <w:rsid w:val="00CD2EFE"/>
    <w:rsid w:val="00CF1A2F"/>
    <w:rsid w:val="00CF1A66"/>
    <w:rsid w:val="00D0098A"/>
    <w:rsid w:val="00D02E9E"/>
    <w:rsid w:val="00D0375E"/>
    <w:rsid w:val="00D03D02"/>
    <w:rsid w:val="00D067F1"/>
    <w:rsid w:val="00D13A3D"/>
    <w:rsid w:val="00D140B2"/>
    <w:rsid w:val="00D15A1B"/>
    <w:rsid w:val="00D16974"/>
    <w:rsid w:val="00D16E8E"/>
    <w:rsid w:val="00D2096E"/>
    <w:rsid w:val="00D31869"/>
    <w:rsid w:val="00D355D6"/>
    <w:rsid w:val="00D4612A"/>
    <w:rsid w:val="00D465B8"/>
    <w:rsid w:val="00D53C7F"/>
    <w:rsid w:val="00D61057"/>
    <w:rsid w:val="00D76B1B"/>
    <w:rsid w:val="00D8347F"/>
    <w:rsid w:val="00D94379"/>
    <w:rsid w:val="00D962C7"/>
    <w:rsid w:val="00D96880"/>
    <w:rsid w:val="00DC70F5"/>
    <w:rsid w:val="00DD15EB"/>
    <w:rsid w:val="00DD1AEF"/>
    <w:rsid w:val="00DF006E"/>
    <w:rsid w:val="00DF58CF"/>
    <w:rsid w:val="00DF6089"/>
    <w:rsid w:val="00DF68BC"/>
    <w:rsid w:val="00E00C3B"/>
    <w:rsid w:val="00E012C2"/>
    <w:rsid w:val="00E02A72"/>
    <w:rsid w:val="00E208ED"/>
    <w:rsid w:val="00E21E09"/>
    <w:rsid w:val="00E37A81"/>
    <w:rsid w:val="00E44AD3"/>
    <w:rsid w:val="00E46C24"/>
    <w:rsid w:val="00E53EDA"/>
    <w:rsid w:val="00E60A32"/>
    <w:rsid w:val="00E6377B"/>
    <w:rsid w:val="00E671B9"/>
    <w:rsid w:val="00E67E92"/>
    <w:rsid w:val="00E70A2F"/>
    <w:rsid w:val="00E73F2A"/>
    <w:rsid w:val="00E8071C"/>
    <w:rsid w:val="00E842B7"/>
    <w:rsid w:val="00E847B1"/>
    <w:rsid w:val="00E869AE"/>
    <w:rsid w:val="00E9566D"/>
    <w:rsid w:val="00E975C7"/>
    <w:rsid w:val="00EA73EB"/>
    <w:rsid w:val="00EB4038"/>
    <w:rsid w:val="00EB59A6"/>
    <w:rsid w:val="00ED0A24"/>
    <w:rsid w:val="00ED4523"/>
    <w:rsid w:val="00ED4E2E"/>
    <w:rsid w:val="00ED718F"/>
    <w:rsid w:val="00ED776C"/>
    <w:rsid w:val="00EE322B"/>
    <w:rsid w:val="00EF2805"/>
    <w:rsid w:val="00F01B27"/>
    <w:rsid w:val="00F03DD4"/>
    <w:rsid w:val="00F05D4C"/>
    <w:rsid w:val="00F0638E"/>
    <w:rsid w:val="00F06CA7"/>
    <w:rsid w:val="00F12F4F"/>
    <w:rsid w:val="00F150F5"/>
    <w:rsid w:val="00F1691C"/>
    <w:rsid w:val="00F3055E"/>
    <w:rsid w:val="00F34DF1"/>
    <w:rsid w:val="00F467AF"/>
    <w:rsid w:val="00F5382E"/>
    <w:rsid w:val="00F60EFB"/>
    <w:rsid w:val="00F6192A"/>
    <w:rsid w:val="00F71DAA"/>
    <w:rsid w:val="00F76215"/>
    <w:rsid w:val="00F80052"/>
    <w:rsid w:val="00F913A7"/>
    <w:rsid w:val="00F959E0"/>
    <w:rsid w:val="00FA399A"/>
    <w:rsid w:val="00FA3F05"/>
    <w:rsid w:val="00FA5418"/>
    <w:rsid w:val="00FA598A"/>
    <w:rsid w:val="00FB2277"/>
    <w:rsid w:val="00FC3058"/>
    <w:rsid w:val="00FD18DB"/>
    <w:rsid w:val="00FD710D"/>
    <w:rsid w:val="00FE34FC"/>
    <w:rsid w:val="00FE4035"/>
    <w:rsid w:val="00FE4773"/>
    <w:rsid w:val="00FE65A4"/>
    <w:rsid w:val="00FE77A2"/>
    <w:rsid w:val="00FF2220"/>
    <w:rsid w:val="00FF3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7DCB07"/>
  <w15:docId w15:val="{E1521A61-BD24-4B5A-8444-71DCD795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Pr>
      <w:sz w:val="24"/>
      <w:szCs w:val="20"/>
    </w:rPr>
  </w:style>
  <w:style w:type="paragraph" w:styleId="a4">
    <w:name w:val="footer"/>
    <w:basedOn w:val="a"/>
    <w:link w:val="a5"/>
    <w:uiPriority w:val="99"/>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uiPriority w:val="99"/>
    <w:rPr>
      <w:rFonts w:ascii="Arial" w:hAnsi="Arial" w:cs="Arial"/>
      <w:sz w:val="21"/>
      <w:szCs w:val="21"/>
    </w:rPr>
  </w:style>
  <w:style w:type="character" w:customStyle="1" w:styleId="a5">
    <w:name w:val="页脚 字符"/>
    <w:basedOn w:val="a0"/>
    <w:link w:val="a4"/>
    <w:uiPriority w:val="99"/>
    <w:rPr>
      <w:kern w:val="2"/>
      <w:sz w:val="18"/>
      <w:szCs w:val="18"/>
    </w:rPr>
  </w:style>
  <w:style w:type="character" w:styleId="a8">
    <w:name w:val="line number"/>
    <w:basedOn w:val="a0"/>
  </w:style>
  <w:style w:type="paragraph" w:styleId="a9">
    <w:name w:val="Balloon Text"/>
    <w:basedOn w:val="a"/>
    <w:link w:val="aa"/>
    <w:rPr>
      <w:sz w:val="18"/>
      <w:szCs w:val="18"/>
    </w:rPr>
  </w:style>
  <w:style w:type="character" w:customStyle="1" w:styleId="aa">
    <w:name w:val="批注框文本 字符"/>
    <w:basedOn w:val="a0"/>
    <w:link w:val="a9"/>
    <w:rPr>
      <w:kern w:val="2"/>
      <w:sz w:val="18"/>
      <w:szCs w:val="18"/>
    </w:rPr>
  </w:style>
  <w:style w:type="paragraph" w:styleId="ab">
    <w:name w:val="List Paragraph"/>
    <w:basedOn w:val="a"/>
    <w:uiPriority w:val="99"/>
    <w:qFormat/>
    <w:pPr>
      <w:ind w:firstLineChars="200" w:firstLine="420"/>
    </w:pPr>
  </w:style>
  <w:style w:type="character" w:styleId="ac">
    <w:name w:val="annotation reference"/>
    <w:basedOn w:val="a0"/>
    <w:rPr>
      <w:sz w:val="21"/>
      <w:szCs w:val="21"/>
    </w:rPr>
  </w:style>
  <w:style w:type="paragraph" w:styleId="ad">
    <w:name w:val="annotation text"/>
    <w:basedOn w:val="a"/>
    <w:link w:val="ae"/>
    <w:pPr>
      <w:jc w:val="left"/>
    </w:pPr>
  </w:style>
  <w:style w:type="character" w:customStyle="1" w:styleId="ae">
    <w:name w:val="批注文字 字符"/>
    <w:basedOn w:val="a0"/>
    <w:link w:val="ad"/>
    <w:qFormat/>
    <w:rPr>
      <w:kern w:val="2"/>
      <w:sz w:val="21"/>
      <w:szCs w:val="24"/>
    </w:rPr>
  </w:style>
  <w:style w:type="paragraph" w:styleId="af">
    <w:name w:val="annotation subject"/>
    <w:basedOn w:val="ad"/>
    <w:next w:val="ad"/>
    <w:link w:val="af0"/>
    <w:rPr>
      <w:b/>
      <w:bCs/>
    </w:rPr>
  </w:style>
  <w:style w:type="character" w:customStyle="1" w:styleId="af0">
    <w:name w:val="批注主题 字符"/>
    <w:basedOn w:val="ae"/>
    <w:link w:val="af"/>
    <w:rPr>
      <w:b/>
      <w:bCs/>
      <w:kern w:val="2"/>
      <w:sz w:val="21"/>
      <w:szCs w:val="24"/>
    </w:rPr>
  </w:style>
  <w:style w:type="table" w:styleId="af1">
    <w:name w:val="Table Grid"/>
    <w:basedOn w:val="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Revision"/>
    <w:hidden/>
    <w:uiPriority w:val="99"/>
    <w:semiHidden/>
    <w:rsid w:val="00C837B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9967">
      <w:bodyDiv w:val="1"/>
      <w:marLeft w:val="0"/>
      <w:marRight w:val="0"/>
      <w:marTop w:val="0"/>
      <w:marBottom w:val="0"/>
      <w:divBdr>
        <w:top w:val="none" w:sz="0" w:space="0" w:color="auto"/>
        <w:left w:val="none" w:sz="0" w:space="0" w:color="auto"/>
        <w:bottom w:val="none" w:sz="0" w:space="0" w:color="auto"/>
        <w:right w:val="none" w:sz="0" w:space="0" w:color="auto"/>
      </w:divBdr>
    </w:div>
    <w:div w:id="492530363">
      <w:bodyDiv w:val="1"/>
      <w:marLeft w:val="0"/>
      <w:marRight w:val="0"/>
      <w:marTop w:val="0"/>
      <w:marBottom w:val="0"/>
      <w:divBdr>
        <w:top w:val="none" w:sz="0" w:space="0" w:color="auto"/>
        <w:left w:val="none" w:sz="0" w:space="0" w:color="auto"/>
        <w:bottom w:val="none" w:sz="0" w:space="0" w:color="auto"/>
        <w:right w:val="none" w:sz="0" w:space="0" w:color="auto"/>
      </w:divBdr>
    </w:div>
    <w:div w:id="944923512">
      <w:bodyDiv w:val="1"/>
      <w:marLeft w:val="0"/>
      <w:marRight w:val="0"/>
      <w:marTop w:val="0"/>
      <w:marBottom w:val="0"/>
      <w:divBdr>
        <w:top w:val="none" w:sz="0" w:space="0" w:color="auto"/>
        <w:left w:val="none" w:sz="0" w:space="0" w:color="auto"/>
        <w:bottom w:val="none" w:sz="0" w:space="0" w:color="auto"/>
        <w:right w:val="none" w:sz="0" w:space="0" w:color="auto"/>
      </w:divBdr>
    </w:div>
    <w:div w:id="1179271481">
      <w:bodyDiv w:val="1"/>
      <w:marLeft w:val="0"/>
      <w:marRight w:val="0"/>
      <w:marTop w:val="0"/>
      <w:marBottom w:val="0"/>
      <w:divBdr>
        <w:top w:val="none" w:sz="0" w:space="0" w:color="auto"/>
        <w:left w:val="none" w:sz="0" w:space="0" w:color="auto"/>
        <w:bottom w:val="none" w:sz="0" w:space="0" w:color="auto"/>
        <w:right w:val="none" w:sz="0" w:space="0" w:color="auto"/>
      </w:divBdr>
    </w:div>
    <w:div w:id="1266957124">
      <w:bodyDiv w:val="1"/>
      <w:marLeft w:val="0"/>
      <w:marRight w:val="0"/>
      <w:marTop w:val="0"/>
      <w:marBottom w:val="0"/>
      <w:divBdr>
        <w:top w:val="none" w:sz="0" w:space="0" w:color="auto"/>
        <w:left w:val="none" w:sz="0" w:space="0" w:color="auto"/>
        <w:bottom w:val="none" w:sz="0" w:space="0" w:color="auto"/>
        <w:right w:val="none" w:sz="0" w:space="0" w:color="auto"/>
      </w:divBdr>
    </w:div>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22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4493D-B65F-4D7A-9B10-08BE6005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1351</Words>
  <Characters>7706</Characters>
  <Application>Microsoft Office Word</Application>
  <DocSecurity>0</DocSecurity>
  <Lines>64</Lines>
  <Paragraphs>18</Paragraphs>
  <ScaleCrop>false</ScaleCrop>
  <Company>patoffice</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patoffice</dc:creator>
  <cp:lastModifiedBy>Jiaoda Patent Agency</cp:lastModifiedBy>
  <cp:revision>36</cp:revision>
  <cp:lastPrinted>2021-05-19T01:48:00Z</cp:lastPrinted>
  <dcterms:created xsi:type="dcterms:W3CDTF">2021-05-19T01:04:00Z</dcterms:created>
  <dcterms:modified xsi:type="dcterms:W3CDTF">2021-05-19T01:49:00Z</dcterms:modified>
</cp:coreProperties>
</file>