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210404"/>
    <w:bookmarkEnd w:id="0"/>
    <w:p w14:paraId="494AA9E3" w14:textId="22BD30E0" w:rsidR="00327BC7" w:rsidRPr="005E048D" w:rsidRDefault="008776A0" w:rsidP="00BB5276">
      <w:pPr>
        <w:pStyle w:val="a3"/>
        <w:adjustRightInd w:val="0"/>
        <w:spacing w:line="360" w:lineRule="auto"/>
        <w:jc w:val="center"/>
        <w:textAlignment w:val="baseline"/>
        <w:rPr>
          <w:rFonts w:asciiTheme="majorHAnsi" w:hAnsiTheme="majorHAnsi"/>
          <w:b/>
          <w:kern w:val="0"/>
          <w:sz w:val="44"/>
        </w:rPr>
      </w:pPr>
      <w:r w:rsidRPr="005E048D">
        <w:rPr>
          <w:rFonts w:asciiTheme="majorHAnsi" w:hAnsiTheme="majorHAnsi"/>
          <w:b/>
          <w:noProof/>
          <w:kern w:val="0"/>
          <w:sz w:val="44"/>
        </w:rPr>
        <mc:AlternateContent>
          <mc:Choice Requires="wps">
            <w:drawing>
              <wp:anchor distT="0" distB="0" distL="114300" distR="114300" simplePos="0" relativeHeight="251659776" behindDoc="0" locked="0" layoutInCell="1" allowOverlap="1" wp14:anchorId="79F50EEE" wp14:editId="6928C3DF">
                <wp:simplePos x="0" y="0"/>
                <wp:positionH relativeFrom="column">
                  <wp:posOffset>-148590</wp:posOffset>
                </wp:positionH>
                <wp:positionV relativeFrom="paragraph">
                  <wp:posOffset>396240</wp:posOffset>
                </wp:positionV>
                <wp:extent cx="5963920" cy="0"/>
                <wp:effectExtent l="12065" t="13335" r="5715" b="571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2562E"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327BC7" w:rsidRPr="005E048D">
        <w:rPr>
          <w:rFonts w:asciiTheme="majorHAnsi" w:hAnsiTheme="majorHAnsi"/>
          <w:b/>
          <w:kern w:val="0"/>
          <w:sz w:val="44"/>
        </w:rPr>
        <w:t>说</w:t>
      </w:r>
      <w:r w:rsidR="00327BC7" w:rsidRPr="005E048D">
        <w:rPr>
          <w:rFonts w:asciiTheme="majorHAnsi" w:hAnsiTheme="majorHAnsi"/>
          <w:b/>
          <w:kern w:val="0"/>
          <w:sz w:val="44"/>
        </w:rPr>
        <w:tab/>
      </w:r>
      <w:r w:rsidR="00327BC7" w:rsidRPr="005E048D">
        <w:rPr>
          <w:rFonts w:asciiTheme="majorHAnsi" w:hAnsiTheme="majorHAnsi"/>
          <w:b/>
          <w:kern w:val="0"/>
          <w:sz w:val="44"/>
        </w:rPr>
        <w:t>明</w:t>
      </w:r>
      <w:r w:rsidR="00327BC7" w:rsidRPr="005E048D">
        <w:rPr>
          <w:rFonts w:asciiTheme="majorHAnsi" w:hAnsiTheme="majorHAnsi"/>
          <w:b/>
          <w:kern w:val="0"/>
          <w:sz w:val="44"/>
        </w:rPr>
        <w:tab/>
      </w:r>
      <w:r w:rsidR="00327BC7" w:rsidRPr="005E048D">
        <w:rPr>
          <w:rFonts w:asciiTheme="majorHAnsi" w:hAnsiTheme="majorHAnsi"/>
          <w:b/>
          <w:kern w:val="0"/>
          <w:sz w:val="44"/>
        </w:rPr>
        <w:t>书</w:t>
      </w:r>
    </w:p>
    <w:p w14:paraId="02EE3EA7" w14:textId="7CC785F9" w:rsidR="00754B9E" w:rsidRPr="005E048D" w:rsidRDefault="00BA4EB8" w:rsidP="00BB5276">
      <w:pPr>
        <w:pStyle w:val="a3"/>
        <w:adjustRightInd w:val="0"/>
        <w:spacing w:line="360" w:lineRule="auto"/>
        <w:jc w:val="center"/>
        <w:textAlignment w:val="baseline"/>
        <w:rPr>
          <w:rFonts w:asciiTheme="majorHAnsi" w:hAnsiTheme="majorHAnsi"/>
          <w:b/>
          <w:sz w:val="22"/>
          <w:szCs w:val="22"/>
        </w:rPr>
      </w:pPr>
      <w:bookmarkStart w:id="1" w:name="_Hlk186020925"/>
      <w:r w:rsidRPr="005E048D">
        <w:rPr>
          <w:rFonts w:asciiTheme="majorHAnsi" w:hAnsiTheme="majorHAnsi"/>
          <w:b/>
          <w:sz w:val="22"/>
          <w:szCs w:val="22"/>
        </w:rPr>
        <w:t>端上实时的视频流物品优化推荐实现方法</w:t>
      </w:r>
    </w:p>
    <w:p w14:paraId="7452B1DB" w14:textId="77777777" w:rsidR="00A9007A" w:rsidRPr="005E048D" w:rsidRDefault="00A9007A" w:rsidP="00A9007A">
      <w:pPr>
        <w:rPr>
          <w:rFonts w:asciiTheme="majorHAnsi" w:hAnsiTheme="majorHAnsi"/>
          <w:b/>
          <w:bCs/>
          <w:color w:val="FF0000"/>
          <w:sz w:val="20"/>
          <w:szCs w:val="20"/>
        </w:rPr>
      </w:pPr>
      <w:bookmarkStart w:id="2" w:name="_Hlk179982632"/>
      <w:bookmarkEnd w:id="1"/>
      <w:r w:rsidRPr="005E048D">
        <w:rPr>
          <w:rFonts w:asciiTheme="majorHAnsi" w:hAnsiTheme="majorHAnsi" w:cs="宋体"/>
          <w:b/>
          <w:color w:val="FF0000"/>
          <w:kern w:val="0"/>
          <w:sz w:val="20"/>
          <w:szCs w:val="20"/>
        </w:rPr>
        <w:t>【组合多个现有技术于一体的发明创造或将其实现的过程，当任一部分均按现有方式工作且全文未揭示任何从未被公开的技术手段时，专利局将评价该申请不具有创造性。简单替换、拼凑现有技术或者实质上由不同发明创造特征、要素简单组合形成将被评价为非正常申请】</w:t>
      </w:r>
    </w:p>
    <w:bookmarkEnd w:id="2"/>
    <w:p w14:paraId="462DA875" w14:textId="77777777" w:rsidR="00A9007A" w:rsidRPr="005E048D" w:rsidRDefault="00A9007A" w:rsidP="00BB5276">
      <w:pPr>
        <w:spacing w:line="360" w:lineRule="auto"/>
        <w:rPr>
          <w:rFonts w:asciiTheme="majorHAnsi" w:hAnsiTheme="majorHAnsi"/>
          <w:b/>
          <w:sz w:val="22"/>
          <w:szCs w:val="22"/>
        </w:rPr>
      </w:pPr>
    </w:p>
    <w:p w14:paraId="08E62CF7" w14:textId="52028201" w:rsidR="00754B9E" w:rsidRPr="005E048D" w:rsidRDefault="00416CD8" w:rsidP="00BB5276">
      <w:pPr>
        <w:spacing w:line="360" w:lineRule="auto"/>
        <w:rPr>
          <w:rFonts w:asciiTheme="majorHAnsi" w:hAnsiTheme="majorHAnsi"/>
          <w:b/>
          <w:sz w:val="22"/>
          <w:szCs w:val="22"/>
        </w:rPr>
      </w:pPr>
      <w:r w:rsidRPr="005E048D">
        <w:rPr>
          <w:rFonts w:asciiTheme="majorHAnsi" w:hAnsiTheme="majorHAnsi"/>
          <w:b/>
          <w:sz w:val="22"/>
          <w:szCs w:val="22"/>
        </w:rPr>
        <w:t>技术领域</w:t>
      </w:r>
    </w:p>
    <w:p w14:paraId="0157BE3A" w14:textId="50AE1631" w:rsidR="00754B9E" w:rsidRPr="005E048D"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本发明涉及的是一种</w:t>
      </w:r>
      <w:r w:rsidR="00074A3D" w:rsidRPr="005E048D">
        <w:rPr>
          <w:rFonts w:asciiTheme="majorHAnsi" w:hAnsiTheme="majorHAnsi"/>
          <w:sz w:val="22"/>
          <w:szCs w:val="22"/>
        </w:rPr>
        <w:t>神经网络</w:t>
      </w:r>
      <w:r w:rsidRPr="005E048D">
        <w:rPr>
          <w:rFonts w:asciiTheme="majorHAnsi" w:hAnsiTheme="majorHAnsi"/>
          <w:sz w:val="22"/>
          <w:szCs w:val="22"/>
        </w:rPr>
        <w:t>领域的技术，具体是一种</w:t>
      </w:r>
      <w:r w:rsidR="00BA4EB8"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p>
    <w:p w14:paraId="1E296DE9" w14:textId="46D9C537" w:rsidR="00754B9E" w:rsidRPr="005E048D" w:rsidRDefault="00416CD8" w:rsidP="00BB5276">
      <w:pPr>
        <w:pStyle w:val="ab"/>
        <w:spacing w:line="360" w:lineRule="auto"/>
        <w:ind w:firstLineChars="0" w:firstLine="0"/>
        <w:rPr>
          <w:rFonts w:asciiTheme="majorHAnsi" w:hAnsiTheme="majorHAnsi"/>
          <w:b/>
          <w:sz w:val="22"/>
          <w:szCs w:val="22"/>
        </w:rPr>
      </w:pPr>
      <w:bookmarkStart w:id="3" w:name="_Hlk20663414"/>
      <w:r w:rsidRPr="005E048D">
        <w:rPr>
          <w:rFonts w:asciiTheme="majorHAnsi" w:hAnsiTheme="majorHAnsi"/>
          <w:b/>
          <w:sz w:val="22"/>
          <w:szCs w:val="22"/>
        </w:rPr>
        <w:t>背景技术</w:t>
      </w:r>
      <w:r w:rsidR="00CF2ABC" w:rsidRPr="005E048D">
        <w:rPr>
          <w:rFonts w:asciiTheme="majorHAnsi" w:hAnsiTheme="majorHAnsi"/>
          <w:b/>
          <w:color w:val="FF0000"/>
          <w:sz w:val="22"/>
          <w:szCs w:val="22"/>
        </w:rPr>
        <w:t xml:space="preserve"> </w:t>
      </w:r>
    </w:p>
    <w:p w14:paraId="6F57D79A" w14:textId="0FB11975" w:rsidR="00754B9E" w:rsidRPr="005E048D" w:rsidRDefault="00683A34" w:rsidP="00232D7E">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现有推荐技术中的</w:t>
      </w:r>
      <w:r w:rsidRPr="005E048D">
        <w:rPr>
          <w:rFonts w:asciiTheme="majorHAnsi" w:hAnsiTheme="majorHAnsi"/>
          <w:bCs/>
          <w:sz w:val="22"/>
          <w:szCs w:val="22"/>
        </w:rPr>
        <w:t>重排序模型已经广泛应用于移动设备中的推荐系统和在线物品。这些模型以用户在设备上的反馈作为输入，并根据用户实时兴趣动态地重新排序项目。然而，基于预测值贪婪地重排序项目而不考虑其对未来的影响，即项目的外部性，可能会导致预期奖励的次优。此外，直接采用常用的广义第二价格</w:t>
      </w:r>
      <w:r w:rsidRPr="005E048D">
        <w:rPr>
          <w:rFonts w:asciiTheme="majorHAnsi" w:hAnsiTheme="majorHAnsi"/>
          <w:bCs/>
          <w:sz w:val="22"/>
          <w:szCs w:val="22"/>
        </w:rPr>
        <w:t>(GSP</w:t>
      </w:r>
      <w:r w:rsidR="008E4494">
        <w:rPr>
          <w:rFonts w:asciiTheme="majorHAnsi" w:hAnsiTheme="majorHAnsi"/>
          <w:bCs/>
          <w:sz w:val="22"/>
          <w:szCs w:val="22"/>
        </w:rPr>
        <w:t>)</w:t>
      </w:r>
      <w:r w:rsidRPr="005E048D">
        <w:rPr>
          <w:rFonts w:asciiTheme="majorHAnsi" w:hAnsiTheme="majorHAnsi"/>
          <w:bCs/>
          <w:sz w:val="22"/>
          <w:szCs w:val="22"/>
        </w:rPr>
        <w:t>和</w:t>
      </w:r>
      <w:r w:rsidRPr="005E048D">
        <w:rPr>
          <w:rFonts w:asciiTheme="majorHAnsi" w:hAnsiTheme="majorHAnsi"/>
          <w:bCs/>
          <w:sz w:val="22"/>
          <w:szCs w:val="22"/>
        </w:rPr>
        <w:t>Vickrey-Clarke-Groves(VCG</w:t>
      </w:r>
      <w:r w:rsidR="008E4494">
        <w:rPr>
          <w:rFonts w:asciiTheme="majorHAnsi" w:hAnsiTheme="majorHAnsi"/>
          <w:bCs/>
          <w:sz w:val="22"/>
          <w:szCs w:val="22"/>
        </w:rPr>
        <w:t>)</w:t>
      </w:r>
      <w:r w:rsidRPr="005E048D">
        <w:rPr>
          <w:rFonts w:asciiTheme="majorHAnsi" w:hAnsiTheme="majorHAnsi"/>
          <w:bCs/>
          <w:sz w:val="22"/>
          <w:szCs w:val="22"/>
        </w:rPr>
        <w:t>拍卖的</w:t>
      </w:r>
      <w:del w:id="4" w:author="JDP" w:date="2024-12-27T16:31:00Z" w16du:dateUtc="2024-12-27T08:31:00Z">
        <w:r w:rsidR="001D4F0B" w:rsidRPr="005E048D" w:rsidDel="00C61F32">
          <w:rPr>
            <w:rFonts w:asciiTheme="majorHAnsi" w:hAnsiTheme="majorHAnsi"/>
            <w:bCs/>
            <w:sz w:val="22"/>
            <w:szCs w:val="22"/>
          </w:rPr>
          <w:delText>展示效能计算公式</w:delText>
        </w:r>
      </w:del>
      <w:ins w:id="5" w:author="JDP" w:date="2024-12-27T16:31:00Z" w16du:dateUtc="2024-12-27T08:31:00Z">
        <w:r w:rsidR="00C61F32">
          <w:rPr>
            <w:rFonts w:asciiTheme="majorHAnsi" w:hAnsiTheme="majorHAnsi"/>
            <w:bCs/>
            <w:sz w:val="22"/>
            <w:szCs w:val="22"/>
          </w:rPr>
          <w:t>展示效能计算单元</w:t>
        </w:r>
      </w:ins>
      <w:r w:rsidRPr="005E048D">
        <w:rPr>
          <w:rFonts w:asciiTheme="majorHAnsi" w:hAnsiTheme="majorHAnsi"/>
          <w:bCs/>
          <w:sz w:val="22"/>
          <w:szCs w:val="22"/>
        </w:rPr>
        <w:t>不能保证经济属性，并可能导致在线物品市场的不稳定。</w:t>
      </w:r>
      <w:bookmarkStart w:id="6" w:name="OLE_LINK2"/>
      <w:bookmarkEnd w:id="3"/>
      <w:r w:rsidR="00232D7E" w:rsidRPr="005E048D">
        <w:rPr>
          <w:rFonts w:asciiTheme="majorHAnsi" w:hAnsiTheme="majorHAnsi"/>
          <w:sz w:val="22"/>
          <w:szCs w:val="22"/>
        </w:rPr>
        <w:t xml:space="preserve"> </w:t>
      </w:r>
    </w:p>
    <w:p w14:paraId="17F71B12" w14:textId="77777777" w:rsidR="00754B9E" w:rsidRPr="005E048D" w:rsidRDefault="00416CD8" w:rsidP="00BB5276">
      <w:pPr>
        <w:pStyle w:val="ab"/>
        <w:spacing w:line="360" w:lineRule="auto"/>
        <w:ind w:firstLineChars="0" w:firstLine="0"/>
        <w:rPr>
          <w:rFonts w:asciiTheme="majorHAnsi" w:hAnsiTheme="majorHAnsi"/>
          <w:b/>
          <w:bCs/>
          <w:sz w:val="22"/>
          <w:szCs w:val="22"/>
        </w:rPr>
      </w:pPr>
      <w:r w:rsidRPr="005E048D">
        <w:rPr>
          <w:rFonts w:asciiTheme="majorHAnsi" w:hAnsiTheme="majorHAnsi"/>
          <w:b/>
          <w:bCs/>
          <w:sz w:val="22"/>
          <w:szCs w:val="22"/>
        </w:rPr>
        <w:t>发明内容</w:t>
      </w:r>
    </w:p>
    <w:bookmarkEnd w:id="6"/>
    <w:p w14:paraId="7DD63935" w14:textId="5DB4AC08" w:rsidR="00754B9E" w:rsidRPr="005E048D"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本发明针对现有技术存在的上述不足，提出一种</w:t>
      </w:r>
      <w:r w:rsidR="00BA4EB8"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r w:rsidR="00506D89" w:rsidRPr="005E048D">
        <w:rPr>
          <w:rFonts w:asciiTheme="majorHAnsi" w:hAnsiTheme="majorHAnsi"/>
          <w:bCs/>
          <w:sz w:val="22"/>
          <w:szCs w:val="22"/>
        </w:rPr>
        <w:t>适用于资源有限的设备，以实现实时的设备上拍卖</w:t>
      </w:r>
      <w:r w:rsidR="009C77F9" w:rsidRPr="005E048D">
        <w:rPr>
          <w:rFonts w:asciiTheme="majorHAnsi" w:hAnsiTheme="majorHAnsi"/>
          <w:bCs/>
          <w:sz w:val="22"/>
          <w:szCs w:val="22"/>
        </w:rPr>
        <w:t>，经</w:t>
      </w:r>
      <w:r w:rsidR="007475F3" w:rsidRPr="005E048D">
        <w:rPr>
          <w:rFonts w:asciiTheme="majorHAnsi" w:hAnsiTheme="majorHAnsi"/>
          <w:bCs/>
          <w:sz w:val="22"/>
          <w:szCs w:val="22"/>
        </w:rPr>
        <w:t>过</w:t>
      </w:r>
      <w:r w:rsidR="00506D89" w:rsidRPr="005E048D">
        <w:rPr>
          <w:rFonts w:asciiTheme="majorHAnsi" w:hAnsiTheme="majorHAnsi"/>
          <w:bCs/>
          <w:sz w:val="22"/>
          <w:szCs w:val="22"/>
        </w:rPr>
        <w:t>在公共数据集上的实验结果</w:t>
      </w:r>
      <w:commentRangeStart w:id="7"/>
      <w:r w:rsidR="00506D89" w:rsidRPr="005E048D">
        <w:rPr>
          <w:rFonts w:asciiTheme="majorHAnsi" w:hAnsiTheme="majorHAnsi"/>
          <w:bCs/>
          <w:sz w:val="22"/>
          <w:szCs w:val="22"/>
        </w:rPr>
        <w:t>证明</w:t>
      </w:r>
      <w:r w:rsidR="00C94F40" w:rsidRPr="005E048D">
        <w:rPr>
          <w:rFonts w:asciiTheme="majorHAnsi" w:hAnsiTheme="majorHAnsi"/>
          <w:bCs/>
          <w:sz w:val="22"/>
          <w:szCs w:val="22"/>
        </w:rPr>
        <w:t>本发明</w:t>
      </w:r>
      <w:r w:rsidR="00506D89" w:rsidRPr="005E048D">
        <w:rPr>
          <w:rFonts w:asciiTheme="majorHAnsi" w:hAnsiTheme="majorHAnsi"/>
          <w:bCs/>
          <w:sz w:val="22"/>
          <w:szCs w:val="22"/>
        </w:rPr>
        <w:t>在预期社会福利方面的有效性</w:t>
      </w:r>
      <w:r w:rsidR="00DA3039" w:rsidRPr="005E048D">
        <w:rPr>
          <w:rFonts w:asciiTheme="majorHAnsi" w:hAnsiTheme="majorHAnsi"/>
          <w:bCs/>
          <w:sz w:val="22"/>
          <w:szCs w:val="22"/>
        </w:rPr>
        <w:t>，以及具有主导策略激励兼容</w:t>
      </w:r>
      <w:r w:rsidR="008E4494">
        <w:rPr>
          <w:rFonts w:asciiTheme="majorHAnsi" w:hAnsiTheme="majorHAnsi"/>
          <w:bCs/>
          <w:sz w:val="22"/>
          <w:szCs w:val="22"/>
        </w:rPr>
        <w:t>(</w:t>
      </w:r>
      <w:r w:rsidR="00DA3039" w:rsidRPr="005E048D">
        <w:rPr>
          <w:rFonts w:asciiTheme="majorHAnsi" w:hAnsiTheme="majorHAnsi"/>
          <w:bCs/>
          <w:sz w:val="22"/>
          <w:szCs w:val="22"/>
        </w:rPr>
        <w:t>DSIC</w:t>
      </w:r>
      <w:r w:rsidR="008E4494">
        <w:rPr>
          <w:rFonts w:asciiTheme="majorHAnsi" w:hAnsiTheme="majorHAnsi"/>
          <w:bCs/>
          <w:sz w:val="22"/>
          <w:szCs w:val="22"/>
        </w:rPr>
        <w:t>)</w:t>
      </w:r>
      <w:r w:rsidR="00DA3039" w:rsidRPr="005E048D">
        <w:rPr>
          <w:rFonts w:asciiTheme="majorHAnsi" w:hAnsiTheme="majorHAnsi"/>
          <w:bCs/>
          <w:sz w:val="22"/>
          <w:szCs w:val="22"/>
        </w:rPr>
        <w:t>和个体理性</w:t>
      </w:r>
      <w:r w:rsidR="008E4494">
        <w:rPr>
          <w:rFonts w:asciiTheme="majorHAnsi" w:hAnsiTheme="majorHAnsi"/>
          <w:bCs/>
          <w:sz w:val="22"/>
          <w:szCs w:val="22"/>
        </w:rPr>
        <w:t>(</w:t>
      </w:r>
      <w:r w:rsidR="00DA3039" w:rsidRPr="005E048D">
        <w:rPr>
          <w:rFonts w:asciiTheme="majorHAnsi" w:hAnsiTheme="majorHAnsi"/>
          <w:bCs/>
          <w:sz w:val="22"/>
          <w:szCs w:val="22"/>
        </w:rPr>
        <w:t>IR</w:t>
      </w:r>
      <w:r w:rsidR="008E4494">
        <w:rPr>
          <w:rFonts w:asciiTheme="majorHAnsi" w:hAnsiTheme="majorHAnsi"/>
          <w:bCs/>
          <w:sz w:val="22"/>
          <w:szCs w:val="22"/>
        </w:rPr>
        <w:t>)</w:t>
      </w:r>
      <w:r w:rsidR="00DA3039" w:rsidRPr="005E048D">
        <w:rPr>
          <w:rFonts w:asciiTheme="majorHAnsi" w:hAnsiTheme="majorHAnsi"/>
          <w:bCs/>
          <w:sz w:val="22"/>
          <w:szCs w:val="22"/>
        </w:rPr>
        <w:t>的经济学性质</w:t>
      </w:r>
      <w:r w:rsidR="00506D89" w:rsidRPr="005E048D">
        <w:rPr>
          <w:rFonts w:asciiTheme="majorHAnsi" w:hAnsiTheme="majorHAnsi"/>
          <w:bCs/>
          <w:sz w:val="22"/>
          <w:szCs w:val="22"/>
        </w:rPr>
        <w:t>。</w:t>
      </w:r>
      <w:commentRangeEnd w:id="7"/>
      <w:r w:rsidR="00AF63F2">
        <w:rPr>
          <w:rStyle w:val="ac"/>
        </w:rPr>
        <w:commentReference w:id="7"/>
      </w:r>
    </w:p>
    <w:p w14:paraId="1E5DA4E3" w14:textId="77777777" w:rsidR="00754B9E" w:rsidRPr="005E048D" w:rsidRDefault="00416CD8" w:rsidP="00BB5276">
      <w:pPr>
        <w:pStyle w:val="ab"/>
        <w:numPr>
          <w:ilvl w:val="0"/>
          <w:numId w:val="1"/>
        </w:numPr>
        <w:tabs>
          <w:tab w:val="left" w:pos="709"/>
        </w:tabs>
        <w:spacing w:line="360" w:lineRule="auto"/>
        <w:ind w:left="0" w:firstLineChars="0" w:firstLine="0"/>
        <w:rPr>
          <w:rFonts w:asciiTheme="majorHAnsi" w:hAnsiTheme="majorHAnsi"/>
          <w:sz w:val="22"/>
          <w:szCs w:val="22"/>
        </w:rPr>
      </w:pPr>
      <w:bookmarkStart w:id="8" w:name="_Hlk20663420"/>
      <w:r w:rsidRPr="005E048D">
        <w:rPr>
          <w:rFonts w:asciiTheme="majorHAnsi" w:hAnsiTheme="majorHAnsi"/>
          <w:sz w:val="22"/>
          <w:szCs w:val="22"/>
        </w:rPr>
        <w:t>本发明是通过以下技术方案实现的：</w:t>
      </w:r>
    </w:p>
    <w:bookmarkEnd w:id="8"/>
    <w:p w14:paraId="098B4B0C" w14:textId="077CFD38" w:rsidR="00754B9E" w:rsidRPr="00336C1A" w:rsidRDefault="00416CD8" w:rsidP="005B40F7">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sz w:val="22"/>
          <w:szCs w:val="22"/>
        </w:rPr>
        <w:t>本发明涉及一种</w:t>
      </w:r>
      <w:r w:rsidR="00BA4EB8" w:rsidRPr="005E048D">
        <w:rPr>
          <w:rFonts w:asciiTheme="majorHAnsi" w:hAnsiTheme="majorHAnsi"/>
          <w:bCs/>
          <w:sz w:val="22"/>
          <w:szCs w:val="22"/>
        </w:rPr>
        <w:t>端上实时的视频流物品优化推荐实现方法</w:t>
      </w:r>
      <w:r w:rsidRPr="005E048D">
        <w:rPr>
          <w:rFonts w:asciiTheme="majorHAnsi" w:hAnsiTheme="majorHAnsi"/>
          <w:sz w:val="22"/>
          <w:szCs w:val="22"/>
        </w:rPr>
        <w:t>，</w:t>
      </w:r>
      <w:r w:rsidR="006C3DB0" w:rsidRPr="005E048D">
        <w:rPr>
          <w:rFonts w:asciiTheme="majorHAnsi" w:hAnsiTheme="majorHAnsi"/>
          <w:bCs/>
          <w:sz w:val="22"/>
          <w:szCs w:val="22"/>
        </w:rPr>
        <w:t>基于强化学习的端上重排序模型对用户端上实时行为进行建模，并得到预估物品的点击概率、下翻概率及带来的期望社会福利后，挑</w:t>
      </w:r>
      <w:r w:rsidR="006C3DB0" w:rsidRPr="00336C1A">
        <w:rPr>
          <w:rFonts w:asciiTheme="majorHAnsi" w:hAnsiTheme="majorHAnsi"/>
          <w:bCs/>
          <w:sz w:val="22"/>
          <w:szCs w:val="22"/>
        </w:rPr>
        <w:t>选并展示最大化社会福利的物品，再基于所预测的不同物品的点击概率、下翻概率及带来的期望社会福利，计算物品对社会福利的边际贡献作为展示效能</w:t>
      </w:r>
      <w:r w:rsidR="00EF0612" w:rsidRPr="00336C1A">
        <w:rPr>
          <w:rFonts w:asciiTheme="majorHAnsi" w:hAnsiTheme="majorHAnsi"/>
          <w:bCs/>
          <w:sz w:val="22"/>
          <w:szCs w:val="22"/>
        </w:rPr>
        <w:t>。</w:t>
      </w:r>
    </w:p>
    <w:p w14:paraId="5DC62368" w14:textId="77777777" w:rsidR="00754B9E" w:rsidRPr="00336C1A" w:rsidRDefault="00416CD8" w:rsidP="00BB5276">
      <w:pPr>
        <w:pStyle w:val="ab"/>
        <w:tabs>
          <w:tab w:val="left" w:pos="709"/>
        </w:tabs>
        <w:spacing w:line="360" w:lineRule="auto"/>
        <w:ind w:firstLineChars="0" w:firstLine="0"/>
        <w:rPr>
          <w:rFonts w:asciiTheme="majorHAnsi" w:hAnsiTheme="majorHAnsi"/>
          <w:b/>
          <w:sz w:val="22"/>
          <w:szCs w:val="22"/>
        </w:rPr>
      </w:pPr>
      <w:bookmarkStart w:id="9" w:name="_Hlk20663431"/>
      <w:r w:rsidRPr="00336C1A">
        <w:rPr>
          <w:rFonts w:asciiTheme="majorHAnsi" w:hAnsiTheme="majorHAnsi"/>
          <w:b/>
          <w:sz w:val="22"/>
          <w:szCs w:val="22"/>
        </w:rPr>
        <w:t>技术效果</w:t>
      </w:r>
    </w:p>
    <w:p w14:paraId="70022102" w14:textId="29E5895A" w:rsidR="009672DB" w:rsidRPr="00336C1A" w:rsidDel="00B66A65" w:rsidRDefault="00F15E69" w:rsidP="00B66A65">
      <w:pPr>
        <w:pStyle w:val="1"/>
        <w:numPr>
          <w:ilvl w:val="0"/>
          <w:numId w:val="1"/>
        </w:numPr>
        <w:tabs>
          <w:tab w:val="left" w:pos="709"/>
        </w:tabs>
        <w:spacing w:line="360" w:lineRule="auto"/>
        <w:ind w:left="0" w:firstLineChars="0" w:firstLine="0"/>
        <w:rPr>
          <w:del w:id="10" w:author="JDP" w:date="2024-12-27T16:29:00Z" w16du:dateUtc="2024-12-27T08:29:00Z"/>
          <w:rFonts w:asciiTheme="majorHAnsi" w:eastAsiaTheme="majorEastAsia" w:hAnsiTheme="majorHAnsi"/>
          <w:b/>
          <w:sz w:val="22"/>
          <w:szCs w:val="22"/>
          <w:rPrChange w:id="11" w:author="JDP" w:date="2024-12-27T16:29:00Z" w16du:dateUtc="2024-12-27T08:29:00Z">
            <w:rPr>
              <w:del w:id="12" w:author="JDP" w:date="2024-12-27T16:29:00Z" w16du:dateUtc="2024-12-27T08:29:00Z"/>
              <w:rFonts w:asciiTheme="majorHAnsi" w:eastAsiaTheme="majorEastAsia" w:hAnsiTheme="majorHAnsi"/>
              <w:b/>
              <w:color w:val="FF0000"/>
              <w:sz w:val="22"/>
              <w:szCs w:val="22"/>
            </w:rPr>
          </w:rPrChange>
        </w:rPr>
        <w:pPrChange w:id="13" w:author="JDP" w:date="2024-12-27T16:29:00Z" w16du:dateUtc="2024-12-27T08:29:00Z">
          <w:pPr>
            <w:pStyle w:val="1"/>
            <w:numPr>
              <w:numId w:val="1"/>
            </w:numPr>
            <w:tabs>
              <w:tab w:val="left" w:pos="709"/>
            </w:tabs>
            <w:spacing w:line="360" w:lineRule="auto"/>
            <w:ind w:firstLineChars="0" w:firstLine="0"/>
          </w:pPr>
        </w:pPrChange>
      </w:pPr>
      <w:r w:rsidRPr="00336C1A">
        <w:rPr>
          <w:rFonts w:asciiTheme="majorHAnsi" w:eastAsiaTheme="majorEastAsia" w:hAnsiTheme="majorHAnsi"/>
          <w:bCs/>
          <w:sz w:val="22"/>
          <w:szCs w:val="22"/>
          <w:rPrChange w:id="14" w:author="JDP" w:date="2024-12-27T16:29:00Z" w16du:dateUtc="2024-12-27T08:29:00Z">
            <w:rPr>
              <w:rFonts w:asciiTheme="majorHAnsi" w:eastAsiaTheme="majorEastAsia" w:hAnsiTheme="majorHAnsi"/>
              <w:bCs/>
              <w:sz w:val="22"/>
              <w:szCs w:val="22"/>
              <w:highlight w:val="yellow"/>
            </w:rPr>
          </w:rPrChange>
        </w:rPr>
        <w:t>本发明</w:t>
      </w:r>
      <w:del w:id="15" w:author="JDP" w:date="2024-12-27T16:29:00Z" w16du:dateUtc="2024-12-27T08:29:00Z">
        <w:r w:rsidR="00991CD0" w:rsidRPr="00336C1A" w:rsidDel="00F53429">
          <w:rPr>
            <w:rFonts w:asciiTheme="majorHAnsi" w:eastAsiaTheme="majorEastAsia" w:hAnsiTheme="majorHAnsi" w:hint="eastAsia"/>
            <w:bCs/>
            <w:sz w:val="22"/>
            <w:szCs w:val="22"/>
            <w:rPrChange w:id="16" w:author="JDP" w:date="2024-12-27T16:29:00Z" w16du:dateUtc="2024-12-27T08:29:00Z">
              <w:rPr>
                <w:rFonts w:asciiTheme="majorHAnsi" w:eastAsiaTheme="majorEastAsia" w:hAnsiTheme="majorHAnsi" w:hint="eastAsia"/>
                <w:bCs/>
                <w:sz w:val="22"/>
                <w:szCs w:val="22"/>
                <w:highlight w:val="yellow"/>
              </w:rPr>
            </w:rPrChange>
          </w:rPr>
          <w:delText>中原创</w:delText>
        </w:r>
        <w:r w:rsidRPr="00336C1A" w:rsidDel="00F53429">
          <w:rPr>
            <w:rFonts w:asciiTheme="majorHAnsi" w:eastAsiaTheme="majorEastAsia" w:hAnsiTheme="majorHAnsi" w:hint="eastAsia"/>
            <w:bCs/>
            <w:sz w:val="22"/>
            <w:szCs w:val="22"/>
            <w:rPrChange w:id="17" w:author="JDP" w:date="2024-12-27T16:29:00Z" w16du:dateUtc="2024-12-27T08:29:00Z">
              <w:rPr>
                <w:rFonts w:asciiTheme="majorHAnsi" w:eastAsiaTheme="majorEastAsia" w:hAnsiTheme="majorHAnsi" w:hint="eastAsia"/>
                <w:bCs/>
                <w:sz w:val="22"/>
                <w:szCs w:val="22"/>
                <w:highlight w:val="yellow"/>
              </w:rPr>
            </w:rPrChange>
          </w:rPr>
          <w:delText>的</w:delText>
        </w:r>
        <w:r w:rsidR="00991CD0" w:rsidRPr="00336C1A" w:rsidDel="00F53429">
          <w:rPr>
            <w:rFonts w:asciiTheme="majorHAnsi" w:eastAsiaTheme="majorEastAsia" w:hAnsiTheme="majorHAnsi" w:hint="eastAsia"/>
            <w:bCs/>
            <w:sz w:val="22"/>
            <w:szCs w:val="22"/>
            <w:rPrChange w:id="18" w:author="JDP" w:date="2024-12-27T16:29:00Z" w16du:dateUtc="2024-12-27T08:29:00Z">
              <w:rPr>
                <w:rFonts w:asciiTheme="majorHAnsi" w:eastAsiaTheme="majorEastAsia" w:hAnsiTheme="majorHAnsi" w:hint="eastAsia"/>
                <w:bCs/>
                <w:sz w:val="22"/>
                <w:szCs w:val="22"/>
                <w:highlight w:val="yellow"/>
              </w:rPr>
            </w:rPrChange>
          </w:rPr>
          <w:delText>且</w:delText>
        </w:r>
        <w:r w:rsidRPr="00336C1A" w:rsidDel="00F53429">
          <w:rPr>
            <w:rFonts w:asciiTheme="majorHAnsi" w:eastAsiaTheme="majorEastAsia" w:hAnsiTheme="majorHAnsi" w:hint="eastAsia"/>
            <w:bCs/>
            <w:sz w:val="22"/>
            <w:szCs w:val="22"/>
            <w:rPrChange w:id="19" w:author="JDP" w:date="2024-12-27T16:29:00Z" w16du:dateUtc="2024-12-27T08:29:00Z">
              <w:rPr>
                <w:rFonts w:asciiTheme="majorHAnsi" w:eastAsiaTheme="majorEastAsia" w:hAnsiTheme="majorHAnsi" w:hint="eastAsia"/>
                <w:bCs/>
                <w:sz w:val="22"/>
                <w:szCs w:val="22"/>
                <w:highlight w:val="yellow"/>
              </w:rPr>
            </w:rPrChange>
          </w:rPr>
          <w:delText>从未被公开的技术手段为：</w:delText>
        </w:r>
        <w:r w:rsidR="004A2DD8" w:rsidRPr="00336C1A" w:rsidDel="00F53429">
          <w:rPr>
            <w:rFonts w:asciiTheme="majorHAnsi" w:hAnsiTheme="majorHAnsi" w:hint="eastAsia"/>
            <w:sz w:val="22"/>
            <w:szCs w:val="22"/>
          </w:rPr>
          <w:delText>一种端上实时的视频流物品优化推荐实现</w:delText>
        </w:r>
        <w:r w:rsidR="004A2DD8" w:rsidRPr="00336C1A" w:rsidDel="00F53429">
          <w:rPr>
            <w:rFonts w:asciiTheme="majorHAnsi" w:eastAsiaTheme="minorEastAsia" w:hAnsiTheme="majorHAnsi" w:hint="eastAsia"/>
            <w:sz w:val="22"/>
            <w:szCs w:val="22"/>
          </w:rPr>
          <w:delText>系统，</w:delText>
        </w:r>
        <w:r w:rsidR="00B0316B" w:rsidRPr="00336C1A" w:rsidDel="00F53429">
          <w:rPr>
            <w:rFonts w:asciiTheme="majorHAnsi" w:eastAsiaTheme="minorEastAsia" w:hAnsiTheme="majorHAnsi" w:hint="eastAsia"/>
            <w:sz w:val="22"/>
            <w:szCs w:val="22"/>
          </w:rPr>
          <w:delText>包括新提出的</w:delText>
        </w:r>
        <w:r w:rsidR="00B0316B" w:rsidRPr="00336C1A" w:rsidDel="00B66A65">
          <w:rPr>
            <w:rFonts w:asciiTheme="majorHAnsi" w:eastAsiaTheme="minorEastAsia" w:hAnsiTheme="majorHAnsi"/>
            <w:sz w:val="22"/>
            <w:szCs w:val="22"/>
          </w:rPr>
          <w:delText>端上重排</w:delText>
        </w:r>
        <w:r w:rsidR="00A21434" w:rsidRPr="00336C1A" w:rsidDel="00F53429">
          <w:rPr>
            <w:rFonts w:asciiTheme="majorHAnsi" w:eastAsiaTheme="minorEastAsia" w:hAnsiTheme="majorHAnsi"/>
            <w:sz w:val="22"/>
            <w:szCs w:val="22"/>
          </w:rPr>
          <w:delText>模块</w:delText>
        </w:r>
        <w:r w:rsidR="00B0316B" w:rsidRPr="00336C1A" w:rsidDel="00B66A65">
          <w:rPr>
            <w:rFonts w:asciiTheme="majorHAnsi" w:eastAsiaTheme="minorEastAsia" w:hAnsiTheme="majorHAnsi"/>
            <w:sz w:val="22"/>
            <w:szCs w:val="22"/>
          </w:rPr>
          <w:delText>以及</w:delText>
        </w:r>
        <w:r w:rsidR="004C5CCC" w:rsidRPr="00336C1A" w:rsidDel="00F53429">
          <w:rPr>
            <w:rFonts w:asciiTheme="majorHAnsi" w:eastAsiaTheme="minorEastAsia" w:hAnsiTheme="majorHAnsi"/>
            <w:sz w:val="22"/>
            <w:szCs w:val="22"/>
          </w:rPr>
          <w:delText>由</w:delText>
        </w:r>
        <w:r w:rsidR="00B0316B" w:rsidRPr="00336C1A" w:rsidDel="00F53429">
          <w:rPr>
            <w:rFonts w:asciiTheme="majorHAnsi" w:eastAsiaTheme="minorEastAsia" w:hAnsiTheme="majorHAnsi"/>
            <w:sz w:val="22"/>
            <w:szCs w:val="22"/>
          </w:rPr>
          <w:delText>新的</w:delText>
        </w:r>
        <w:r w:rsidR="004C5CCC" w:rsidRPr="00336C1A" w:rsidDel="00B66A65">
          <w:rPr>
            <w:rFonts w:asciiTheme="majorHAnsi" w:eastAsiaTheme="minorEastAsia" w:hAnsiTheme="majorHAnsi"/>
            <w:sz w:val="22"/>
            <w:szCs w:val="22"/>
          </w:rPr>
          <w:delText>机制算法</w:delText>
        </w:r>
        <w:r w:rsidR="00B0316B" w:rsidRPr="00336C1A" w:rsidDel="00B66A65">
          <w:rPr>
            <w:rFonts w:asciiTheme="majorHAnsi" w:eastAsiaTheme="minorEastAsia" w:hAnsiTheme="majorHAnsi"/>
            <w:sz w:val="22"/>
            <w:szCs w:val="22"/>
          </w:rPr>
          <w:delText>。</w:delText>
        </w:r>
        <w:r w:rsidR="00673ADC" w:rsidRPr="00336C1A" w:rsidDel="00B66A65">
          <w:rPr>
            <w:rFonts w:asciiTheme="majorHAnsi" w:eastAsiaTheme="majorEastAsia" w:hAnsiTheme="majorHAnsi"/>
            <w:bCs/>
            <w:sz w:val="22"/>
            <w:szCs w:val="22"/>
          </w:rPr>
          <w:delText xml:space="preserve"> </w:delText>
        </w:r>
      </w:del>
    </w:p>
    <w:p w14:paraId="3C0A93DA" w14:textId="143F76F0" w:rsidR="009672DB" w:rsidRPr="00336C1A" w:rsidRDefault="00F15E69" w:rsidP="00B66A65">
      <w:pPr>
        <w:pStyle w:val="1"/>
        <w:numPr>
          <w:ilvl w:val="0"/>
          <w:numId w:val="1"/>
        </w:numPr>
        <w:tabs>
          <w:tab w:val="left" w:pos="709"/>
        </w:tabs>
        <w:spacing w:line="360" w:lineRule="auto"/>
        <w:ind w:left="0" w:firstLineChars="0" w:firstLine="0"/>
        <w:rPr>
          <w:rFonts w:asciiTheme="majorHAnsi" w:eastAsiaTheme="majorEastAsia" w:hAnsiTheme="majorHAnsi"/>
          <w:b/>
          <w:sz w:val="22"/>
          <w:szCs w:val="22"/>
          <w:rPrChange w:id="20" w:author="JDP" w:date="2024-12-27T16:29:00Z" w16du:dateUtc="2024-12-27T08:29:00Z">
            <w:rPr>
              <w:rFonts w:asciiTheme="majorHAnsi" w:eastAsiaTheme="majorEastAsia" w:hAnsiTheme="majorHAnsi"/>
              <w:b/>
              <w:color w:val="FF0000"/>
              <w:sz w:val="22"/>
              <w:szCs w:val="22"/>
            </w:rPr>
          </w:rPrChange>
        </w:rPr>
      </w:pPr>
      <w:del w:id="21" w:author="JDP" w:date="2024-12-27T16:29:00Z" w16du:dateUtc="2024-12-27T08:29:00Z">
        <w:r w:rsidRPr="00336C1A" w:rsidDel="00B66A65">
          <w:rPr>
            <w:rFonts w:asciiTheme="majorHAnsi" w:eastAsiaTheme="majorEastAsia" w:hAnsiTheme="majorHAnsi"/>
            <w:bCs/>
            <w:sz w:val="22"/>
            <w:szCs w:val="22"/>
            <w:rPrChange w:id="22" w:author="JDP" w:date="2024-12-27T16:29:00Z" w16du:dateUtc="2024-12-27T08:29:00Z">
              <w:rPr>
                <w:rFonts w:asciiTheme="majorHAnsi" w:eastAsiaTheme="majorEastAsia" w:hAnsiTheme="majorHAnsi"/>
                <w:bCs/>
                <w:sz w:val="22"/>
                <w:szCs w:val="22"/>
                <w:highlight w:val="yellow"/>
              </w:rPr>
            </w:rPrChange>
          </w:rPr>
          <w:delText>上述技术手段带来的</w:delText>
        </w:r>
        <w:r w:rsidR="000607DC" w:rsidRPr="00336C1A" w:rsidDel="00B66A65">
          <w:rPr>
            <w:rFonts w:asciiTheme="majorHAnsi" w:eastAsiaTheme="majorEastAsia" w:hAnsiTheme="majorHAnsi"/>
            <w:bCs/>
            <w:sz w:val="22"/>
            <w:szCs w:val="22"/>
            <w:rPrChange w:id="23" w:author="JDP" w:date="2024-12-27T16:29:00Z" w16du:dateUtc="2024-12-27T08:29:00Z">
              <w:rPr>
                <w:rFonts w:asciiTheme="majorHAnsi" w:eastAsiaTheme="majorEastAsia" w:hAnsiTheme="majorHAnsi"/>
                <w:bCs/>
                <w:sz w:val="22"/>
                <w:szCs w:val="22"/>
                <w:highlight w:val="yellow"/>
              </w:rPr>
            </w:rPrChange>
          </w:rPr>
          <w:delText>全新</w:delText>
        </w:r>
        <w:r w:rsidR="00F6773B" w:rsidRPr="00336C1A" w:rsidDel="00B66A65">
          <w:rPr>
            <w:rFonts w:asciiTheme="majorHAnsi" w:eastAsiaTheme="majorEastAsia" w:hAnsiTheme="majorHAnsi"/>
            <w:bCs/>
            <w:sz w:val="22"/>
            <w:szCs w:val="22"/>
            <w:rPrChange w:id="24" w:author="JDP" w:date="2024-12-27T16:29:00Z" w16du:dateUtc="2024-12-27T08:29:00Z">
              <w:rPr>
                <w:rFonts w:asciiTheme="majorHAnsi" w:eastAsiaTheme="majorEastAsia" w:hAnsiTheme="majorHAnsi"/>
                <w:bCs/>
                <w:sz w:val="22"/>
                <w:szCs w:val="22"/>
                <w:highlight w:val="yellow"/>
              </w:rPr>
            </w:rPrChange>
          </w:rPr>
          <w:delText>功能</w:delText>
        </w:r>
        <w:r w:rsidR="00F6773B" w:rsidRPr="00336C1A" w:rsidDel="00B66A65">
          <w:rPr>
            <w:rFonts w:asciiTheme="majorHAnsi" w:eastAsiaTheme="majorEastAsia" w:hAnsiTheme="majorHAnsi"/>
            <w:bCs/>
            <w:sz w:val="22"/>
            <w:szCs w:val="22"/>
            <w:rPrChange w:id="25" w:author="JDP" w:date="2024-12-27T16:29:00Z" w16du:dateUtc="2024-12-27T08:29:00Z">
              <w:rPr>
                <w:rFonts w:asciiTheme="majorHAnsi" w:eastAsiaTheme="majorEastAsia" w:hAnsiTheme="majorHAnsi"/>
                <w:bCs/>
                <w:sz w:val="22"/>
                <w:szCs w:val="22"/>
                <w:highlight w:val="yellow"/>
              </w:rPr>
            </w:rPrChange>
          </w:rPr>
          <w:delText>/</w:delText>
        </w:r>
        <w:r w:rsidRPr="00336C1A" w:rsidDel="00B66A65">
          <w:rPr>
            <w:rFonts w:asciiTheme="majorHAnsi" w:eastAsiaTheme="majorEastAsia" w:hAnsiTheme="majorHAnsi"/>
            <w:bCs/>
            <w:sz w:val="22"/>
            <w:szCs w:val="22"/>
            <w:rPrChange w:id="26" w:author="JDP" w:date="2024-12-27T16:29:00Z" w16du:dateUtc="2024-12-27T08:29:00Z">
              <w:rPr>
                <w:rFonts w:asciiTheme="majorHAnsi" w:eastAsiaTheme="majorEastAsia" w:hAnsiTheme="majorHAnsi"/>
                <w:bCs/>
                <w:sz w:val="22"/>
                <w:szCs w:val="22"/>
                <w:highlight w:val="yellow"/>
              </w:rPr>
            </w:rPrChange>
          </w:rPr>
          <w:delText>效果是：</w:delText>
        </w:r>
      </w:del>
      <w:r w:rsidR="00B0316B" w:rsidRPr="00336C1A">
        <w:rPr>
          <w:rFonts w:asciiTheme="majorHAnsi" w:eastAsiaTheme="majorEastAsia" w:hAnsiTheme="majorHAnsi"/>
          <w:bCs/>
          <w:sz w:val="22"/>
          <w:szCs w:val="22"/>
        </w:rPr>
        <w:t>通过</w:t>
      </w:r>
      <w:del w:id="27" w:author="JDP" w:date="2024-12-27T16:29:00Z" w16du:dateUtc="2024-12-27T08:29:00Z">
        <w:r w:rsidR="00A81489" w:rsidRPr="00336C1A" w:rsidDel="00BB556F">
          <w:rPr>
            <w:rFonts w:asciiTheme="majorHAnsi" w:eastAsiaTheme="majorEastAsia" w:hAnsiTheme="majorHAnsi"/>
            <w:bCs/>
            <w:sz w:val="22"/>
            <w:szCs w:val="22"/>
          </w:rPr>
          <w:delText>新</w:delText>
        </w:r>
        <w:r w:rsidR="002E413F" w:rsidRPr="00336C1A" w:rsidDel="00BB556F">
          <w:rPr>
            <w:rFonts w:asciiTheme="majorHAnsi" w:eastAsiaTheme="majorEastAsia" w:hAnsiTheme="majorHAnsi"/>
            <w:bCs/>
            <w:sz w:val="22"/>
            <w:szCs w:val="22"/>
          </w:rPr>
          <w:delText>设计</w:delText>
        </w:r>
      </w:del>
      <w:ins w:id="28" w:author="JDP" w:date="2024-12-27T16:29:00Z" w16du:dateUtc="2024-12-27T08:29:00Z">
        <w:r w:rsidR="00BB556F" w:rsidRPr="00336C1A">
          <w:rPr>
            <w:rFonts w:asciiTheme="majorHAnsi" w:eastAsiaTheme="majorEastAsia" w:hAnsiTheme="majorHAnsi"/>
            <w:bCs/>
            <w:sz w:val="22"/>
            <w:szCs w:val="22"/>
          </w:rPr>
          <w:t>改进</w:t>
        </w:r>
      </w:ins>
      <w:r w:rsidR="002E413F" w:rsidRPr="00336C1A">
        <w:rPr>
          <w:rFonts w:asciiTheme="majorHAnsi" w:eastAsiaTheme="majorEastAsia" w:hAnsiTheme="majorHAnsi"/>
          <w:bCs/>
          <w:sz w:val="22"/>
          <w:szCs w:val="22"/>
        </w:rPr>
        <w:t>的端上重排</w:t>
      </w:r>
      <w:r w:rsidR="00A21434" w:rsidRPr="00336C1A">
        <w:rPr>
          <w:rFonts w:asciiTheme="majorHAnsi" w:eastAsiaTheme="majorEastAsia" w:hAnsiTheme="majorHAnsi"/>
          <w:bCs/>
          <w:sz w:val="22"/>
          <w:szCs w:val="22"/>
        </w:rPr>
        <w:t>模块</w:t>
      </w:r>
      <w:r w:rsidR="00B0316B" w:rsidRPr="00336C1A">
        <w:rPr>
          <w:rFonts w:asciiTheme="majorHAnsi" w:eastAsiaTheme="majorEastAsia" w:hAnsiTheme="majorHAnsi"/>
          <w:bCs/>
          <w:sz w:val="22"/>
          <w:szCs w:val="22"/>
        </w:rPr>
        <w:t>实现了预估更准确的推荐系统</w:t>
      </w:r>
      <w:r w:rsidR="00A81489" w:rsidRPr="00336C1A">
        <w:rPr>
          <w:rFonts w:asciiTheme="majorHAnsi" w:eastAsiaTheme="majorEastAsia" w:hAnsiTheme="majorHAnsi"/>
          <w:bCs/>
          <w:sz w:val="22"/>
          <w:szCs w:val="22"/>
        </w:rPr>
        <w:t>；</w:t>
      </w:r>
      <w:r w:rsidR="00B0316B" w:rsidRPr="00336C1A">
        <w:rPr>
          <w:rFonts w:asciiTheme="majorHAnsi" w:eastAsiaTheme="majorEastAsia" w:hAnsiTheme="majorHAnsi"/>
          <w:bCs/>
          <w:sz w:val="22"/>
          <w:szCs w:val="22"/>
        </w:rPr>
        <w:t>通过</w:t>
      </w:r>
      <w:del w:id="29" w:author="JDP" w:date="2024-12-27T16:29:00Z" w16du:dateUtc="2024-12-27T08:29:00Z">
        <w:r w:rsidR="00D67266" w:rsidRPr="00336C1A" w:rsidDel="00BB556F">
          <w:rPr>
            <w:rFonts w:asciiTheme="majorHAnsi" w:eastAsiaTheme="majorEastAsia" w:hAnsiTheme="majorHAnsi"/>
            <w:bCs/>
            <w:sz w:val="22"/>
            <w:szCs w:val="22"/>
          </w:rPr>
          <w:delText>新设计</w:delText>
        </w:r>
      </w:del>
      <w:ins w:id="30" w:author="JDP" w:date="2024-12-27T16:29:00Z" w16du:dateUtc="2024-12-27T08:29:00Z">
        <w:r w:rsidR="00BB556F" w:rsidRPr="00336C1A">
          <w:rPr>
            <w:rFonts w:asciiTheme="majorHAnsi" w:eastAsiaTheme="majorEastAsia" w:hAnsiTheme="majorHAnsi"/>
            <w:bCs/>
            <w:sz w:val="22"/>
            <w:szCs w:val="22"/>
          </w:rPr>
          <w:t>改进</w:t>
        </w:r>
      </w:ins>
      <w:r w:rsidR="00D67266" w:rsidRPr="00336C1A">
        <w:rPr>
          <w:rFonts w:asciiTheme="majorHAnsi" w:eastAsiaTheme="majorEastAsia" w:hAnsiTheme="majorHAnsi"/>
          <w:bCs/>
          <w:sz w:val="22"/>
          <w:szCs w:val="22"/>
        </w:rPr>
        <w:t>的</w:t>
      </w:r>
      <w:r w:rsidR="00EA267C" w:rsidRPr="00336C1A">
        <w:rPr>
          <w:rFonts w:asciiTheme="majorHAnsi" w:eastAsiaTheme="majorEastAsia" w:hAnsiTheme="majorHAnsi"/>
          <w:bCs/>
          <w:sz w:val="22"/>
          <w:szCs w:val="22"/>
        </w:rPr>
        <w:t>机制算法</w:t>
      </w:r>
      <w:r w:rsidR="00A81489" w:rsidRPr="00336C1A">
        <w:rPr>
          <w:rFonts w:asciiTheme="majorHAnsi" w:eastAsiaTheme="majorEastAsia" w:hAnsiTheme="majorHAnsi"/>
          <w:bCs/>
          <w:sz w:val="22"/>
          <w:szCs w:val="22"/>
        </w:rPr>
        <w:t>实现</w:t>
      </w:r>
      <w:r w:rsidR="00EA267C" w:rsidRPr="00336C1A">
        <w:rPr>
          <w:rFonts w:asciiTheme="majorHAnsi" w:eastAsiaTheme="majorEastAsia" w:hAnsiTheme="majorHAnsi"/>
          <w:bCs/>
          <w:sz w:val="22"/>
          <w:szCs w:val="22"/>
        </w:rPr>
        <w:t>了</w:t>
      </w:r>
      <w:r w:rsidR="00A81489" w:rsidRPr="00336C1A">
        <w:rPr>
          <w:rFonts w:asciiTheme="majorHAnsi" w:eastAsiaTheme="majorEastAsia" w:hAnsiTheme="majorHAnsi"/>
          <w:bCs/>
          <w:sz w:val="22"/>
          <w:szCs w:val="22"/>
        </w:rPr>
        <w:t>最大化平台社会福利的展示分配</w:t>
      </w:r>
      <w:r w:rsidR="00EA267C" w:rsidRPr="00336C1A">
        <w:rPr>
          <w:rFonts w:asciiTheme="majorHAnsi" w:eastAsiaTheme="majorEastAsia" w:hAnsiTheme="majorHAnsi"/>
          <w:bCs/>
          <w:sz w:val="22"/>
          <w:szCs w:val="22"/>
        </w:rPr>
        <w:t>，</w:t>
      </w:r>
      <w:r w:rsidR="00D67266" w:rsidRPr="00336C1A">
        <w:rPr>
          <w:rFonts w:asciiTheme="majorHAnsi" w:eastAsiaTheme="majorEastAsia" w:hAnsiTheme="majorHAnsi"/>
          <w:bCs/>
          <w:sz w:val="22"/>
          <w:szCs w:val="22"/>
        </w:rPr>
        <w:t>保障了</w:t>
      </w:r>
      <w:r w:rsidR="00A71499" w:rsidRPr="00336C1A">
        <w:rPr>
          <w:rFonts w:asciiTheme="majorHAnsi" w:eastAsiaTheme="majorEastAsia" w:hAnsiTheme="majorHAnsi"/>
          <w:bCs/>
          <w:sz w:val="22"/>
          <w:szCs w:val="22"/>
        </w:rPr>
        <w:t>DISC</w:t>
      </w:r>
      <w:r w:rsidR="00A71499" w:rsidRPr="00336C1A">
        <w:rPr>
          <w:rFonts w:asciiTheme="majorHAnsi" w:eastAsiaTheme="majorEastAsia" w:hAnsiTheme="majorHAnsi"/>
          <w:bCs/>
          <w:sz w:val="22"/>
          <w:szCs w:val="22"/>
        </w:rPr>
        <w:t>和</w:t>
      </w:r>
      <w:r w:rsidR="00A71499" w:rsidRPr="00336C1A">
        <w:rPr>
          <w:rFonts w:asciiTheme="majorHAnsi" w:eastAsiaTheme="majorEastAsia" w:hAnsiTheme="majorHAnsi"/>
          <w:bCs/>
          <w:sz w:val="22"/>
          <w:szCs w:val="22"/>
        </w:rPr>
        <w:t>IR</w:t>
      </w:r>
      <w:r w:rsidR="00A71499" w:rsidRPr="00336C1A">
        <w:rPr>
          <w:rFonts w:asciiTheme="majorHAnsi" w:eastAsiaTheme="majorEastAsia" w:hAnsiTheme="majorHAnsi"/>
          <w:bCs/>
          <w:sz w:val="22"/>
          <w:szCs w:val="22"/>
        </w:rPr>
        <w:t>性质，</w:t>
      </w:r>
      <w:r w:rsidR="00BE3CDC" w:rsidRPr="00336C1A">
        <w:rPr>
          <w:rFonts w:asciiTheme="majorHAnsi" w:eastAsiaTheme="majorEastAsia" w:hAnsiTheme="majorHAnsi"/>
          <w:bCs/>
          <w:sz w:val="22"/>
          <w:szCs w:val="22"/>
        </w:rPr>
        <w:t>减少了物品主策略性行为，</w:t>
      </w:r>
      <w:r w:rsidR="00A71499" w:rsidRPr="00336C1A">
        <w:rPr>
          <w:rFonts w:asciiTheme="majorHAnsi" w:eastAsiaTheme="majorEastAsia" w:hAnsiTheme="majorHAnsi"/>
          <w:bCs/>
          <w:sz w:val="22"/>
          <w:szCs w:val="22"/>
        </w:rPr>
        <w:t>使</w:t>
      </w:r>
      <w:r w:rsidR="00D67266" w:rsidRPr="00336C1A">
        <w:rPr>
          <w:rFonts w:asciiTheme="majorHAnsi" w:eastAsiaTheme="majorEastAsia" w:hAnsiTheme="majorHAnsi"/>
          <w:bCs/>
          <w:sz w:val="22"/>
          <w:szCs w:val="22"/>
        </w:rPr>
        <w:t>物品市场的平稳运行。</w:t>
      </w:r>
      <w:r w:rsidR="00136AC2" w:rsidRPr="00336C1A">
        <w:rPr>
          <w:rFonts w:asciiTheme="majorHAnsi" w:eastAsiaTheme="majorEastAsia" w:hAnsiTheme="majorHAnsi"/>
          <w:bCs/>
          <w:sz w:val="22"/>
          <w:szCs w:val="22"/>
        </w:rPr>
        <w:t xml:space="preserve"> </w:t>
      </w:r>
    </w:p>
    <w:bookmarkEnd w:id="9"/>
    <w:p w14:paraId="6827196A" w14:textId="17BAD8A9" w:rsidR="00754B9E" w:rsidRPr="00336C1A" w:rsidRDefault="00416CD8" w:rsidP="00BB5276">
      <w:pPr>
        <w:pStyle w:val="ab"/>
        <w:tabs>
          <w:tab w:val="left" w:pos="709"/>
        </w:tabs>
        <w:spacing w:line="360" w:lineRule="auto"/>
        <w:ind w:firstLineChars="0" w:firstLine="0"/>
        <w:jc w:val="left"/>
        <w:rPr>
          <w:rFonts w:asciiTheme="majorHAnsi" w:hAnsiTheme="majorHAnsi"/>
          <w:b/>
          <w:sz w:val="22"/>
          <w:szCs w:val="22"/>
        </w:rPr>
      </w:pPr>
      <w:r w:rsidRPr="00336C1A">
        <w:rPr>
          <w:rFonts w:asciiTheme="majorHAnsi" w:hAnsiTheme="majorHAnsi"/>
          <w:b/>
          <w:sz w:val="22"/>
          <w:szCs w:val="22"/>
        </w:rPr>
        <w:t>附图说明</w:t>
      </w:r>
    </w:p>
    <w:p w14:paraId="03A26A27" w14:textId="14F8098A" w:rsidR="00976F22" w:rsidRPr="005E048D" w:rsidRDefault="00C04C30" w:rsidP="00BB5276">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图</w:t>
      </w:r>
      <w:r w:rsidRPr="005E048D">
        <w:rPr>
          <w:rFonts w:asciiTheme="majorHAnsi" w:hAnsiTheme="majorHAnsi"/>
          <w:bCs/>
          <w:sz w:val="22"/>
          <w:szCs w:val="22"/>
        </w:rPr>
        <w:t>1</w:t>
      </w:r>
      <w:r w:rsidRPr="005E048D">
        <w:rPr>
          <w:rFonts w:asciiTheme="majorHAnsi" w:hAnsiTheme="majorHAnsi"/>
          <w:bCs/>
          <w:sz w:val="22"/>
          <w:szCs w:val="22"/>
        </w:rPr>
        <w:t>为本发明</w:t>
      </w:r>
      <w:r w:rsidR="00506A9B" w:rsidRPr="005E048D">
        <w:rPr>
          <w:rFonts w:asciiTheme="majorHAnsi" w:hAnsiTheme="majorHAnsi"/>
          <w:bCs/>
          <w:sz w:val="22"/>
          <w:szCs w:val="22"/>
        </w:rPr>
        <w:t>系统</w:t>
      </w:r>
      <w:del w:id="31" w:author="JDP" w:date="2024-12-27T16:29:00Z" w16du:dateUtc="2024-12-27T08:29:00Z">
        <w:r w:rsidR="00B5290A" w:rsidRPr="005E048D" w:rsidDel="008D44D5">
          <w:rPr>
            <w:rFonts w:asciiTheme="majorHAnsi" w:hAnsiTheme="majorHAnsi"/>
            <w:bCs/>
            <w:sz w:val="22"/>
            <w:szCs w:val="22"/>
          </w:rPr>
          <w:delText>主拓扑模块结构</w:delText>
        </w:r>
      </w:del>
      <w:r w:rsidR="00506A9B" w:rsidRPr="005E048D">
        <w:rPr>
          <w:rFonts w:asciiTheme="majorHAnsi" w:hAnsiTheme="majorHAnsi"/>
          <w:bCs/>
          <w:sz w:val="22"/>
          <w:szCs w:val="22"/>
        </w:rPr>
        <w:t>示意图</w:t>
      </w:r>
      <w:ins w:id="32" w:author="JDP" w:date="2024-12-27T16:29:00Z" w16du:dateUtc="2024-12-27T08:29:00Z">
        <w:r w:rsidR="008D44D5">
          <w:rPr>
            <w:rFonts w:asciiTheme="majorHAnsi" w:hAnsiTheme="majorHAnsi" w:hint="eastAsia"/>
            <w:bCs/>
            <w:sz w:val="22"/>
            <w:szCs w:val="22"/>
          </w:rPr>
          <w:t>；</w:t>
        </w:r>
      </w:ins>
    </w:p>
    <w:p w14:paraId="7844261B" w14:textId="5499CCE5" w:rsidR="00270CF0" w:rsidRPr="005E048D" w:rsidRDefault="00270CF0" w:rsidP="00BB5276">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图</w:t>
      </w:r>
      <w:r w:rsidRPr="005E048D">
        <w:rPr>
          <w:rFonts w:asciiTheme="majorHAnsi" w:hAnsiTheme="majorHAnsi"/>
          <w:bCs/>
          <w:sz w:val="22"/>
          <w:szCs w:val="22"/>
        </w:rPr>
        <w:t>2</w:t>
      </w:r>
      <w:del w:id="33" w:author="JDP" w:date="2024-12-27T16:29:00Z" w16du:dateUtc="2024-12-27T08:29:00Z">
        <w:r w:rsidR="00B5290A" w:rsidRPr="005E048D" w:rsidDel="008D44D5">
          <w:rPr>
            <w:rFonts w:asciiTheme="majorHAnsi" w:hAnsiTheme="majorHAnsi"/>
            <w:bCs/>
            <w:sz w:val="22"/>
            <w:szCs w:val="22"/>
          </w:rPr>
          <w:delText xml:space="preserve"> </w:delText>
        </w:r>
      </w:del>
      <w:r w:rsidR="00B5290A" w:rsidRPr="005E048D">
        <w:rPr>
          <w:rFonts w:asciiTheme="majorHAnsi" w:hAnsiTheme="majorHAnsi"/>
          <w:bCs/>
          <w:sz w:val="22"/>
          <w:szCs w:val="22"/>
        </w:rPr>
        <w:t>为本发明</w:t>
      </w:r>
      <w:del w:id="34" w:author="JDP" w:date="2024-12-27T16:29:00Z" w16du:dateUtc="2024-12-27T08:29:00Z">
        <w:r w:rsidR="00B5290A" w:rsidRPr="005E048D" w:rsidDel="008D44D5">
          <w:rPr>
            <w:rFonts w:asciiTheme="majorHAnsi" w:hAnsiTheme="majorHAnsi"/>
            <w:bCs/>
            <w:sz w:val="22"/>
            <w:szCs w:val="22"/>
          </w:rPr>
          <w:delText>的主</w:delText>
        </w:r>
      </w:del>
      <w:r w:rsidR="00B5290A" w:rsidRPr="005E048D">
        <w:rPr>
          <w:rFonts w:asciiTheme="majorHAnsi" w:hAnsiTheme="majorHAnsi"/>
          <w:bCs/>
          <w:sz w:val="22"/>
          <w:szCs w:val="22"/>
        </w:rPr>
        <w:t>流程图</w:t>
      </w:r>
      <w:ins w:id="35" w:author="JDP" w:date="2024-12-27T16:29:00Z" w16du:dateUtc="2024-12-27T08:29:00Z">
        <w:r w:rsidR="008D44D5">
          <w:rPr>
            <w:rFonts w:asciiTheme="majorHAnsi" w:hAnsiTheme="majorHAnsi" w:hint="eastAsia"/>
            <w:bCs/>
            <w:sz w:val="22"/>
            <w:szCs w:val="22"/>
          </w:rPr>
          <w:t>；</w:t>
        </w:r>
      </w:ins>
    </w:p>
    <w:p w14:paraId="6AFC52F1" w14:textId="5B757AA5" w:rsidR="00B5290A" w:rsidRPr="005E048D" w:rsidRDefault="00B5290A" w:rsidP="00BB5276">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lastRenderedPageBreak/>
        <w:t>图</w:t>
      </w:r>
      <w:r w:rsidRPr="005E048D">
        <w:rPr>
          <w:rFonts w:asciiTheme="majorHAnsi" w:hAnsiTheme="majorHAnsi"/>
          <w:bCs/>
          <w:sz w:val="22"/>
          <w:szCs w:val="22"/>
        </w:rPr>
        <w:t>3</w:t>
      </w:r>
      <w:r w:rsidRPr="005E048D">
        <w:rPr>
          <w:rFonts w:asciiTheme="majorHAnsi" w:hAnsiTheme="majorHAnsi"/>
          <w:bCs/>
          <w:sz w:val="22"/>
          <w:szCs w:val="22"/>
        </w:rPr>
        <w:t>为</w:t>
      </w:r>
      <w:del w:id="36" w:author="JDP" w:date="2024-12-27T16:30:00Z" w16du:dateUtc="2024-12-27T08:30:00Z">
        <w:r w:rsidRPr="005E048D" w:rsidDel="00986F2E">
          <w:rPr>
            <w:rFonts w:asciiTheme="majorHAnsi" w:hAnsiTheme="majorHAnsi"/>
            <w:bCs/>
            <w:sz w:val="22"/>
            <w:szCs w:val="22"/>
          </w:rPr>
          <w:delText>本发明实施例的</w:delText>
        </w:r>
      </w:del>
      <w:r w:rsidRPr="005E048D">
        <w:rPr>
          <w:rFonts w:asciiTheme="majorHAnsi" w:hAnsiTheme="majorHAnsi"/>
          <w:bCs/>
          <w:sz w:val="22"/>
          <w:szCs w:val="22"/>
        </w:rPr>
        <w:t>端上重排模块</w:t>
      </w:r>
      <w:ins w:id="37" w:author="JDP" w:date="2024-12-27T16:30:00Z" w16du:dateUtc="2024-12-27T08:30:00Z">
        <w:r w:rsidR="00986F2E">
          <w:rPr>
            <w:rFonts w:asciiTheme="majorHAnsi" w:hAnsiTheme="majorHAnsi" w:hint="eastAsia"/>
            <w:bCs/>
            <w:sz w:val="22"/>
            <w:szCs w:val="22"/>
          </w:rPr>
          <w:t>示意图；</w:t>
        </w:r>
      </w:ins>
      <w:del w:id="38" w:author="JDP" w:date="2024-12-27T16:30:00Z" w16du:dateUtc="2024-12-27T08:30:00Z">
        <w:r w:rsidRPr="005E048D" w:rsidDel="00986F2E">
          <w:rPr>
            <w:rFonts w:asciiTheme="majorHAnsi" w:hAnsiTheme="majorHAnsi"/>
            <w:bCs/>
            <w:sz w:val="22"/>
            <w:szCs w:val="22"/>
          </w:rPr>
          <w:delText>实现</w:delText>
        </w:r>
      </w:del>
    </w:p>
    <w:p w14:paraId="4874C256" w14:textId="5B5A7B2C" w:rsidR="00976F22" w:rsidRPr="005E048D" w:rsidRDefault="00C04C30" w:rsidP="00136AC2">
      <w:pPr>
        <w:pStyle w:val="ab"/>
        <w:numPr>
          <w:ilvl w:val="0"/>
          <w:numId w:val="1"/>
        </w:numPr>
        <w:tabs>
          <w:tab w:val="left" w:pos="709"/>
        </w:tabs>
        <w:spacing w:line="360" w:lineRule="auto"/>
        <w:ind w:left="0" w:firstLineChars="0" w:firstLine="0"/>
        <w:rPr>
          <w:rFonts w:asciiTheme="majorHAnsi" w:hAnsiTheme="majorHAnsi"/>
          <w:b/>
          <w:sz w:val="22"/>
          <w:szCs w:val="22"/>
        </w:rPr>
      </w:pPr>
      <w:r w:rsidRPr="005E048D">
        <w:rPr>
          <w:rFonts w:asciiTheme="majorHAnsi" w:hAnsiTheme="majorHAnsi"/>
          <w:bCs/>
          <w:sz w:val="22"/>
          <w:szCs w:val="22"/>
        </w:rPr>
        <w:t>图</w:t>
      </w:r>
      <w:r w:rsidR="00525E49" w:rsidRPr="005E048D">
        <w:rPr>
          <w:rFonts w:asciiTheme="majorHAnsi" w:hAnsiTheme="majorHAnsi"/>
          <w:bCs/>
          <w:sz w:val="22"/>
          <w:szCs w:val="22"/>
        </w:rPr>
        <w:t>4</w:t>
      </w:r>
      <w:r w:rsidRPr="005E048D">
        <w:rPr>
          <w:rFonts w:asciiTheme="majorHAnsi" w:hAnsiTheme="majorHAnsi"/>
          <w:bCs/>
          <w:sz w:val="22"/>
          <w:szCs w:val="22"/>
        </w:rPr>
        <w:t>为</w:t>
      </w:r>
      <w:del w:id="39" w:author="JDP" w:date="2024-12-27T16:30:00Z" w16du:dateUtc="2024-12-27T08:30:00Z">
        <w:r w:rsidRPr="005E048D" w:rsidDel="00986F2E">
          <w:rPr>
            <w:rFonts w:asciiTheme="majorHAnsi" w:hAnsiTheme="majorHAnsi" w:hint="eastAsia"/>
            <w:bCs/>
            <w:sz w:val="22"/>
            <w:szCs w:val="22"/>
          </w:rPr>
          <w:delText>本发明</w:delText>
        </w:r>
      </w:del>
      <w:ins w:id="40" w:author="JDP" w:date="2024-12-27T16:30:00Z" w16du:dateUtc="2024-12-27T08:30:00Z">
        <w:r w:rsidR="00986F2E">
          <w:rPr>
            <w:rFonts w:asciiTheme="majorHAnsi" w:hAnsiTheme="majorHAnsi" w:hint="eastAsia"/>
            <w:bCs/>
            <w:sz w:val="22"/>
            <w:szCs w:val="22"/>
          </w:rPr>
          <w:t>实施例</w:t>
        </w:r>
      </w:ins>
      <w:r w:rsidRPr="005E048D">
        <w:rPr>
          <w:rFonts w:asciiTheme="majorHAnsi" w:hAnsiTheme="majorHAnsi"/>
          <w:bCs/>
          <w:sz w:val="22"/>
          <w:szCs w:val="22"/>
        </w:rPr>
        <w:t>效果示意图</w:t>
      </w:r>
      <w:bookmarkStart w:id="41" w:name="OLE_LINK3"/>
      <w:ins w:id="42" w:author="JDP" w:date="2024-12-27T16:30:00Z" w16du:dateUtc="2024-12-27T08:30:00Z">
        <w:r w:rsidR="00986F2E">
          <w:rPr>
            <w:rFonts w:asciiTheme="majorHAnsi" w:hAnsiTheme="majorHAnsi" w:hint="eastAsia"/>
            <w:bCs/>
            <w:sz w:val="22"/>
            <w:szCs w:val="22"/>
          </w:rPr>
          <w:t>。</w:t>
        </w:r>
      </w:ins>
      <w:del w:id="43" w:author="JDP" w:date="2024-12-27T16:30:00Z" w16du:dateUtc="2024-12-27T08:30:00Z">
        <w:r w:rsidR="00136AC2" w:rsidRPr="005E048D" w:rsidDel="00986F2E">
          <w:rPr>
            <w:rFonts w:asciiTheme="majorHAnsi" w:hAnsiTheme="majorHAnsi"/>
            <w:bCs/>
            <w:sz w:val="22"/>
            <w:szCs w:val="22"/>
          </w:rPr>
          <w:delText xml:space="preserve"> </w:delText>
        </w:r>
      </w:del>
    </w:p>
    <w:p w14:paraId="2FDD775B" w14:textId="23758BF7" w:rsidR="00DF5213" w:rsidRPr="005E048D" w:rsidRDefault="00976F22" w:rsidP="00BB5276">
      <w:pPr>
        <w:pStyle w:val="ab"/>
        <w:tabs>
          <w:tab w:val="left" w:pos="709"/>
        </w:tabs>
        <w:spacing w:line="360" w:lineRule="auto"/>
        <w:ind w:firstLineChars="0" w:firstLine="0"/>
        <w:rPr>
          <w:rFonts w:asciiTheme="majorHAnsi" w:hAnsiTheme="majorHAnsi"/>
          <w:b/>
          <w:sz w:val="22"/>
          <w:szCs w:val="22"/>
        </w:rPr>
      </w:pPr>
      <w:r w:rsidRPr="005E048D">
        <w:rPr>
          <w:rFonts w:asciiTheme="majorHAnsi" w:hAnsiTheme="majorHAnsi"/>
          <w:b/>
          <w:sz w:val="22"/>
          <w:szCs w:val="22"/>
        </w:rPr>
        <w:t>具体实施方式</w:t>
      </w:r>
      <w:bookmarkEnd w:id="41"/>
      <w:r w:rsidR="00136AC2" w:rsidRPr="005E048D">
        <w:rPr>
          <w:rFonts w:asciiTheme="majorHAnsi" w:hAnsiTheme="majorHAnsi"/>
          <w:b/>
          <w:color w:val="FF0000"/>
          <w:sz w:val="22"/>
          <w:szCs w:val="22"/>
        </w:rPr>
        <w:t xml:space="preserve"> </w:t>
      </w:r>
    </w:p>
    <w:p w14:paraId="03581F04" w14:textId="4609B0A8" w:rsidR="00DD14CB" w:rsidRPr="005E048D" w:rsidRDefault="002A13BA" w:rsidP="00825E1F">
      <w:pPr>
        <w:pStyle w:val="ab"/>
        <w:numPr>
          <w:ilvl w:val="0"/>
          <w:numId w:val="1"/>
        </w:numPr>
        <w:tabs>
          <w:tab w:val="left" w:pos="709"/>
        </w:tabs>
        <w:spacing w:line="360" w:lineRule="auto"/>
        <w:ind w:left="0" w:firstLineChars="0" w:firstLine="0"/>
        <w:rPr>
          <w:rFonts w:asciiTheme="majorHAnsi" w:hAnsiTheme="majorHAnsi"/>
          <w:b/>
          <w:sz w:val="22"/>
          <w:szCs w:val="22"/>
        </w:rPr>
      </w:pPr>
      <w:r w:rsidRPr="005E048D">
        <w:rPr>
          <w:rFonts w:asciiTheme="majorHAnsi" w:hAnsiTheme="majorHAnsi"/>
          <w:sz w:val="22"/>
          <w:szCs w:val="22"/>
        </w:rPr>
        <w:t>如图</w:t>
      </w:r>
      <w:r w:rsidRPr="005E048D">
        <w:rPr>
          <w:rFonts w:asciiTheme="majorHAnsi" w:hAnsiTheme="majorHAnsi"/>
          <w:sz w:val="22"/>
          <w:szCs w:val="22"/>
        </w:rPr>
        <w:t>1</w:t>
      </w:r>
      <w:r w:rsidRPr="005E048D">
        <w:rPr>
          <w:rFonts w:asciiTheme="majorHAnsi" w:hAnsiTheme="majorHAnsi"/>
          <w:sz w:val="22"/>
          <w:szCs w:val="22"/>
        </w:rPr>
        <w:t>所示，</w:t>
      </w:r>
      <w:r w:rsidR="008E0873" w:rsidRPr="005E048D">
        <w:rPr>
          <w:rFonts w:asciiTheme="majorHAnsi" w:hAnsiTheme="majorHAnsi"/>
          <w:sz w:val="22"/>
          <w:szCs w:val="22"/>
        </w:rPr>
        <w:t>为本实施例涉及一种</w:t>
      </w:r>
      <w:bookmarkStart w:id="44" w:name="_Hlk20663500"/>
      <w:r w:rsidR="00BA4EB8" w:rsidRPr="005E048D">
        <w:rPr>
          <w:rFonts w:asciiTheme="majorHAnsi" w:hAnsiTheme="majorHAnsi"/>
          <w:sz w:val="22"/>
          <w:szCs w:val="22"/>
        </w:rPr>
        <w:t>端上实时的视频流物品优化推荐实现</w:t>
      </w:r>
      <w:r w:rsidR="00FC0683" w:rsidRPr="005E048D">
        <w:rPr>
          <w:rFonts w:asciiTheme="majorHAnsi" w:eastAsiaTheme="minorEastAsia" w:hAnsiTheme="majorHAnsi"/>
          <w:sz w:val="22"/>
          <w:szCs w:val="22"/>
        </w:rPr>
        <w:t>系统，包括：</w:t>
      </w:r>
      <w:r w:rsidR="003A3606" w:rsidRPr="005E048D">
        <w:rPr>
          <w:rFonts w:asciiTheme="majorHAnsi" w:eastAsiaTheme="minorEastAsia" w:hAnsiTheme="majorHAnsi"/>
          <w:sz w:val="22"/>
          <w:szCs w:val="22"/>
        </w:rPr>
        <w:t>基于</w:t>
      </w:r>
      <w:r w:rsidR="003A3606" w:rsidRPr="005E048D">
        <w:rPr>
          <w:rFonts w:asciiTheme="majorHAnsi" w:eastAsiaTheme="minorEastAsia" w:hAnsiTheme="majorHAnsi"/>
          <w:sz w:val="22"/>
          <w:szCs w:val="22"/>
        </w:rPr>
        <w:t>DDQN</w:t>
      </w:r>
      <w:r w:rsidR="003A3606" w:rsidRPr="005E048D">
        <w:rPr>
          <w:rFonts w:asciiTheme="majorHAnsi" w:eastAsiaTheme="minorEastAsia" w:hAnsiTheme="majorHAnsi"/>
          <w:sz w:val="22"/>
          <w:szCs w:val="22"/>
        </w:rPr>
        <w:t>的</w:t>
      </w:r>
      <w:r w:rsidR="009E5CCF" w:rsidRPr="005E048D">
        <w:rPr>
          <w:rFonts w:asciiTheme="majorHAnsi" w:hAnsiTheme="majorHAnsi"/>
          <w:bCs/>
          <w:sz w:val="22"/>
          <w:szCs w:val="22"/>
        </w:rPr>
        <w:t>端上重排</w:t>
      </w:r>
      <w:r w:rsidR="003A3606" w:rsidRPr="005E048D">
        <w:rPr>
          <w:rFonts w:asciiTheme="majorHAnsi" w:hAnsiTheme="majorHAnsi"/>
          <w:bCs/>
          <w:sz w:val="22"/>
          <w:szCs w:val="22"/>
        </w:rPr>
        <w:t>模块</w:t>
      </w:r>
      <w:ins w:id="45" w:author="JDP" w:date="2024-12-27T16:31:00Z" w16du:dateUtc="2024-12-27T08:31:00Z">
        <w:r w:rsidR="00780612">
          <w:rPr>
            <w:rFonts w:asciiTheme="majorHAnsi" w:hAnsiTheme="majorHAnsi" w:hint="eastAsia"/>
            <w:bCs/>
            <w:sz w:val="22"/>
            <w:szCs w:val="22"/>
          </w:rPr>
          <w:t>以及</w:t>
        </w:r>
      </w:ins>
      <w:del w:id="46" w:author="JDP" w:date="2024-12-27T16:31:00Z" w16du:dateUtc="2024-12-27T08:31:00Z">
        <w:r w:rsidR="009E5CCF" w:rsidRPr="005E048D" w:rsidDel="00780612">
          <w:rPr>
            <w:rFonts w:asciiTheme="majorHAnsi" w:hAnsiTheme="majorHAnsi"/>
            <w:bCs/>
            <w:sz w:val="22"/>
            <w:szCs w:val="22"/>
          </w:rPr>
          <w:delText>；</w:delText>
        </w:r>
        <w:r w:rsidR="00C8570F" w:rsidRPr="005E048D" w:rsidDel="00780612">
          <w:rPr>
            <w:rFonts w:asciiTheme="majorHAnsi" w:hAnsiTheme="majorHAnsi"/>
            <w:bCs/>
            <w:sz w:val="22"/>
            <w:szCs w:val="22"/>
          </w:rPr>
          <w:delText>由</w:delText>
        </w:r>
        <w:r w:rsidR="00A81489" w:rsidRPr="005E048D" w:rsidDel="00C61F32">
          <w:rPr>
            <w:rFonts w:asciiTheme="majorHAnsi" w:eastAsiaTheme="minorEastAsia" w:hAnsiTheme="majorHAnsi"/>
            <w:sz w:val="22"/>
            <w:szCs w:val="22"/>
          </w:rPr>
          <w:delText>展示位分配方法</w:delText>
        </w:r>
      </w:del>
      <w:del w:id="47" w:author="JDP" w:date="2024-12-27T16:36:00Z" w16du:dateUtc="2024-12-27T08:36:00Z">
        <w:r w:rsidR="00A81489" w:rsidRPr="005E048D" w:rsidDel="00D6353C">
          <w:rPr>
            <w:rFonts w:asciiTheme="majorHAnsi" w:eastAsiaTheme="minorEastAsia" w:hAnsiTheme="majorHAnsi"/>
            <w:sz w:val="22"/>
            <w:szCs w:val="22"/>
          </w:rPr>
          <w:delText>、</w:delText>
        </w:r>
      </w:del>
      <w:del w:id="48" w:author="JDP" w:date="2024-12-27T16:31:00Z" w16du:dateUtc="2024-12-27T08:31:00Z">
        <w:r w:rsidR="00A81489" w:rsidRPr="005E048D" w:rsidDel="00C61F32">
          <w:rPr>
            <w:rFonts w:asciiTheme="majorHAnsi" w:eastAsiaTheme="minorEastAsia" w:hAnsiTheme="majorHAnsi"/>
            <w:sz w:val="22"/>
            <w:szCs w:val="22"/>
          </w:rPr>
          <w:delText>展示效能计算公式</w:delText>
        </w:r>
      </w:del>
      <w:del w:id="49" w:author="JDP" w:date="2024-12-27T16:35:00Z" w16du:dateUtc="2024-12-27T08:35:00Z">
        <w:r w:rsidR="00C8570F" w:rsidRPr="005E048D" w:rsidDel="000C39ED">
          <w:rPr>
            <w:rFonts w:asciiTheme="majorHAnsi" w:eastAsiaTheme="minorEastAsia" w:hAnsiTheme="majorHAnsi"/>
            <w:sz w:val="22"/>
            <w:szCs w:val="22"/>
          </w:rPr>
          <w:delText>组成</w:delText>
        </w:r>
      </w:del>
      <w:del w:id="50" w:author="JDP" w:date="2024-12-27T16:37:00Z" w16du:dateUtc="2024-12-27T08:37:00Z">
        <w:r w:rsidR="00C8570F" w:rsidRPr="005E048D" w:rsidDel="00587F25">
          <w:rPr>
            <w:rFonts w:asciiTheme="majorHAnsi" w:eastAsiaTheme="minorEastAsia" w:hAnsiTheme="majorHAnsi"/>
            <w:sz w:val="22"/>
            <w:szCs w:val="22"/>
          </w:rPr>
          <w:delText>的</w:delText>
        </w:r>
      </w:del>
      <w:r w:rsidR="00C8570F" w:rsidRPr="005E048D">
        <w:rPr>
          <w:rFonts w:asciiTheme="majorHAnsi" w:eastAsiaTheme="minorEastAsia" w:hAnsiTheme="majorHAnsi"/>
          <w:sz w:val="22"/>
          <w:szCs w:val="22"/>
        </w:rPr>
        <w:t>机制算法</w:t>
      </w:r>
      <w:r w:rsidR="003A3606" w:rsidRPr="005E048D">
        <w:rPr>
          <w:rFonts w:asciiTheme="majorHAnsi" w:eastAsiaTheme="minorEastAsia" w:hAnsiTheme="majorHAnsi"/>
          <w:sz w:val="22"/>
          <w:szCs w:val="22"/>
        </w:rPr>
        <w:t>模块</w:t>
      </w:r>
      <w:del w:id="51" w:author="JDP" w:date="2024-12-27T16:31:00Z" w16du:dateUtc="2024-12-27T08:31:00Z">
        <w:r w:rsidR="00C8570F" w:rsidRPr="005E048D" w:rsidDel="00780612">
          <w:rPr>
            <w:rFonts w:asciiTheme="majorHAnsi" w:hAnsiTheme="majorHAnsi" w:hint="eastAsia"/>
            <w:bCs/>
            <w:sz w:val="22"/>
            <w:szCs w:val="22"/>
          </w:rPr>
          <w:delText>。</w:delText>
        </w:r>
      </w:del>
      <w:ins w:id="52" w:author="JDP" w:date="2024-12-27T16:31:00Z" w16du:dateUtc="2024-12-27T08:31:00Z">
        <w:r w:rsidR="00780612">
          <w:rPr>
            <w:rFonts w:asciiTheme="majorHAnsi" w:hAnsiTheme="majorHAnsi" w:hint="eastAsia"/>
            <w:bCs/>
            <w:sz w:val="22"/>
            <w:szCs w:val="22"/>
          </w:rPr>
          <w:t>，</w:t>
        </w:r>
      </w:ins>
      <w:r w:rsidR="00954B30" w:rsidRPr="005E048D">
        <w:rPr>
          <w:rFonts w:asciiTheme="majorHAnsi" w:hAnsiTheme="majorHAnsi"/>
          <w:bCs/>
          <w:sz w:val="22"/>
          <w:szCs w:val="22"/>
        </w:rPr>
        <w:t>其中：</w:t>
      </w:r>
      <w:r w:rsidR="00457765" w:rsidRPr="005E048D">
        <w:rPr>
          <w:rFonts w:asciiTheme="majorHAnsi" w:hAnsiTheme="majorHAnsi"/>
          <w:bCs/>
          <w:sz w:val="22"/>
          <w:szCs w:val="22"/>
        </w:rPr>
        <w:t>端上重排模块</w:t>
      </w:r>
      <w:r w:rsidR="00954B30" w:rsidRPr="005E048D">
        <w:rPr>
          <w:rFonts w:asciiTheme="majorHAnsi" w:hAnsiTheme="majorHAnsi"/>
          <w:bCs/>
          <w:sz w:val="22"/>
          <w:szCs w:val="22"/>
        </w:rPr>
        <w:t>根据</w:t>
      </w:r>
      <w:r w:rsidR="00457765" w:rsidRPr="005E048D">
        <w:rPr>
          <w:rFonts w:asciiTheme="majorHAnsi" w:hAnsiTheme="majorHAnsi"/>
          <w:bCs/>
          <w:sz w:val="22"/>
          <w:szCs w:val="22"/>
        </w:rPr>
        <w:t>静态用户属性、动态环境特征、候选物品集合</w:t>
      </w:r>
      <w:del w:id="53" w:author="JDP" w:date="2024-12-27T16:35:00Z" w16du:dateUtc="2024-12-27T08:35:00Z">
        <w:r w:rsidR="00457765" w:rsidRPr="005E048D" w:rsidDel="00D6353C">
          <w:rPr>
            <w:rFonts w:asciiTheme="majorHAnsi" w:hAnsiTheme="majorHAnsi" w:hint="eastAsia"/>
            <w:bCs/>
            <w:sz w:val="22"/>
            <w:szCs w:val="22"/>
          </w:rPr>
          <w:delText>、</w:delText>
        </w:r>
      </w:del>
      <w:ins w:id="54" w:author="JDP" w:date="2024-12-27T16:35:00Z" w16du:dateUtc="2024-12-27T08:35:00Z">
        <w:r w:rsidR="00D6353C">
          <w:rPr>
            <w:rFonts w:asciiTheme="majorHAnsi" w:hAnsiTheme="majorHAnsi" w:hint="eastAsia"/>
            <w:bCs/>
            <w:sz w:val="22"/>
            <w:szCs w:val="22"/>
          </w:rPr>
          <w:t>和</w:t>
        </w:r>
      </w:ins>
      <w:r w:rsidR="00457765" w:rsidRPr="005E048D">
        <w:rPr>
          <w:rFonts w:asciiTheme="majorHAnsi" w:hAnsiTheme="majorHAnsi"/>
          <w:bCs/>
          <w:sz w:val="22"/>
          <w:szCs w:val="22"/>
        </w:rPr>
        <w:t>目标物品</w:t>
      </w:r>
      <w:del w:id="55" w:author="JDP" w:date="2024-12-27T16:35:00Z" w16du:dateUtc="2024-12-27T08:35:00Z">
        <w:r w:rsidR="00457765" w:rsidRPr="005E048D" w:rsidDel="00D6353C">
          <w:rPr>
            <w:rFonts w:asciiTheme="majorHAnsi" w:hAnsiTheme="majorHAnsi"/>
            <w:bCs/>
            <w:sz w:val="22"/>
            <w:szCs w:val="22"/>
          </w:rPr>
          <w:delText>等</w:delText>
        </w:r>
      </w:del>
      <w:r w:rsidR="00954B30" w:rsidRPr="005E048D">
        <w:rPr>
          <w:rFonts w:asciiTheme="majorHAnsi" w:hAnsiTheme="majorHAnsi"/>
          <w:bCs/>
          <w:sz w:val="22"/>
          <w:szCs w:val="22"/>
        </w:rPr>
        <w:t>信息</w:t>
      </w:r>
      <w:del w:id="56" w:author="JDP" w:date="2024-12-27T16:36:00Z" w16du:dateUtc="2024-12-27T08:36:00Z">
        <w:r w:rsidR="00954B30" w:rsidRPr="005E048D" w:rsidDel="00D6353C">
          <w:rPr>
            <w:rFonts w:asciiTheme="majorHAnsi" w:hAnsiTheme="majorHAnsi"/>
            <w:bCs/>
            <w:sz w:val="22"/>
            <w:szCs w:val="22"/>
          </w:rPr>
          <w:delText>，</w:delText>
        </w:r>
      </w:del>
      <w:r w:rsidR="00954B30" w:rsidRPr="005E048D">
        <w:rPr>
          <w:rFonts w:asciiTheme="majorHAnsi" w:hAnsiTheme="majorHAnsi"/>
          <w:bCs/>
          <w:sz w:val="22"/>
          <w:szCs w:val="22"/>
        </w:rPr>
        <w:t>进行</w:t>
      </w:r>
      <w:r w:rsidR="00457765" w:rsidRPr="005E048D">
        <w:rPr>
          <w:rFonts w:asciiTheme="majorHAnsi" w:hAnsiTheme="majorHAnsi"/>
          <w:bCs/>
          <w:sz w:val="22"/>
          <w:szCs w:val="22"/>
        </w:rPr>
        <w:t>推荐模型推理</w:t>
      </w:r>
      <w:r w:rsidR="00954B30" w:rsidRPr="005E048D">
        <w:rPr>
          <w:rFonts w:asciiTheme="majorHAnsi" w:hAnsiTheme="majorHAnsi"/>
          <w:bCs/>
          <w:sz w:val="22"/>
          <w:szCs w:val="22"/>
        </w:rPr>
        <w:t>，得到</w:t>
      </w:r>
      <w:r w:rsidR="00457765" w:rsidRPr="005E048D">
        <w:rPr>
          <w:rFonts w:asciiTheme="majorHAnsi" w:hAnsiTheme="majorHAnsi"/>
          <w:bCs/>
          <w:sz w:val="22"/>
          <w:szCs w:val="22"/>
        </w:rPr>
        <w:t>物品点击率、下翻率和期望社会福利的预估值；</w:t>
      </w:r>
      <w:r w:rsidR="00601321" w:rsidRPr="005E048D">
        <w:rPr>
          <w:rFonts w:asciiTheme="majorHAnsi" w:hAnsiTheme="majorHAnsi"/>
          <w:bCs/>
          <w:sz w:val="22"/>
          <w:szCs w:val="22"/>
        </w:rPr>
        <w:t>机制算法模块</w:t>
      </w:r>
      <w:r w:rsidR="00954B30" w:rsidRPr="005E048D">
        <w:rPr>
          <w:rFonts w:asciiTheme="majorHAnsi" w:hAnsiTheme="majorHAnsi"/>
          <w:bCs/>
          <w:sz w:val="22"/>
          <w:szCs w:val="22"/>
        </w:rPr>
        <w:t>根据</w:t>
      </w:r>
      <w:r w:rsidR="00601321" w:rsidRPr="005E048D">
        <w:rPr>
          <w:rFonts w:asciiTheme="majorHAnsi" w:hAnsiTheme="majorHAnsi"/>
          <w:bCs/>
          <w:sz w:val="22"/>
          <w:szCs w:val="22"/>
        </w:rPr>
        <w:t>端上重排模块输出的预估值</w:t>
      </w:r>
      <w:r w:rsidR="00954B30" w:rsidRPr="005E048D">
        <w:rPr>
          <w:rFonts w:asciiTheme="majorHAnsi" w:hAnsiTheme="majorHAnsi"/>
          <w:bCs/>
          <w:sz w:val="22"/>
          <w:szCs w:val="22"/>
        </w:rPr>
        <w:t>信息，进行</w:t>
      </w:r>
      <w:r w:rsidR="00601321" w:rsidRPr="005E048D">
        <w:rPr>
          <w:rFonts w:asciiTheme="majorHAnsi" w:hAnsiTheme="majorHAnsi"/>
          <w:bCs/>
          <w:sz w:val="22"/>
          <w:szCs w:val="22"/>
        </w:rPr>
        <w:t>物品排序、展示物品选取及展示效能计算</w:t>
      </w:r>
      <w:r w:rsidR="00954B30" w:rsidRPr="005E048D">
        <w:rPr>
          <w:rFonts w:asciiTheme="majorHAnsi" w:hAnsiTheme="majorHAnsi"/>
          <w:bCs/>
          <w:sz w:val="22"/>
          <w:szCs w:val="22"/>
        </w:rPr>
        <w:t>，得到</w:t>
      </w:r>
      <w:r w:rsidR="00601321" w:rsidRPr="005E048D">
        <w:rPr>
          <w:rFonts w:asciiTheme="majorHAnsi" w:hAnsiTheme="majorHAnsi"/>
          <w:bCs/>
          <w:sz w:val="22"/>
          <w:szCs w:val="22"/>
        </w:rPr>
        <w:t>最终展示位分配</w:t>
      </w:r>
      <w:r w:rsidR="00954B30" w:rsidRPr="005E048D">
        <w:rPr>
          <w:rFonts w:asciiTheme="majorHAnsi" w:hAnsiTheme="majorHAnsi"/>
          <w:bCs/>
          <w:sz w:val="22"/>
          <w:szCs w:val="22"/>
        </w:rPr>
        <w:t>结果。</w:t>
      </w:r>
    </w:p>
    <w:p w14:paraId="6C5E8909" w14:textId="75725F34" w:rsidR="004E115E" w:rsidRPr="00587F25" w:rsidRDefault="00DD14CB" w:rsidP="004E115E">
      <w:pPr>
        <w:pStyle w:val="ab"/>
        <w:numPr>
          <w:ilvl w:val="0"/>
          <w:numId w:val="1"/>
        </w:numPr>
        <w:tabs>
          <w:tab w:val="left" w:pos="709"/>
        </w:tabs>
        <w:spacing w:line="360" w:lineRule="auto"/>
        <w:ind w:left="0" w:firstLineChars="0" w:firstLine="0"/>
        <w:rPr>
          <w:rFonts w:asciiTheme="majorHAnsi" w:hAnsiTheme="majorHAnsi"/>
          <w:b/>
          <w:sz w:val="22"/>
          <w:szCs w:val="22"/>
        </w:rPr>
      </w:pPr>
      <w:r w:rsidRPr="00290B6B">
        <w:rPr>
          <w:rFonts w:asciiTheme="majorHAnsi" w:hAnsiTheme="majorHAnsi"/>
          <w:bCs/>
          <w:sz w:val="22"/>
          <w:szCs w:val="22"/>
        </w:rPr>
        <w:t>所述的</w:t>
      </w:r>
      <w:r w:rsidR="00977424" w:rsidRPr="00290B6B">
        <w:rPr>
          <w:rFonts w:asciiTheme="majorHAnsi" w:hAnsiTheme="majorHAnsi"/>
          <w:bCs/>
          <w:sz w:val="22"/>
          <w:szCs w:val="22"/>
        </w:rPr>
        <w:t>端上重排</w:t>
      </w:r>
      <w:r w:rsidRPr="00290B6B">
        <w:rPr>
          <w:rFonts w:asciiTheme="majorHAnsi" w:hAnsiTheme="majorHAnsi"/>
          <w:bCs/>
          <w:sz w:val="22"/>
          <w:szCs w:val="22"/>
        </w:rPr>
        <w:t>模块</w:t>
      </w:r>
      <w:r w:rsidR="00954B30" w:rsidRPr="00290B6B">
        <w:rPr>
          <w:rFonts w:asciiTheme="majorHAnsi" w:hAnsiTheme="majorHAnsi"/>
          <w:bCs/>
          <w:sz w:val="22"/>
          <w:szCs w:val="22"/>
        </w:rPr>
        <w:t>包括：</w:t>
      </w:r>
      <w:r w:rsidR="00977424" w:rsidRPr="00290B6B">
        <w:rPr>
          <w:rFonts w:asciiTheme="majorHAnsi" w:hAnsiTheme="majorHAnsi"/>
          <w:bCs/>
          <w:sz w:val="22"/>
          <w:szCs w:val="22"/>
        </w:rPr>
        <w:t>特征映射单元、长序列</w:t>
      </w:r>
      <w:r w:rsidR="00977424" w:rsidRPr="00290B6B">
        <w:rPr>
          <w:rFonts w:asciiTheme="majorHAnsi" w:eastAsiaTheme="minorEastAsia" w:hAnsiTheme="majorHAnsi"/>
          <w:sz w:val="22"/>
          <w:szCs w:val="22"/>
          <w:rPrChange w:id="57" w:author="JDP" w:date="2024-12-27T16:36:00Z" w16du:dateUtc="2024-12-27T08:36:00Z">
            <w:rPr>
              <w:rFonts w:asciiTheme="majorHAnsi" w:eastAsiaTheme="minorEastAsia" w:hAnsiTheme="majorHAnsi"/>
              <w:sz w:val="22"/>
              <w:szCs w:val="22"/>
              <w:highlight w:val="yellow"/>
            </w:rPr>
          </w:rPrChange>
        </w:rPr>
        <w:t>特征抽取</w:t>
      </w:r>
      <w:r w:rsidR="00954B30" w:rsidRPr="00290B6B">
        <w:rPr>
          <w:rFonts w:asciiTheme="majorHAnsi" w:eastAsiaTheme="minorEastAsia" w:hAnsiTheme="majorHAnsi"/>
          <w:sz w:val="22"/>
          <w:szCs w:val="22"/>
          <w:rPrChange w:id="58" w:author="JDP" w:date="2024-12-27T16:36:00Z" w16du:dateUtc="2024-12-27T08:36:00Z">
            <w:rPr>
              <w:rFonts w:asciiTheme="majorHAnsi" w:eastAsiaTheme="minorEastAsia" w:hAnsiTheme="majorHAnsi"/>
              <w:sz w:val="22"/>
              <w:szCs w:val="22"/>
              <w:highlight w:val="yellow"/>
            </w:rPr>
          </w:rPrChange>
        </w:rPr>
        <w:t>单元、</w:t>
      </w:r>
      <w:r w:rsidR="00977424" w:rsidRPr="00290B6B">
        <w:rPr>
          <w:rFonts w:asciiTheme="majorHAnsi" w:eastAsiaTheme="minorEastAsia" w:hAnsiTheme="majorHAnsi"/>
          <w:sz w:val="22"/>
          <w:szCs w:val="22"/>
          <w:rPrChange w:id="59" w:author="JDP" w:date="2024-12-27T16:36:00Z" w16du:dateUtc="2024-12-27T08:36:00Z">
            <w:rPr>
              <w:rFonts w:asciiTheme="majorHAnsi" w:eastAsiaTheme="minorEastAsia" w:hAnsiTheme="majorHAnsi"/>
              <w:sz w:val="22"/>
              <w:szCs w:val="22"/>
              <w:highlight w:val="yellow"/>
            </w:rPr>
          </w:rPrChange>
        </w:rPr>
        <w:t>反馈预估</w:t>
      </w:r>
      <w:r w:rsidR="00954B30" w:rsidRPr="00290B6B">
        <w:rPr>
          <w:rFonts w:asciiTheme="majorHAnsi" w:eastAsiaTheme="minorEastAsia" w:hAnsiTheme="majorHAnsi"/>
          <w:sz w:val="22"/>
          <w:szCs w:val="22"/>
          <w:rPrChange w:id="60" w:author="JDP" w:date="2024-12-27T16:36:00Z" w16du:dateUtc="2024-12-27T08:36:00Z">
            <w:rPr>
              <w:rFonts w:asciiTheme="majorHAnsi" w:eastAsiaTheme="minorEastAsia" w:hAnsiTheme="majorHAnsi"/>
              <w:sz w:val="22"/>
              <w:szCs w:val="22"/>
              <w:highlight w:val="yellow"/>
            </w:rPr>
          </w:rPrChange>
        </w:rPr>
        <w:t>单元</w:t>
      </w:r>
      <w:r w:rsidR="00977424" w:rsidRPr="00290B6B">
        <w:rPr>
          <w:rFonts w:asciiTheme="majorHAnsi" w:eastAsiaTheme="minorEastAsia" w:hAnsiTheme="majorHAnsi"/>
          <w:sz w:val="22"/>
          <w:szCs w:val="22"/>
          <w:rPrChange w:id="61" w:author="JDP" w:date="2024-12-27T16:36:00Z" w16du:dateUtc="2024-12-27T08:36:00Z">
            <w:rPr>
              <w:rFonts w:asciiTheme="majorHAnsi" w:eastAsiaTheme="minorEastAsia" w:hAnsiTheme="majorHAnsi"/>
              <w:sz w:val="22"/>
              <w:szCs w:val="22"/>
              <w:highlight w:val="yellow"/>
            </w:rPr>
          </w:rPrChange>
        </w:rPr>
        <w:t>以及社会福利预估</w:t>
      </w:r>
      <w:r w:rsidR="00954B30" w:rsidRPr="00290B6B">
        <w:rPr>
          <w:rFonts w:asciiTheme="majorHAnsi" w:eastAsiaTheme="minorEastAsia" w:hAnsiTheme="majorHAnsi"/>
          <w:sz w:val="22"/>
          <w:szCs w:val="22"/>
          <w:rPrChange w:id="62" w:author="JDP" w:date="2024-12-27T16:36:00Z" w16du:dateUtc="2024-12-27T08:36:00Z">
            <w:rPr>
              <w:rFonts w:asciiTheme="majorHAnsi" w:eastAsiaTheme="minorEastAsia" w:hAnsiTheme="majorHAnsi"/>
              <w:sz w:val="22"/>
              <w:szCs w:val="22"/>
              <w:highlight w:val="yellow"/>
            </w:rPr>
          </w:rPrChange>
        </w:rPr>
        <w:t>单元，其中：</w:t>
      </w:r>
      <w:r w:rsidR="00977424" w:rsidRPr="00290B6B">
        <w:rPr>
          <w:rFonts w:asciiTheme="majorHAnsi" w:eastAsiaTheme="minorEastAsia" w:hAnsiTheme="majorHAnsi"/>
          <w:sz w:val="22"/>
          <w:szCs w:val="22"/>
          <w:rPrChange w:id="63" w:author="JDP" w:date="2024-12-27T16:36:00Z" w16du:dateUtc="2024-12-27T08:36:00Z">
            <w:rPr>
              <w:rFonts w:asciiTheme="majorHAnsi" w:eastAsiaTheme="minorEastAsia" w:hAnsiTheme="majorHAnsi"/>
              <w:sz w:val="22"/>
              <w:szCs w:val="22"/>
              <w:highlight w:val="yellow"/>
            </w:rPr>
          </w:rPrChange>
        </w:rPr>
        <w:t>特</w:t>
      </w:r>
      <w:r w:rsidR="0089024D" w:rsidRPr="00290B6B">
        <w:rPr>
          <w:rFonts w:asciiTheme="majorHAnsi" w:eastAsiaTheme="minorEastAsia" w:hAnsiTheme="majorHAnsi"/>
          <w:sz w:val="22"/>
          <w:szCs w:val="22"/>
          <w:rPrChange w:id="64" w:author="JDP" w:date="2024-12-27T16:36:00Z" w16du:dateUtc="2024-12-27T08:36:00Z">
            <w:rPr>
              <w:rFonts w:asciiTheme="majorHAnsi" w:eastAsiaTheme="minorEastAsia" w:hAnsiTheme="majorHAnsi"/>
              <w:sz w:val="22"/>
              <w:szCs w:val="22"/>
              <w:highlight w:val="yellow"/>
            </w:rPr>
          </w:rPrChange>
        </w:rPr>
        <w:t>征</w:t>
      </w:r>
      <w:r w:rsidR="00977424" w:rsidRPr="00290B6B">
        <w:rPr>
          <w:rFonts w:asciiTheme="majorHAnsi" w:eastAsiaTheme="minorEastAsia" w:hAnsiTheme="majorHAnsi"/>
          <w:sz w:val="22"/>
          <w:szCs w:val="22"/>
          <w:rPrChange w:id="65" w:author="JDP" w:date="2024-12-27T16:36:00Z" w16du:dateUtc="2024-12-27T08:36:00Z">
            <w:rPr>
              <w:rFonts w:asciiTheme="majorHAnsi" w:eastAsiaTheme="minorEastAsia" w:hAnsiTheme="majorHAnsi"/>
              <w:sz w:val="22"/>
              <w:szCs w:val="22"/>
              <w:highlight w:val="yellow"/>
            </w:rPr>
          </w:rPrChange>
        </w:rPr>
        <w:t>映射</w:t>
      </w:r>
      <w:r w:rsidR="00954B30" w:rsidRPr="00290B6B">
        <w:rPr>
          <w:rFonts w:asciiTheme="majorHAnsi" w:eastAsiaTheme="minorEastAsia" w:hAnsiTheme="majorHAnsi"/>
          <w:sz w:val="22"/>
          <w:szCs w:val="22"/>
          <w:rPrChange w:id="66" w:author="JDP" w:date="2024-12-27T16:36:00Z" w16du:dateUtc="2024-12-27T08:36:00Z">
            <w:rPr>
              <w:rFonts w:asciiTheme="majorHAnsi" w:eastAsiaTheme="minorEastAsia" w:hAnsiTheme="majorHAnsi"/>
              <w:sz w:val="22"/>
              <w:szCs w:val="22"/>
              <w:highlight w:val="yellow"/>
            </w:rPr>
          </w:rPrChange>
        </w:rPr>
        <w:t>单元</w:t>
      </w:r>
      <w:r w:rsidR="0089024D" w:rsidRPr="00290B6B">
        <w:rPr>
          <w:rFonts w:asciiTheme="majorHAnsi" w:eastAsiaTheme="minorEastAsia" w:hAnsiTheme="majorHAnsi"/>
          <w:sz w:val="22"/>
          <w:szCs w:val="22"/>
          <w:rPrChange w:id="67" w:author="JDP" w:date="2024-12-27T16:36:00Z" w16du:dateUtc="2024-12-27T08:36:00Z">
            <w:rPr>
              <w:rFonts w:asciiTheme="majorHAnsi" w:eastAsiaTheme="minorEastAsia" w:hAnsiTheme="majorHAnsi"/>
              <w:sz w:val="22"/>
              <w:szCs w:val="22"/>
              <w:highlight w:val="yellow"/>
            </w:rPr>
          </w:rPrChange>
        </w:rPr>
        <w:t>将静态用户属性、动态环境特特征、候选物品集合、目标物品等特征</w:t>
      </w:r>
      <w:r w:rsidR="00954B30" w:rsidRPr="00290B6B">
        <w:rPr>
          <w:rFonts w:asciiTheme="majorHAnsi" w:eastAsiaTheme="minorEastAsia" w:hAnsiTheme="majorHAnsi"/>
          <w:sz w:val="22"/>
          <w:szCs w:val="22"/>
          <w:rPrChange w:id="68" w:author="JDP" w:date="2024-12-27T16:36:00Z" w16du:dateUtc="2024-12-27T08:36:00Z">
            <w:rPr>
              <w:rFonts w:asciiTheme="majorHAnsi" w:eastAsiaTheme="minorEastAsia" w:hAnsiTheme="majorHAnsi"/>
              <w:sz w:val="22"/>
              <w:szCs w:val="22"/>
              <w:highlight w:val="yellow"/>
            </w:rPr>
          </w:rPrChange>
        </w:rPr>
        <w:t>信息，进行</w:t>
      </w:r>
      <w:r w:rsidR="00977424" w:rsidRPr="00290B6B">
        <w:rPr>
          <w:rFonts w:asciiTheme="majorHAnsi" w:eastAsiaTheme="minorEastAsia" w:hAnsiTheme="majorHAnsi"/>
          <w:sz w:val="22"/>
          <w:szCs w:val="22"/>
          <w:rPrChange w:id="69" w:author="JDP" w:date="2024-12-27T16:36:00Z" w16du:dateUtc="2024-12-27T08:36:00Z">
            <w:rPr>
              <w:rFonts w:asciiTheme="majorHAnsi" w:eastAsiaTheme="minorEastAsia" w:hAnsiTheme="majorHAnsi"/>
              <w:sz w:val="22"/>
              <w:szCs w:val="22"/>
              <w:highlight w:val="yellow"/>
            </w:rPr>
          </w:rPrChange>
        </w:rPr>
        <w:t>特征映射</w:t>
      </w:r>
      <w:r w:rsidR="00954B30" w:rsidRPr="00290B6B">
        <w:rPr>
          <w:rFonts w:asciiTheme="majorHAnsi" w:eastAsiaTheme="minorEastAsia" w:hAnsiTheme="majorHAnsi"/>
          <w:sz w:val="22"/>
          <w:szCs w:val="22"/>
          <w:rPrChange w:id="70" w:author="JDP" w:date="2024-12-27T16:36:00Z" w16du:dateUtc="2024-12-27T08:36:00Z">
            <w:rPr>
              <w:rFonts w:asciiTheme="majorHAnsi" w:eastAsiaTheme="minorEastAsia" w:hAnsiTheme="majorHAnsi"/>
              <w:sz w:val="22"/>
              <w:szCs w:val="22"/>
              <w:highlight w:val="yellow"/>
            </w:rPr>
          </w:rPrChange>
        </w:rPr>
        <w:t>处理，得到</w:t>
      </w:r>
      <w:r w:rsidR="00977424" w:rsidRPr="00290B6B">
        <w:rPr>
          <w:rFonts w:asciiTheme="majorHAnsi" w:eastAsiaTheme="minorEastAsia" w:hAnsiTheme="majorHAnsi"/>
          <w:sz w:val="22"/>
          <w:szCs w:val="22"/>
          <w:rPrChange w:id="71" w:author="JDP" w:date="2024-12-27T16:36:00Z" w16du:dateUtc="2024-12-27T08:36:00Z">
            <w:rPr>
              <w:rFonts w:asciiTheme="majorHAnsi" w:eastAsiaTheme="minorEastAsia" w:hAnsiTheme="majorHAnsi"/>
              <w:sz w:val="22"/>
              <w:szCs w:val="22"/>
              <w:highlight w:val="yellow"/>
            </w:rPr>
          </w:rPrChange>
        </w:rPr>
        <w:t>映射后的低维嵌入</w:t>
      </w:r>
      <w:r w:rsidR="00954B30" w:rsidRPr="00290B6B">
        <w:rPr>
          <w:rFonts w:asciiTheme="majorHAnsi" w:eastAsiaTheme="minorEastAsia" w:hAnsiTheme="majorHAnsi"/>
          <w:sz w:val="22"/>
          <w:szCs w:val="22"/>
          <w:rPrChange w:id="72" w:author="JDP" w:date="2024-12-27T16:36:00Z" w16du:dateUtc="2024-12-27T08:36:00Z">
            <w:rPr>
              <w:rFonts w:asciiTheme="majorHAnsi" w:eastAsiaTheme="minorEastAsia" w:hAnsiTheme="majorHAnsi"/>
              <w:sz w:val="22"/>
              <w:szCs w:val="22"/>
              <w:highlight w:val="yellow"/>
            </w:rPr>
          </w:rPrChange>
        </w:rPr>
        <w:t>，</w:t>
      </w:r>
      <w:r w:rsidR="0089024D" w:rsidRPr="00290B6B">
        <w:rPr>
          <w:rFonts w:asciiTheme="majorHAnsi" w:eastAsiaTheme="minorEastAsia" w:hAnsiTheme="majorHAnsi"/>
          <w:sz w:val="22"/>
          <w:szCs w:val="22"/>
          <w:rPrChange w:id="73" w:author="JDP" w:date="2024-12-27T16:36:00Z" w16du:dateUtc="2024-12-27T08:36:00Z">
            <w:rPr>
              <w:rFonts w:asciiTheme="majorHAnsi" w:eastAsiaTheme="minorEastAsia" w:hAnsiTheme="majorHAnsi"/>
              <w:sz w:val="22"/>
              <w:szCs w:val="22"/>
              <w:highlight w:val="yellow"/>
            </w:rPr>
          </w:rPrChange>
        </w:rPr>
        <w:t>长序列特征抽取</w:t>
      </w:r>
      <w:r w:rsidR="00954B30" w:rsidRPr="00290B6B">
        <w:rPr>
          <w:rFonts w:asciiTheme="majorHAnsi" w:eastAsiaTheme="minorEastAsia" w:hAnsiTheme="majorHAnsi"/>
          <w:sz w:val="22"/>
          <w:szCs w:val="22"/>
          <w:rPrChange w:id="74" w:author="JDP" w:date="2024-12-27T16:36:00Z" w16du:dateUtc="2024-12-27T08:36:00Z">
            <w:rPr>
              <w:rFonts w:asciiTheme="majorHAnsi" w:eastAsiaTheme="minorEastAsia" w:hAnsiTheme="majorHAnsi"/>
              <w:sz w:val="22"/>
              <w:szCs w:val="22"/>
              <w:highlight w:val="yellow"/>
            </w:rPr>
          </w:rPrChange>
        </w:rPr>
        <w:t>单元</w:t>
      </w:r>
      <w:r w:rsidR="0089024D" w:rsidRPr="00290B6B">
        <w:rPr>
          <w:rFonts w:asciiTheme="majorHAnsi" w:eastAsiaTheme="minorEastAsia" w:hAnsiTheme="majorHAnsi"/>
          <w:sz w:val="22"/>
          <w:szCs w:val="22"/>
          <w:rPrChange w:id="75" w:author="JDP" w:date="2024-12-27T16:36:00Z" w16du:dateUtc="2024-12-27T08:36:00Z">
            <w:rPr>
              <w:rFonts w:asciiTheme="majorHAnsi" w:eastAsiaTheme="minorEastAsia" w:hAnsiTheme="majorHAnsi"/>
              <w:sz w:val="22"/>
              <w:szCs w:val="22"/>
              <w:highlight w:val="yellow"/>
            </w:rPr>
          </w:rPrChange>
        </w:rPr>
        <w:t>将经过特征映射的</w:t>
      </w:r>
      <w:r w:rsidR="00402BD1" w:rsidRPr="00290B6B">
        <w:rPr>
          <w:rFonts w:asciiTheme="majorHAnsi" w:eastAsiaTheme="minorEastAsia" w:hAnsiTheme="majorHAnsi"/>
          <w:sz w:val="22"/>
          <w:szCs w:val="22"/>
          <w:rPrChange w:id="76" w:author="JDP" w:date="2024-12-27T16:36:00Z" w16du:dateUtc="2024-12-27T08:36:00Z">
            <w:rPr>
              <w:rFonts w:asciiTheme="majorHAnsi" w:eastAsiaTheme="minorEastAsia" w:hAnsiTheme="majorHAnsi"/>
              <w:sz w:val="22"/>
              <w:szCs w:val="22"/>
              <w:highlight w:val="yellow"/>
            </w:rPr>
          </w:rPrChange>
        </w:rPr>
        <w:t>动态环境</w:t>
      </w:r>
      <w:r w:rsidR="00954B30" w:rsidRPr="00290B6B">
        <w:rPr>
          <w:rFonts w:asciiTheme="majorHAnsi" w:eastAsiaTheme="minorEastAsia" w:hAnsiTheme="majorHAnsi"/>
          <w:sz w:val="22"/>
          <w:szCs w:val="22"/>
          <w:rPrChange w:id="77" w:author="JDP" w:date="2024-12-27T16:36:00Z" w16du:dateUtc="2024-12-27T08:36:00Z">
            <w:rPr>
              <w:rFonts w:asciiTheme="majorHAnsi" w:eastAsiaTheme="minorEastAsia" w:hAnsiTheme="majorHAnsi"/>
              <w:sz w:val="22"/>
              <w:szCs w:val="22"/>
              <w:highlight w:val="yellow"/>
            </w:rPr>
          </w:rPrChange>
        </w:rPr>
        <w:t>信息，进行</w:t>
      </w:r>
      <w:r w:rsidR="00402BD1" w:rsidRPr="00290B6B">
        <w:rPr>
          <w:rFonts w:asciiTheme="majorHAnsi" w:eastAsiaTheme="minorEastAsia" w:hAnsiTheme="majorHAnsi"/>
          <w:sz w:val="22"/>
          <w:szCs w:val="22"/>
          <w:rPrChange w:id="78" w:author="JDP" w:date="2024-12-27T16:36:00Z" w16du:dateUtc="2024-12-27T08:36:00Z">
            <w:rPr>
              <w:rFonts w:asciiTheme="majorHAnsi" w:eastAsiaTheme="minorEastAsia" w:hAnsiTheme="majorHAnsi"/>
              <w:sz w:val="22"/>
              <w:szCs w:val="22"/>
              <w:highlight w:val="yellow"/>
            </w:rPr>
          </w:rPrChange>
        </w:rPr>
        <w:t>序列建模</w:t>
      </w:r>
      <w:r w:rsidR="00954B30" w:rsidRPr="00290B6B">
        <w:rPr>
          <w:rFonts w:asciiTheme="majorHAnsi" w:eastAsiaTheme="minorEastAsia" w:hAnsiTheme="majorHAnsi"/>
          <w:sz w:val="22"/>
          <w:szCs w:val="22"/>
          <w:rPrChange w:id="79" w:author="JDP" w:date="2024-12-27T16:36:00Z" w16du:dateUtc="2024-12-27T08:36:00Z">
            <w:rPr>
              <w:rFonts w:asciiTheme="majorHAnsi" w:eastAsiaTheme="minorEastAsia" w:hAnsiTheme="majorHAnsi"/>
              <w:sz w:val="22"/>
              <w:szCs w:val="22"/>
              <w:highlight w:val="yellow"/>
            </w:rPr>
          </w:rPrChange>
        </w:rPr>
        <w:t>处理，得到</w:t>
      </w:r>
      <w:r w:rsidR="00402BD1" w:rsidRPr="00290B6B">
        <w:rPr>
          <w:rFonts w:asciiTheme="majorHAnsi" w:eastAsiaTheme="minorEastAsia" w:hAnsiTheme="majorHAnsi"/>
          <w:sz w:val="22"/>
          <w:szCs w:val="22"/>
          <w:rPrChange w:id="80" w:author="JDP" w:date="2024-12-27T16:36:00Z" w16du:dateUtc="2024-12-27T08:36:00Z">
            <w:rPr>
              <w:rFonts w:asciiTheme="majorHAnsi" w:eastAsiaTheme="minorEastAsia" w:hAnsiTheme="majorHAnsi"/>
              <w:sz w:val="22"/>
              <w:szCs w:val="22"/>
              <w:highlight w:val="yellow"/>
            </w:rPr>
          </w:rPrChange>
        </w:rPr>
        <w:t>序列特征</w:t>
      </w:r>
      <w:r w:rsidR="00C8066D" w:rsidRPr="00290B6B">
        <w:rPr>
          <w:rFonts w:asciiTheme="majorHAnsi" w:eastAsiaTheme="minorEastAsia" w:hAnsiTheme="majorHAnsi"/>
          <w:sz w:val="22"/>
          <w:szCs w:val="22"/>
          <w:rPrChange w:id="81" w:author="JDP" w:date="2024-12-27T16:36:00Z" w16du:dateUtc="2024-12-27T08:36:00Z">
            <w:rPr>
              <w:rFonts w:asciiTheme="majorHAnsi" w:eastAsiaTheme="minorEastAsia" w:hAnsiTheme="majorHAnsi"/>
              <w:sz w:val="22"/>
              <w:szCs w:val="22"/>
              <w:highlight w:val="yellow"/>
            </w:rPr>
          </w:rPrChange>
        </w:rPr>
        <w:t>低维嵌入</w:t>
      </w:r>
      <w:r w:rsidR="00954B30" w:rsidRPr="00290B6B">
        <w:rPr>
          <w:rFonts w:asciiTheme="majorHAnsi" w:eastAsiaTheme="minorEastAsia" w:hAnsiTheme="majorHAnsi"/>
          <w:sz w:val="22"/>
          <w:szCs w:val="22"/>
          <w:rPrChange w:id="82" w:author="JDP" w:date="2024-12-27T16:36:00Z" w16du:dateUtc="2024-12-27T08:36:00Z">
            <w:rPr>
              <w:rFonts w:asciiTheme="majorHAnsi" w:eastAsiaTheme="minorEastAsia" w:hAnsiTheme="majorHAnsi"/>
              <w:sz w:val="22"/>
              <w:szCs w:val="22"/>
              <w:highlight w:val="yellow"/>
            </w:rPr>
          </w:rPrChange>
        </w:rPr>
        <w:t>，</w:t>
      </w:r>
      <w:r w:rsidR="0053568F" w:rsidRPr="00290B6B">
        <w:rPr>
          <w:rFonts w:asciiTheme="majorHAnsi" w:eastAsiaTheme="minorEastAsia" w:hAnsiTheme="majorHAnsi"/>
          <w:sz w:val="22"/>
          <w:szCs w:val="22"/>
          <w:rPrChange w:id="83" w:author="JDP" w:date="2024-12-27T16:36:00Z" w16du:dateUtc="2024-12-27T08:36:00Z">
            <w:rPr>
              <w:rFonts w:asciiTheme="majorHAnsi" w:eastAsiaTheme="minorEastAsia" w:hAnsiTheme="majorHAnsi"/>
              <w:sz w:val="22"/>
              <w:szCs w:val="22"/>
              <w:highlight w:val="yellow"/>
            </w:rPr>
          </w:rPrChange>
        </w:rPr>
        <w:t>反馈预估</w:t>
      </w:r>
      <w:r w:rsidR="00954B30" w:rsidRPr="00290B6B">
        <w:rPr>
          <w:rFonts w:asciiTheme="majorHAnsi" w:eastAsiaTheme="minorEastAsia" w:hAnsiTheme="majorHAnsi"/>
          <w:sz w:val="22"/>
          <w:szCs w:val="22"/>
          <w:rPrChange w:id="84" w:author="JDP" w:date="2024-12-27T16:36:00Z" w16du:dateUtc="2024-12-27T08:36:00Z">
            <w:rPr>
              <w:rFonts w:asciiTheme="majorHAnsi" w:eastAsiaTheme="minorEastAsia" w:hAnsiTheme="majorHAnsi"/>
              <w:sz w:val="22"/>
              <w:szCs w:val="22"/>
              <w:highlight w:val="yellow"/>
            </w:rPr>
          </w:rPrChange>
        </w:rPr>
        <w:t>单元根据</w:t>
      </w:r>
      <w:r w:rsidR="0053568F" w:rsidRPr="00290B6B">
        <w:rPr>
          <w:rFonts w:asciiTheme="majorHAnsi" w:eastAsiaTheme="minorEastAsia" w:hAnsiTheme="majorHAnsi"/>
          <w:sz w:val="22"/>
          <w:szCs w:val="22"/>
          <w:rPrChange w:id="85" w:author="JDP" w:date="2024-12-27T16:36:00Z" w16du:dateUtc="2024-12-27T08:36:00Z">
            <w:rPr>
              <w:rFonts w:asciiTheme="majorHAnsi" w:eastAsiaTheme="minorEastAsia" w:hAnsiTheme="majorHAnsi"/>
              <w:sz w:val="22"/>
              <w:szCs w:val="22"/>
              <w:highlight w:val="yellow"/>
            </w:rPr>
          </w:rPrChange>
        </w:rPr>
        <w:t>特征映射单元及长序列特征抽取单元输出的低维嵌入</w:t>
      </w:r>
      <w:r w:rsidR="00954B30" w:rsidRPr="00290B6B">
        <w:rPr>
          <w:rFonts w:asciiTheme="majorHAnsi" w:eastAsiaTheme="minorEastAsia" w:hAnsiTheme="majorHAnsi"/>
          <w:sz w:val="22"/>
          <w:szCs w:val="22"/>
          <w:rPrChange w:id="86" w:author="JDP" w:date="2024-12-27T16:36:00Z" w16du:dateUtc="2024-12-27T08:36:00Z">
            <w:rPr>
              <w:rFonts w:asciiTheme="majorHAnsi" w:eastAsiaTheme="minorEastAsia" w:hAnsiTheme="majorHAnsi"/>
              <w:sz w:val="22"/>
              <w:szCs w:val="22"/>
              <w:highlight w:val="yellow"/>
            </w:rPr>
          </w:rPrChange>
        </w:rPr>
        <w:t>信息，进行</w:t>
      </w:r>
      <w:r w:rsidR="0053568F" w:rsidRPr="00290B6B">
        <w:rPr>
          <w:rFonts w:asciiTheme="majorHAnsi" w:eastAsiaTheme="minorEastAsia" w:hAnsiTheme="majorHAnsi"/>
          <w:sz w:val="22"/>
          <w:szCs w:val="22"/>
          <w:rPrChange w:id="87" w:author="JDP" w:date="2024-12-27T16:36:00Z" w16du:dateUtc="2024-12-27T08:36:00Z">
            <w:rPr>
              <w:rFonts w:asciiTheme="majorHAnsi" w:eastAsiaTheme="minorEastAsia" w:hAnsiTheme="majorHAnsi"/>
              <w:sz w:val="22"/>
              <w:szCs w:val="22"/>
              <w:highlight w:val="yellow"/>
            </w:rPr>
          </w:rPrChange>
        </w:rPr>
        <w:t>神经网络前向传播</w:t>
      </w:r>
      <w:r w:rsidR="00954B30" w:rsidRPr="00290B6B">
        <w:rPr>
          <w:rFonts w:asciiTheme="majorHAnsi" w:eastAsiaTheme="minorEastAsia" w:hAnsiTheme="majorHAnsi"/>
          <w:sz w:val="22"/>
          <w:szCs w:val="22"/>
          <w:rPrChange w:id="88" w:author="JDP" w:date="2024-12-27T16:36:00Z" w16du:dateUtc="2024-12-27T08:36:00Z">
            <w:rPr>
              <w:rFonts w:asciiTheme="majorHAnsi" w:eastAsiaTheme="minorEastAsia" w:hAnsiTheme="majorHAnsi"/>
              <w:sz w:val="22"/>
              <w:szCs w:val="22"/>
              <w:highlight w:val="yellow"/>
            </w:rPr>
          </w:rPrChange>
        </w:rPr>
        <w:t>处理，得到</w:t>
      </w:r>
      <w:r w:rsidR="0053568F" w:rsidRPr="00290B6B">
        <w:rPr>
          <w:rFonts w:asciiTheme="majorHAnsi" w:eastAsiaTheme="minorEastAsia" w:hAnsiTheme="majorHAnsi"/>
          <w:sz w:val="22"/>
          <w:szCs w:val="22"/>
          <w:rPrChange w:id="89" w:author="JDP" w:date="2024-12-27T16:36:00Z" w16du:dateUtc="2024-12-27T08:36:00Z">
            <w:rPr>
              <w:rFonts w:asciiTheme="majorHAnsi" w:eastAsiaTheme="minorEastAsia" w:hAnsiTheme="majorHAnsi"/>
              <w:sz w:val="22"/>
              <w:szCs w:val="22"/>
              <w:highlight w:val="yellow"/>
            </w:rPr>
          </w:rPrChange>
        </w:rPr>
        <w:t>点击率和下翻率预测值</w:t>
      </w:r>
      <w:r w:rsidR="00954B30" w:rsidRPr="00290B6B">
        <w:rPr>
          <w:rFonts w:asciiTheme="majorHAnsi" w:eastAsiaTheme="minorEastAsia" w:hAnsiTheme="majorHAnsi"/>
          <w:sz w:val="22"/>
          <w:szCs w:val="22"/>
          <w:rPrChange w:id="90" w:author="JDP" w:date="2024-12-27T16:36:00Z" w16du:dateUtc="2024-12-27T08:36:00Z">
            <w:rPr>
              <w:rFonts w:asciiTheme="majorHAnsi" w:eastAsiaTheme="minorEastAsia" w:hAnsiTheme="majorHAnsi"/>
              <w:sz w:val="22"/>
              <w:szCs w:val="22"/>
              <w:highlight w:val="yellow"/>
            </w:rPr>
          </w:rPrChange>
        </w:rPr>
        <w:t>，</w:t>
      </w:r>
      <w:r w:rsidR="0053568F" w:rsidRPr="00290B6B">
        <w:rPr>
          <w:rFonts w:asciiTheme="majorHAnsi" w:eastAsiaTheme="minorEastAsia" w:hAnsiTheme="majorHAnsi"/>
          <w:sz w:val="22"/>
          <w:szCs w:val="22"/>
          <w:rPrChange w:id="91" w:author="JDP" w:date="2024-12-27T16:36:00Z" w16du:dateUtc="2024-12-27T08:36:00Z">
            <w:rPr>
              <w:rFonts w:asciiTheme="majorHAnsi" w:eastAsiaTheme="minorEastAsia" w:hAnsiTheme="majorHAnsi"/>
              <w:sz w:val="22"/>
              <w:szCs w:val="22"/>
              <w:highlight w:val="yellow"/>
            </w:rPr>
          </w:rPrChange>
        </w:rPr>
        <w:t>社会福利预估</w:t>
      </w:r>
      <w:r w:rsidR="00954B30" w:rsidRPr="00290B6B">
        <w:rPr>
          <w:rFonts w:asciiTheme="majorHAnsi" w:eastAsiaTheme="minorEastAsia" w:hAnsiTheme="majorHAnsi"/>
          <w:sz w:val="22"/>
          <w:szCs w:val="22"/>
          <w:rPrChange w:id="92" w:author="JDP" w:date="2024-12-27T16:36:00Z" w16du:dateUtc="2024-12-27T08:36:00Z">
            <w:rPr>
              <w:rFonts w:asciiTheme="majorHAnsi" w:eastAsiaTheme="minorEastAsia" w:hAnsiTheme="majorHAnsi"/>
              <w:sz w:val="22"/>
              <w:szCs w:val="22"/>
              <w:highlight w:val="yellow"/>
            </w:rPr>
          </w:rPrChange>
        </w:rPr>
        <w:t>单元根据</w:t>
      </w:r>
      <w:r w:rsidR="0053568F" w:rsidRPr="00290B6B">
        <w:rPr>
          <w:rFonts w:asciiTheme="majorHAnsi" w:eastAsiaTheme="minorEastAsia" w:hAnsiTheme="majorHAnsi"/>
          <w:sz w:val="22"/>
          <w:szCs w:val="22"/>
          <w:rPrChange w:id="93" w:author="JDP" w:date="2024-12-27T16:36:00Z" w16du:dateUtc="2024-12-27T08:36:00Z">
            <w:rPr>
              <w:rFonts w:asciiTheme="majorHAnsi" w:eastAsiaTheme="minorEastAsia" w:hAnsiTheme="majorHAnsi"/>
              <w:sz w:val="22"/>
              <w:szCs w:val="22"/>
              <w:highlight w:val="yellow"/>
            </w:rPr>
          </w:rPrChange>
        </w:rPr>
        <w:t>特征映射单元及长序列特征抽取单元输出的低维嵌入</w:t>
      </w:r>
      <w:r w:rsidR="00954B30" w:rsidRPr="00290B6B">
        <w:rPr>
          <w:rFonts w:asciiTheme="majorHAnsi" w:eastAsiaTheme="minorEastAsia" w:hAnsiTheme="majorHAnsi"/>
          <w:sz w:val="22"/>
          <w:szCs w:val="22"/>
          <w:rPrChange w:id="94" w:author="JDP" w:date="2024-12-27T16:36:00Z" w16du:dateUtc="2024-12-27T08:36:00Z">
            <w:rPr>
              <w:rFonts w:asciiTheme="majorHAnsi" w:eastAsiaTheme="minorEastAsia" w:hAnsiTheme="majorHAnsi"/>
              <w:sz w:val="22"/>
              <w:szCs w:val="22"/>
              <w:highlight w:val="yellow"/>
            </w:rPr>
          </w:rPrChange>
        </w:rPr>
        <w:t>信息，进行</w:t>
      </w:r>
      <w:r w:rsidR="0053568F" w:rsidRPr="00290B6B">
        <w:rPr>
          <w:rFonts w:asciiTheme="majorHAnsi" w:eastAsiaTheme="minorEastAsia" w:hAnsiTheme="majorHAnsi"/>
          <w:sz w:val="22"/>
          <w:szCs w:val="22"/>
          <w:rPrChange w:id="95" w:author="JDP" w:date="2024-12-27T16:36:00Z" w16du:dateUtc="2024-12-27T08:36:00Z">
            <w:rPr>
              <w:rFonts w:asciiTheme="majorHAnsi" w:eastAsiaTheme="minorEastAsia" w:hAnsiTheme="majorHAnsi"/>
              <w:sz w:val="22"/>
              <w:szCs w:val="22"/>
              <w:highlight w:val="yellow"/>
            </w:rPr>
          </w:rPrChange>
        </w:rPr>
        <w:t>神经网络前向传播</w:t>
      </w:r>
      <w:r w:rsidR="00954B30" w:rsidRPr="00290B6B">
        <w:rPr>
          <w:rFonts w:asciiTheme="majorHAnsi" w:eastAsiaTheme="minorEastAsia" w:hAnsiTheme="majorHAnsi"/>
          <w:sz w:val="22"/>
          <w:szCs w:val="22"/>
          <w:rPrChange w:id="96" w:author="JDP" w:date="2024-12-27T16:36:00Z" w16du:dateUtc="2024-12-27T08:36:00Z">
            <w:rPr>
              <w:rFonts w:asciiTheme="majorHAnsi" w:eastAsiaTheme="minorEastAsia" w:hAnsiTheme="majorHAnsi"/>
              <w:sz w:val="22"/>
              <w:szCs w:val="22"/>
              <w:highlight w:val="yellow"/>
            </w:rPr>
          </w:rPrChange>
        </w:rPr>
        <w:t>处理，得到</w:t>
      </w:r>
      <w:r w:rsidR="0053568F" w:rsidRPr="00587F25">
        <w:rPr>
          <w:rFonts w:asciiTheme="majorHAnsi" w:eastAsiaTheme="minorEastAsia" w:hAnsiTheme="majorHAnsi"/>
          <w:sz w:val="22"/>
          <w:szCs w:val="22"/>
          <w:rPrChange w:id="97" w:author="JDP" w:date="2024-12-27T16:37:00Z" w16du:dateUtc="2024-12-27T08:37:00Z">
            <w:rPr>
              <w:rFonts w:asciiTheme="majorHAnsi" w:eastAsiaTheme="minorEastAsia" w:hAnsiTheme="majorHAnsi"/>
              <w:sz w:val="22"/>
              <w:szCs w:val="22"/>
              <w:highlight w:val="yellow"/>
            </w:rPr>
          </w:rPrChange>
        </w:rPr>
        <w:t>期望社会福利预估值</w:t>
      </w:r>
      <w:r w:rsidR="00954B30" w:rsidRPr="00587F25">
        <w:rPr>
          <w:rFonts w:asciiTheme="majorHAnsi" w:eastAsiaTheme="minorEastAsia" w:hAnsiTheme="majorHAnsi"/>
          <w:sz w:val="22"/>
          <w:szCs w:val="22"/>
          <w:rPrChange w:id="98" w:author="JDP" w:date="2024-12-27T16:37:00Z" w16du:dateUtc="2024-12-27T08:37:00Z">
            <w:rPr>
              <w:rFonts w:asciiTheme="majorHAnsi" w:eastAsiaTheme="minorEastAsia" w:hAnsiTheme="majorHAnsi"/>
              <w:sz w:val="22"/>
              <w:szCs w:val="22"/>
              <w:highlight w:val="yellow"/>
            </w:rPr>
          </w:rPrChange>
        </w:rPr>
        <w:t>结果。</w:t>
      </w:r>
    </w:p>
    <w:p w14:paraId="397652EF" w14:textId="1E118330" w:rsidR="00E228E7" w:rsidRPr="00E228E7" w:rsidRDefault="00954B30" w:rsidP="00290B6B">
      <w:pPr>
        <w:pStyle w:val="ab"/>
        <w:numPr>
          <w:ilvl w:val="0"/>
          <w:numId w:val="1"/>
        </w:numPr>
        <w:tabs>
          <w:tab w:val="left" w:pos="709"/>
        </w:tabs>
        <w:spacing w:line="360" w:lineRule="auto"/>
        <w:ind w:left="0" w:firstLineChars="0" w:firstLine="0"/>
        <w:rPr>
          <w:ins w:id="99" w:author="JDP" w:date="2024-12-27T16:38:00Z" w16du:dateUtc="2024-12-27T08:38:00Z"/>
          <w:rFonts w:asciiTheme="majorHAnsi" w:hAnsiTheme="majorHAnsi"/>
          <w:b/>
          <w:sz w:val="22"/>
          <w:szCs w:val="22"/>
          <w:rPrChange w:id="100" w:author="JDP" w:date="2024-12-27T16:38:00Z" w16du:dateUtc="2024-12-27T08:38:00Z">
            <w:rPr>
              <w:ins w:id="101" w:author="JDP" w:date="2024-12-27T16:38:00Z" w16du:dateUtc="2024-12-27T08:38:00Z"/>
              <w:rFonts w:asciiTheme="majorHAnsi" w:eastAsiaTheme="minorEastAsia" w:hAnsiTheme="majorHAnsi"/>
              <w:sz w:val="22"/>
              <w:szCs w:val="22"/>
            </w:rPr>
          </w:rPrChange>
        </w:rPr>
      </w:pPr>
      <w:r w:rsidRPr="00587F25">
        <w:rPr>
          <w:rFonts w:asciiTheme="majorHAnsi" w:hAnsiTheme="majorHAnsi"/>
          <w:bCs/>
          <w:sz w:val="22"/>
          <w:szCs w:val="22"/>
        </w:rPr>
        <w:t>所述的</w:t>
      </w:r>
      <w:r w:rsidR="000E3405" w:rsidRPr="00587F25">
        <w:rPr>
          <w:rFonts w:asciiTheme="majorHAnsi" w:hAnsiTheme="majorHAnsi"/>
          <w:bCs/>
          <w:sz w:val="22"/>
          <w:szCs w:val="22"/>
        </w:rPr>
        <w:t>机制算法</w:t>
      </w:r>
      <w:r w:rsidR="00DD14CB" w:rsidRPr="00587F25">
        <w:rPr>
          <w:rFonts w:asciiTheme="majorHAnsi" w:hAnsiTheme="majorHAnsi"/>
          <w:bCs/>
          <w:sz w:val="22"/>
          <w:szCs w:val="22"/>
        </w:rPr>
        <w:t>模块</w:t>
      </w:r>
      <w:r w:rsidRPr="00587F25">
        <w:rPr>
          <w:rFonts w:asciiTheme="majorHAnsi" w:hAnsiTheme="majorHAnsi"/>
          <w:bCs/>
          <w:sz w:val="22"/>
          <w:szCs w:val="22"/>
        </w:rPr>
        <w:t>包括：</w:t>
      </w:r>
      <w:r w:rsidR="0000289E" w:rsidRPr="00587F25">
        <w:rPr>
          <w:rFonts w:asciiTheme="majorHAnsi" w:hAnsiTheme="majorHAnsi"/>
          <w:bCs/>
          <w:sz w:val="22"/>
          <w:szCs w:val="22"/>
        </w:rPr>
        <w:t>物品</w:t>
      </w:r>
      <w:r w:rsidR="0000289E" w:rsidRPr="00587F25">
        <w:rPr>
          <w:rFonts w:asciiTheme="majorHAnsi" w:eastAsiaTheme="minorEastAsia" w:hAnsiTheme="majorHAnsi"/>
          <w:sz w:val="22"/>
          <w:szCs w:val="22"/>
          <w:rPrChange w:id="102" w:author="JDP" w:date="2024-12-27T16:37:00Z" w16du:dateUtc="2024-12-27T08:37:00Z">
            <w:rPr>
              <w:rFonts w:asciiTheme="majorHAnsi" w:hAnsiTheme="majorHAnsi"/>
              <w:bCs/>
              <w:sz w:val="22"/>
              <w:szCs w:val="22"/>
            </w:rPr>
          </w:rPrChange>
        </w:rPr>
        <w:t>打分</w:t>
      </w:r>
      <w:r w:rsidR="0000289E" w:rsidRPr="00587F25">
        <w:rPr>
          <w:rFonts w:asciiTheme="majorHAnsi" w:hAnsiTheme="majorHAnsi"/>
          <w:bCs/>
          <w:sz w:val="22"/>
          <w:szCs w:val="22"/>
        </w:rPr>
        <w:t>单元、</w:t>
      </w:r>
      <w:r w:rsidR="00D45C23" w:rsidRPr="00587F25">
        <w:rPr>
          <w:rFonts w:asciiTheme="majorHAnsi" w:eastAsiaTheme="minorEastAsia" w:hAnsiTheme="majorHAnsi"/>
          <w:sz w:val="22"/>
          <w:szCs w:val="22"/>
          <w:rPrChange w:id="103" w:author="JDP" w:date="2024-12-27T16:37:00Z" w16du:dateUtc="2024-12-27T08:37:00Z">
            <w:rPr>
              <w:rFonts w:asciiTheme="majorHAnsi" w:eastAsiaTheme="minorEastAsia" w:hAnsiTheme="majorHAnsi"/>
              <w:sz w:val="22"/>
              <w:szCs w:val="22"/>
              <w:highlight w:val="yellow"/>
            </w:rPr>
          </w:rPrChange>
        </w:rPr>
        <w:t>物品排序</w:t>
      </w:r>
      <w:r w:rsidR="00543AD3" w:rsidRPr="00587F25">
        <w:rPr>
          <w:rFonts w:asciiTheme="majorHAnsi" w:eastAsiaTheme="minorEastAsia" w:hAnsiTheme="majorHAnsi"/>
          <w:sz w:val="22"/>
          <w:szCs w:val="22"/>
          <w:rPrChange w:id="104" w:author="JDP" w:date="2024-12-27T16:37:00Z" w16du:dateUtc="2024-12-27T08:37:00Z">
            <w:rPr>
              <w:rFonts w:asciiTheme="majorHAnsi" w:eastAsiaTheme="minorEastAsia" w:hAnsiTheme="majorHAnsi"/>
              <w:sz w:val="22"/>
              <w:szCs w:val="22"/>
              <w:highlight w:val="yellow"/>
            </w:rPr>
          </w:rPrChange>
        </w:rPr>
        <w:t>与展示</w:t>
      </w:r>
      <w:r w:rsidR="00D45C23" w:rsidRPr="00587F25">
        <w:rPr>
          <w:rFonts w:asciiTheme="majorHAnsi" w:eastAsiaTheme="minorEastAsia" w:hAnsiTheme="majorHAnsi"/>
          <w:sz w:val="22"/>
          <w:szCs w:val="22"/>
          <w:rPrChange w:id="105" w:author="JDP" w:date="2024-12-27T16:37:00Z" w16du:dateUtc="2024-12-27T08:37:00Z">
            <w:rPr>
              <w:rFonts w:asciiTheme="majorHAnsi" w:eastAsiaTheme="minorEastAsia" w:hAnsiTheme="majorHAnsi"/>
              <w:sz w:val="22"/>
              <w:szCs w:val="22"/>
              <w:highlight w:val="yellow"/>
            </w:rPr>
          </w:rPrChange>
        </w:rPr>
        <w:t>选取</w:t>
      </w:r>
      <w:r w:rsidRPr="00587F25">
        <w:rPr>
          <w:rFonts w:asciiTheme="majorHAnsi" w:eastAsiaTheme="minorEastAsia" w:hAnsiTheme="majorHAnsi"/>
          <w:sz w:val="22"/>
          <w:szCs w:val="22"/>
          <w:rPrChange w:id="106" w:author="JDP" w:date="2024-12-27T16:37:00Z" w16du:dateUtc="2024-12-27T08:37:00Z">
            <w:rPr>
              <w:rFonts w:asciiTheme="majorHAnsi" w:eastAsiaTheme="minorEastAsia" w:hAnsiTheme="majorHAnsi"/>
              <w:sz w:val="22"/>
              <w:szCs w:val="22"/>
              <w:highlight w:val="yellow"/>
            </w:rPr>
          </w:rPrChange>
        </w:rPr>
        <w:t>单元</w:t>
      </w:r>
      <w:r w:rsidR="00D45C23" w:rsidRPr="00587F25">
        <w:rPr>
          <w:rFonts w:asciiTheme="majorHAnsi" w:eastAsiaTheme="minorEastAsia" w:hAnsiTheme="majorHAnsi"/>
          <w:sz w:val="22"/>
          <w:szCs w:val="22"/>
          <w:rPrChange w:id="107" w:author="JDP" w:date="2024-12-27T16:37:00Z" w16du:dateUtc="2024-12-27T08:37:00Z">
            <w:rPr>
              <w:rFonts w:asciiTheme="majorHAnsi" w:eastAsiaTheme="minorEastAsia" w:hAnsiTheme="majorHAnsi"/>
              <w:sz w:val="22"/>
              <w:szCs w:val="22"/>
              <w:highlight w:val="yellow"/>
            </w:rPr>
          </w:rPrChange>
        </w:rPr>
        <w:t>以及展示效能计算</w:t>
      </w:r>
      <w:r w:rsidRPr="00587F25">
        <w:rPr>
          <w:rFonts w:asciiTheme="majorHAnsi" w:eastAsiaTheme="minorEastAsia" w:hAnsiTheme="majorHAnsi"/>
          <w:sz w:val="22"/>
          <w:szCs w:val="22"/>
          <w:rPrChange w:id="108" w:author="JDP" w:date="2024-12-27T16:37:00Z" w16du:dateUtc="2024-12-27T08:37:00Z">
            <w:rPr>
              <w:rFonts w:asciiTheme="majorHAnsi" w:eastAsiaTheme="minorEastAsia" w:hAnsiTheme="majorHAnsi"/>
              <w:sz w:val="22"/>
              <w:szCs w:val="22"/>
              <w:highlight w:val="yellow"/>
            </w:rPr>
          </w:rPrChange>
        </w:rPr>
        <w:t>单元，其中：</w:t>
      </w:r>
      <w:r w:rsidR="0000289E" w:rsidRPr="00587F25">
        <w:rPr>
          <w:rFonts w:asciiTheme="majorHAnsi" w:eastAsiaTheme="minorEastAsia" w:hAnsiTheme="majorHAnsi"/>
          <w:sz w:val="22"/>
          <w:szCs w:val="22"/>
          <w:rPrChange w:id="109" w:author="JDP" w:date="2024-12-27T16:37:00Z" w16du:dateUtc="2024-12-27T08:37:00Z">
            <w:rPr>
              <w:rFonts w:asciiTheme="majorHAnsi" w:eastAsiaTheme="minorEastAsia" w:hAnsiTheme="majorHAnsi"/>
              <w:sz w:val="22"/>
              <w:szCs w:val="22"/>
              <w:highlight w:val="yellow"/>
            </w:rPr>
          </w:rPrChange>
        </w:rPr>
        <w:t>物品打分</w:t>
      </w:r>
      <w:r w:rsidRPr="00587F25">
        <w:rPr>
          <w:rFonts w:asciiTheme="majorHAnsi" w:eastAsiaTheme="minorEastAsia" w:hAnsiTheme="majorHAnsi"/>
          <w:sz w:val="22"/>
          <w:szCs w:val="22"/>
          <w:rPrChange w:id="110" w:author="JDP" w:date="2024-12-27T16:37:00Z" w16du:dateUtc="2024-12-27T08:37:00Z">
            <w:rPr>
              <w:rFonts w:asciiTheme="majorHAnsi" w:eastAsiaTheme="minorEastAsia" w:hAnsiTheme="majorHAnsi"/>
              <w:sz w:val="22"/>
              <w:szCs w:val="22"/>
              <w:highlight w:val="yellow"/>
            </w:rPr>
          </w:rPrChange>
        </w:rPr>
        <w:t>单元根据</w:t>
      </w:r>
      <w:r w:rsidR="0000289E" w:rsidRPr="00587F25">
        <w:rPr>
          <w:rFonts w:asciiTheme="majorHAnsi" w:eastAsiaTheme="minorEastAsia" w:hAnsiTheme="majorHAnsi"/>
          <w:sz w:val="22"/>
          <w:szCs w:val="22"/>
          <w:rPrChange w:id="111" w:author="JDP" w:date="2024-12-27T16:37:00Z" w16du:dateUtc="2024-12-27T08:37:00Z">
            <w:rPr>
              <w:rFonts w:asciiTheme="majorHAnsi" w:eastAsiaTheme="minorEastAsia" w:hAnsiTheme="majorHAnsi"/>
              <w:sz w:val="22"/>
              <w:szCs w:val="22"/>
              <w:highlight w:val="yellow"/>
            </w:rPr>
          </w:rPrChange>
        </w:rPr>
        <w:t>端上重排模块输出的点击率、下翻率和期望社会福利预估值</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587F25">
        <w:rPr>
          <w:rFonts w:asciiTheme="majorHAnsi" w:eastAsiaTheme="minorEastAsia" w:hAnsiTheme="majorHAnsi"/>
          <w:sz w:val="22"/>
          <w:szCs w:val="22"/>
          <w:rPrChange w:id="112" w:author="JDP" w:date="2024-12-27T16:37:00Z" w16du:dateUtc="2024-12-27T08:37:00Z">
            <w:rPr>
              <w:rFonts w:asciiTheme="majorHAnsi" w:eastAsiaTheme="minorEastAsia" w:hAnsiTheme="majorHAnsi"/>
              <w:sz w:val="22"/>
              <w:szCs w:val="22"/>
              <w:highlight w:val="yellow"/>
            </w:rPr>
          </w:rPrChange>
        </w:rPr>
        <w:t>信息</w:t>
      </w:r>
      <w:ins w:id="113" w:author="JDP" w:date="2024-12-27T16:37:00Z" w16du:dateUtc="2024-12-27T08:37:00Z">
        <w:r w:rsidR="00E228E7">
          <w:rPr>
            <w:rFonts w:asciiTheme="majorHAnsi" w:eastAsiaTheme="minorEastAsia" w:hAnsiTheme="majorHAnsi" w:hint="eastAsia"/>
            <w:sz w:val="22"/>
            <w:szCs w:val="22"/>
          </w:rPr>
          <w:t>计算</w:t>
        </w:r>
      </w:ins>
      <w:del w:id="114" w:author="JDP" w:date="2024-12-27T16:37:00Z" w16du:dateUtc="2024-12-27T08:37:00Z">
        <w:r w:rsidRPr="00587F25" w:rsidDel="00E228E7">
          <w:rPr>
            <w:rFonts w:asciiTheme="majorHAnsi" w:eastAsiaTheme="minorEastAsia" w:hAnsiTheme="majorHAnsi"/>
            <w:sz w:val="22"/>
            <w:szCs w:val="22"/>
            <w:rPrChange w:id="115" w:author="JDP" w:date="2024-12-27T16:37:00Z" w16du:dateUtc="2024-12-27T08:37:00Z">
              <w:rPr>
                <w:rFonts w:asciiTheme="majorHAnsi" w:eastAsiaTheme="minorEastAsia" w:hAnsiTheme="majorHAnsi"/>
                <w:sz w:val="22"/>
                <w:szCs w:val="22"/>
                <w:highlight w:val="yellow"/>
              </w:rPr>
            </w:rPrChange>
          </w:rPr>
          <w:delText>，</w:delText>
        </w:r>
      </w:del>
      <w:del w:id="116" w:author="JDP" w:date="2024-12-27T16:38:00Z" w16du:dateUtc="2024-12-27T08:38:00Z">
        <w:r w:rsidRPr="00587F25" w:rsidDel="00E228E7">
          <w:rPr>
            <w:rFonts w:asciiTheme="majorHAnsi" w:eastAsiaTheme="minorEastAsia" w:hAnsiTheme="majorHAnsi"/>
            <w:sz w:val="22"/>
            <w:szCs w:val="22"/>
            <w:rPrChange w:id="117" w:author="JDP" w:date="2024-12-27T16:37:00Z" w16du:dateUtc="2024-12-27T08:37:00Z">
              <w:rPr>
                <w:rFonts w:asciiTheme="majorHAnsi" w:eastAsiaTheme="minorEastAsia" w:hAnsiTheme="majorHAnsi"/>
                <w:sz w:val="22"/>
                <w:szCs w:val="22"/>
                <w:highlight w:val="yellow"/>
              </w:rPr>
            </w:rPrChange>
          </w:rPr>
          <w:delText>进行</w:delText>
        </w:r>
      </w:del>
      <w:r w:rsidR="0000289E" w:rsidRPr="00587F25">
        <w:rPr>
          <w:rFonts w:asciiTheme="majorHAnsi" w:eastAsiaTheme="minorEastAsia" w:hAnsiTheme="majorHAnsi"/>
          <w:sz w:val="22"/>
          <w:szCs w:val="22"/>
          <w:rPrChange w:id="118" w:author="JDP" w:date="2024-12-27T16:37:00Z" w16du:dateUtc="2024-12-27T08:37:00Z">
            <w:rPr>
              <w:rFonts w:asciiTheme="majorHAnsi" w:eastAsiaTheme="minorEastAsia" w:hAnsiTheme="majorHAnsi"/>
              <w:sz w:val="22"/>
              <w:szCs w:val="22"/>
              <w:highlight w:val="yellow"/>
            </w:rPr>
          </w:rPrChange>
        </w:rPr>
        <w:t>累计期望社会福利</w:t>
      </w:r>
      <w:del w:id="119" w:author="JDP" w:date="2024-12-27T16:38:00Z" w16du:dateUtc="2024-12-27T08:38:00Z">
        <w:r w:rsidR="0000289E" w:rsidRPr="00587F25" w:rsidDel="00E228E7">
          <w:rPr>
            <w:rFonts w:asciiTheme="majorHAnsi" w:eastAsiaTheme="minorEastAsia" w:hAnsiTheme="majorHAnsi"/>
            <w:sz w:val="22"/>
            <w:szCs w:val="22"/>
            <w:rPrChange w:id="120" w:author="JDP" w:date="2024-12-27T16:37:00Z" w16du:dateUtc="2024-12-27T08:37:00Z">
              <w:rPr>
                <w:rFonts w:asciiTheme="majorHAnsi" w:eastAsiaTheme="minorEastAsia" w:hAnsiTheme="majorHAnsi"/>
                <w:sz w:val="22"/>
                <w:szCs w:val="22"/>
                <w:highlight w:val="yellow"/>
              </w:rPr>
            </w:rPrChange>
          </w:rPr>
          <w:delText>计算</w:delText>
        </w:r>
        <w:r w:rsidRPr="00587F25" w:rsidDel="00E228E7">
          <w:rPr>
            <w:rFonts w:asciiTheme="majorHAnsi" w:eastAsiaTheme="minorEastAsia" w:hAnsiTheme="majorHAnsi"/>
            <w:sz w:val="22"/>
            <w:szCs w:val="22"/>
            <w:rPrChange w:id="121" w:author="JDP" w:date="2024-12-27T16:37:00Z" w16du:dateUtc="2024-12-27T08:37:00Z">
              <w:rPr>
                <w:rFonts w:asciiTheme="majorHAnsi" w:eastAsiaTheme="minorEastAsia" w:hAnsiTheme="majorHAnsi"/>
                <w:sz w:val="22"/>
                <w:szCs w:val="22"/>
                <w:highlight w:val="yellow"/>
              </w:rPr>
            </w:rPrChange>
          </w:rPr>
          <w:delText>处理</w:delText>
        </w:r>
      </w:del>
      <w:ins w:id="122" w:author="JDP" w:date="2024-12-27T16:38:00Z" w16du:dateUtc="2024-12-27T08:38:00Z">
        <w:r w:rsidR="00E228E7">
          <w:rPr>
            <w:rFonts w:asciiTheme="majorHAnsi" w:eastAsiaTheme="minorEastAsia" w:hAnsiTheme="majorHAnsi" w:hint="eastAsia"/>
            <w:sz w:val="22"/>
            <w:szCs w:val="22"/>
          </w:rPr>
          <w:t>并</w:t>
        </w:r>
      </w:ins>
      <w:del w:id="123" w:author="JDP" w:date="2024-12-27T16:38:00Z" w16du:dateUtc="2024-12-27T08:38:00Z">
        <w:r w:rsidRPr="00587F25" w:rsidDel="00E228E7">
          <w:rPr>
            <w:rFonts w:asciiTheme="majorHAnsi" w:eastAsiaTheme="minorEastAsia" w:hAnsiTheme="majorHAnsi"/>
            <w:sz w:val="22"/>
            <w:szCs w:val="22"/>
            <w:rPrChange w:id="124" w:author="JDP" w:date="2024-12-27T16:37:00Z" w16du:dateUtc="2024-12-27T08:37:00Z">
              <w:rPr>
                <w:rFonts w:asciiTheme="majorHAnsi" w:eastAsiaTheme="minorEastAsia" w:hAnsiTheme="majorHAnsi"/>
                <w:sz w:val="22"/>
                <w:szCs w:val="22"/>
                <w:highlight w:val="yellow"/>
              </w:rPr>
            </w:rPrChange>
          </w:rPr>
          <w:delText>，</w:delText>
        </w:r>
      </w:del>
      <w:r w:rsidRPr="00587F25">
        <w:rPr>
          <w:rFonts w:asciiTheme="majorHAnsi" w:eastAsiaTheme="minorEastAsia" w:hAnsiTheme="majorHAnsi"/>
          <w:sz w:val="22"/>
          <w:szCs w:val="22"/>
          <w:rPrChange w:id="125" w:author="JDP" w:date="2024-12-27T16:37:00Z" w16du:dateUtc="2024-12-27T08:37:00Z">
            <w:rPr>
              <w:rFonts w:asciiTheme="majorHAnsi" w:eastAsiaTheme="minorEastAsia" w:hAnsiTheme="majorHAnsi"/>
              <w:sz w:val="22"/>
              <w:szCs w:val="22"/>
              <w:highlight w:val="yellow"/>
            </w:rPr>
          </w:rPrChange>
        </w:rPr>
        <w:t>得到</w:t>
      </w:r>
      <w:r w:rsidR="0000289E" w:rsidRPr="00587F25">
        <w:rPr>
          <w:rFonts w:asciiTheme="majorHAnsi" w:eastAsiaTheme="minorEastAsia" w:hAnsiTheme="majorHAnsi"/>
          <w:sz w:val="22"/>
          <w:szCs w:val="22"/>
          <w:rPrChange w:id="126" w:author="JDP" w:date="2024-12-27T16:37:00Z" w16du:dateUtc="2024-12-27T08:37:00Z">
            <w:rPr>
              <w:rFonts w:asciiTheme="majorHAnsi" w:eastAsiaTheme="minorEastAsia" w:hAnsiTheme="majorHAnsi"/>
              <w:sz w:val="22"/>
              <w:szCs w:val="22"/>
              <w:highlight w:val="yellow"/>
            </w:rPr>
          </w:rPrChange>
        </w:rPr>
        <w:t>物品打分</w:t>
      </w:r>
      <w:r w:rsidRPr="00587F25">
        <w:rPr>
          <w:rFonts w:asciiTheme="majorHAnsi" w:eastAsiaTheme="minorEastAsia" w:hAnsiTheme="majorHAnsi"/>
          <w:sz w:val="22"/>
          <w:szCs w:val="22"/>
          <w:rPrChange w:id="127" w:author="JDP" w:date="2024-12-27T16:37:00Z" w16du:dateUtc="2024-12-27T08:37:00Z">
            <w:rPr>
              <w:rFonts w:asciiTheme="majorHAnsi" w:eastAsiaTheme="minorEastAsia" w:hAnsiTheme="majorHAnsi"/>
              <w:sz w:val="22"/>
              <w:szCs w:val="22"/>
              <w:highlight w:val="yellow"/>
            </w:rPr>
          </w:rPrChange>
        </w:rPr>
        <w:t>结果</w:t>
      </w:r>
      <w:del w:id="128" w:author="JDP" w:date="2024-12-27T16:39:00Z" w16du:dateUtc="2024-12-27T08:39:00Z">
        <w:r w:rsidRPr="00587F25" w:rsidDel="00274943">
          <w:rPr>
            <w:rFonts w:asciiTheme="majorHAnsi" w:eastAsiaTheme="minorEastAsia" w:hAnsiTheme="majorHAnsi" w:hint="eastAsia"/>
            <w:sz w:val="22"/>
            <w:szCs w:val="22"/>
            <w:rPrChange w:id="129" w:author="JDP" w:date="2024-12-27T16:37:00Z" w16du:dateUtc="2024-12-27T08:37:00Z">
              <w:rPr>
                <w:rFonts w:asciiTheme="majorHAnsi" w:eastAsiaTheme="minorEastAsia" w:hAnsiTheme="majorHAnsi"/>
                <w:sz w:val="22"/>
                <w:szCs w:val="22"/>
                <w:highlight w:val="yellow"/>
              </w:rPr>
            </w:rPrChange>
          </w:rPr>
          <w:delText>，</w:delText>
        </w:r>
      </w:del>
      <w:ins w:id="130" w:author="JDP" w:date="2024-12-27T16:39:00Z" w16du:dateUtc="2024-12-27T08:39:00Z">
        <w:r w:rsidR="00274943">
          <w:rPr>
            <w:rFonts w:asciiTheme="majorHAnsi" w:eastAsiaTheme="minorEastAsia" w:hAnsiTheme="majorHAnsi" w:hint="eastAsia"/>
            <w:sz w:val="22"/>
            <w:szCs w:val="22"/>
          </w:rPr>
          <w:t>；</w:t>
        </w:r>
        <w:r w:rsidR="00274943" w:rsidRPr="00650EA5">
          <w:rPr>
            <w:rFonts w:asciiTheme="majorHAnsi" w:eastAsiaTheme="minorEastAsia" w:hAnsiTheme="majorHAnsi"/>
            <w:sz w:val="22"/>
            <w:szCs w:val="22"/>
          </w:rPr>
          <w:t>物品排序与展示选取单元根据物品打分结果，进行排序并选择打分最高物品展示，得到选择进行展示的物品信息</w:t>
        </w:r>
      </w:ins>
      <w:ins w:id="131" w:author="JDP" w:date="2024-12-27T16:40:00Z" w16du:dateUtc="2024-12-27T08:40:00Z">
        <w:r w:rsidR="00274943">
          <w:rPr>
            <w:rFonts w:asciiTheme="majorHAnsi" w:eastAsiaTheme="minorEastAsia" w:hAnsiTheme="majorHAnsi" w:hint="eastAsia"/>
            <w:sz w:val="22"/>
            <w:szCs w:val="22"/>
          </w:rPr>
          <w:t>；</w:t>
        </w:r>
        <w:r w:rsidR="00274943" w:rsidRPr="000D737F">
          <w:rPr>
            <w:rFonts w:asciiTheme="majorHAnsi" w:eastAsiaTheme="minorEastAsia" w:hAnsiTheme="majorHAnsi"/>
            <w:sz w:val="22"/>
            <w:szCs w:val="22"/>
          </w:rPr>
          <w:t>展示效能计算单元根据展示的物品信息、物品打分、端上重排模块输出的点击率、下翻率和期望社会福利预估值信息</w:t>
        </w:r>
        <w:r w:rsidR="00274943">
          <w:rPr>
            <w:rFonts w:asciiTheme="majorHAnsi" w:eastAsiaTheme="minorEastAsia" w:hAnsiTheme="majorHAnsi" w:hint="eastAsia"/>
            <w:sz w:val="22"/>
            <w:szCs w:val="22"/>
          </w:rPr>
          <w:t>计算</w:t>
        </w:r>
        <w:r w:rsidR="00274943" w:rsidRPr="000D737F">
          <w:rPr>
            <w:rFonts w:asciiTheme="majorHAnsi" w:eastAsiaTheme="minorEastAsia" w:hAnsiTheme="majorHAnsi"/>
            <w:sz w:val="22"/>
            <w:szCs w:val="22"/>
          </w:rPr>
          <w:t>边际贡献，得到该展示物品的展示效能结果</w:t>
        </w:r>
        <w:r w:rsidR="00274943">
          <w:rPr>
            <w:rFonts w:asciiTheme="majorHAnsi" w:eastAsiaTheme="minorEastAsia" w:hAnsiTheme="majorHAnsi" w:hint="eastAsia"/>
            <w:sz w:val="22"/>
            <w:szCs w:val="22"/>
          </w:rPr>
          <w:t>。</w:t>
        </w:r>
      </w:ins>
    </w:p>
    <w:p w14:paraId="44C9CC21" w14:textId="77777777" w:rsidR="009605CB" w:rsidRPr="00622AA5" w:rsidRDefault="00E228E7" w:rsidP="009605CB">
      <w:pPr>
        <w:pStyle w:val="ab"/>
        <w:numPr>
          <w:ilvl w:val="0"/>
          <w:numId w:val="1"/>
        </w:numPr>
        <w:tabs>
          <w:tab w:val="left" w:pos="709"/>
        </w:tabs>
        <w:spacing w:line="360" w:lineRule="auto"/>
        <w:ind w:left="0" w:firstLineChars="0" w:firstLine="0"/>
        <w:rPr>
          <w:rFonts w:ascii="黑体" w:eastAsia="黑体" w:hAnsi="黑体" w:hint="eastAsia"/>
          <w:b/>
          <w:bCs/>
          <w:color w:val="FF0000"/>
          <w:sz w:val="22"/>
          <w:szCs w:val="22"/>
        </w:rPr>
      </w:pPr>
      <w:ins w:id="132" w:author="JDP" w:date="2024-12-27T16:38:00Z" w16du:dateUtc="2024-12-27T08:38:00Z">
        <w:r>
          <w:rPr>
            <w:rFonts w:asciiTheme="majorHAnsi" w:eastAsiaTheme="minorEastAsia" w:hAnsiTheme="majorHAnsi" w:hint="eastAsia"/>
            <w:sz w:val="22"/>
            <w:szCs w:val="22"/>
          </w:rPr>
          <w:t>所述的</w:t>
        </w:r>
        <w:r w:rsidRPr="00650EA5">
          <w:rPr>
            <w:rFonts w:asciiTheme="majorHAnsi" w:eastAsiaTheme="minorEastAsia" w:hAnsiTheme="majorHAnsi"/>
            <w:sz w:val="22"/>
            <w:szCs w:val="22"/>
          </w:rPr>
          <w:t>累计期望社会福利</w:t>
        </w:r>
      </w:ins>
      <w:ins w:id="133" w:author="JDP" w:date="2024-12-27T16:40:00Z" w16du:dateUtc="2024-12-27T08:40:00Z">
        <w:r w:rsidR="00274943">
          <w:rPr>
            <w:rFonts w:asciiTheme="majorHAnsi" w:eastAsiaTheme="minorEastAsia" w:hAnsiTheme="majorHAnsi" w:hint="eastAsia"/>
            <w:sz w:val="22"/>
            <w:szCs w:val="22"/>
          </w:rPr>
          <w:t>，</w:t>
        </w:r>
        <w:r w:rsidR="00274943">
          <w:rPr>
            <w:rFonts w:asciiTheme="majorHAnsi" w:eastAsiaTheme="minorEastAsia" w:hAnsiTheme="majorHAnsi" w:hint="eastAsia"/>
            <w:sz w:val="22"/>
            <w:szCs w:val="22"/>
          </w:rPr>
          <w:t>具体为：</w:t>
        </w:r>
      </w:ins>
      <w:del w:id="134" w:author="JDP" w:date="2024-12-27T16:38:00Z" w16du:dateUtc="2024-12-27T08:38:00Z">
        <w:r w:rsidR="00231C3C" w:rsidRPr="00587F25" w:rsidDel="00274943">
          <w:rPr>
            <w:rFonts w:asciiTheme="majorHAnsi" w:eastAsiaTheme="minorEastAsia" w:hAnsiTheme="majorHAnsi"/>
            <w:sz w:val="22"/>
            <w:szCs w:val="22"/>
            <w:rPrChange w:id="135" w:author="JDP" w:date="2024-12-27T16:37:00Z" w16du:dateUtc="2024-12-27T08:37:00Z">
              <w:rPr>
                <w:rFonts w:asciiTheme="majorHAnsi" w:eastAsiaTheme="minorEastAsia" w:hAnsiTheme="majorHAnsi"/>
                <w:sz w:val="22"/>
                <w:szCs w:val="22"/>
                <w:highlight w:val="yellow"/>
              </w:rPr>
            </w:rPrChange>
          </w:rPr>
          <w:delText>具体</w:delText>
        </w:r>
        <w:r w:rsidR="00231C3C" w:rsidRPr="00587F25" w:rsidDel="00E228E7">
          <w:rPr>
            <w:rFonts w:asciiTheme="majorHAnsi" w:eastAsiaTheme="minorEastAsia" w:hAnsiTheme="majorHAnsi"/>
            <w:sz w:val="22"/>
            <w:szCs w:val="22"/>
            <w:rPrChange w:id="136" w:author="JDP" w:date="2024-12-27T16:37:00Z" w16du:dateUtc="2024-12-27T08:37:00Z">
              <w:rPr>
                <w:rFonts w:asciiTheme="majorHAnsi" w:eastAsiaTheme="minorEastAsia" w:hAnsiTheme="majorHAnsi"/>
                <w:sz w:val="22"/>
                <w:szCs w:val="22"/>
                <w:highlight w:val="yellow"/>
              </w:rPr>
            </w:rPrChange>
          </w:rPr>
          <w:delText>打分公式</w:delText>
        </w:r>
        <w:r w:rsidR="00231C3C" w:rsidRPr="00587F25" w:rsidDel="00274943">
          <w:rPr>
            <w:rFonts w:asciiTheme="majorHAnsi" w:eastAsiaTheme="minorEastAsia" w:hAnsiTheme="majorHAnsi"/>
            <w:sz w:val="22"/>
            <w:szCs w:val="22"/>
            <w:rPrChange w:id="137" w:author="JDP" w:date="2024-12-27T16:37:00Z" w16du:dateUtc="2024-12-27T08:37:00Z">
              <w:rPr>
                <w:rFonts w:asciiTheme="majorHAnsi" w:eastAsiaTheme="minorEastAsia" w:hAnsiTheme="majorHAnsi"/>
                <w:sz w:val="22"/>
                <w:szCs w:val="22"/>
                <w:highlight w:val="yellow"/>
              </w:rPr>
            </w:rPrChange>
          </w:rPr>
          <w:delText>为</w:delText>
        </w:r>
      </w:del>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commentRangeStart w:id="138"/>
      <w:r w:rsidR="009605CB">
        <w:rPr>
          <w:rFonts w:asciiTheme="majorHAnsi" w:hAnsi="Cambria Math" w:hint="eastAsia"/>
          <w:sz w:val="22"/>
          <w:szCs w:val="22"/>
        </w:rPr>
        <w:t>，其中：</w:t>
      </w:r>
      <w:commentRangeEnd w:id="138"/>
      <w:r w:rsidR="009605CB">
        <w:rPr>
          <w:rStyle w:val="ac"/>
        </w:rPr>
        <w:commentReference w:id="138"/>
      </w:r>
      <w:r w:rsidR="009605CB">
        <w:rPr>
          <w:rFonts w:asciiTheme="majorHAnsi" w:hAnsiTheme="majorHAnsi"/>
          <w:sz w:val="22"/>
          <w:szCs w:val="22"/>
        </w:rPr>
        <w:t xml:space="preserve"> </w:t>
      </w:r>
    </w:p>
    <w:p w14:paraId="560B7952" w14:textId="0CA8FA90" w:rsidR="00274943" w:rsidRPr="00274943" w:rsidRDefault="00384356" w:rsidP="00290B6B">
      <w:pPr>
        <w:pStyle w:val="ab"/>
        <w:numPr>
          <w:ilvl w:val="0"/>
          <w:numId w:val="1"/>
        </w:numPr>
        <w:tabs>
          <w:tab w:val="left" w:pos="709"/>
        </w:tabs>
        <w:spacing w:line="360" w:lineRule="auto"/>
        <w:ind w:left="0" w:firstLineChars="0" w:firstLine="0"/>
        <w:rPr>
          <w:ins w:id="139" w:author="JDP" w:date="2024-12-27T16:38:00Z" w16du:dateUtc="2024-12-27T08:38:00Z"/>
          <w:rFonts w:asciiTheme="majorHAnsi" w:hAnsiTheme="majorHAnsi"/>
          <w:b/>
          <w:sz w:val="22"/>
          <w:szCs w:val="22"/>
          <w:rPrChange w:id="140" w:author="JDP" w:date="2024-12-27T16:38:00Z" w16du:dateUtc="2024-12-27T08:38:00Z">
            <w:rPr>
              <w:ins w:id="141" w:author="JDP" w:date="2024-12-27T16:38:00Z" w16du:dateUtc="2024-12-27T08:38:00Z"/>
              <w:rFonts w:asciiTheme="majorHAnsi" w:eastAsiaTheme="minorEastAsia" w:hAnsiTheme="majorHAnsi"/>
              <w:sz w:val="22"/>
              <w:szCs w:val="22"/>
            </w:rPr>
          </w:rPrChange>
        </w:rPr>
      </w:pPr>
      <w:r w:rsidRPr="00587F25">
        <w:rPr>
          <w:rFonts w:asciiTheme="majorHAnsi" w:eastAsiaTheme="minorEastAsia" w:hAnsiTheme="majorHAnsi"/>
          <w:sz w:val="22"/>
          <w:szCs w:val="22"/>
          <w:rPrChange w:id="142" w:author="JDP" w:date="2024-12-27T16:37:00Z" w16du:dateUtc="2024-12-27T08:37:00Z">
            <w:rPr>
              <w:rFonts w:asciiTheme="majorHAnsi" w:eastAsiaTheme="minorEastAsia" w:hAnsiTheme="majorHAnsi"/>
              <w:sz w:val="22"/>
              <w:szCs w:val="22"/>
              <w:highlight w:val="yellow"/>
            </w:rPr>
          </w:rPrChange>
        </w:rPr>
        <w:t>该打分公式考虑了当前与未来的社会福利，从而能从整体优化期望社会福利。</w:t>
      </w:r>
    </w:p>
    <w:p w14:paraId="5772ABC2" w14:textId="77777777" w:rsidR="009605CB" w:rsidRPr="00622AA5" w:rsidRDefault="00274943" w:rsidP="009605CB">
      <w:pPr>
        <w:pStyle w:val="ab"/>
        <w:numPr>
          <w:ilvl w:val="0"/>
          <w:numId w:val="1"/>
        </w:numPr>
        <w:tabs>
          <w:tab w:val="left" w:pos="709"/>
        </w:tabs>
        <w:spacing w:line="360" w:lineRule="auto"/>
        <w:ind w:left="0" w:firstLineChars="0" w:firstLine="0"/>
        <w:rPr>
          <w:rFonts w:ascii="黑体" w:eastAsia="黑体" w:hAnsi="黑体" w:hint="eastAsia"/>
          <w:b/>
          <w:bCs/>
          <w:color w:val="FF0000"/>
          <w:sz w:val="22"/>
          <w:szCs w:val="22"/>
        </w:rPr>
      </w:pPr>
      <w:ins w:id="143" w:author="JDP" w:date="2024-12-27T16:39:00Z" w16du:dateUtc="2024-12-27T08:39:00Z">
        <w:r>
          <w:rPr>
            <w:rFonts w:asciiTheme="majorHAnsi" w:eastAsiaTheme="minorEastAsia" w:hAnsiTheme="majorHAnsi" w:hint="eastAsia"/>
            <w:sz w:val="22"/>
            <w:szCs w:val="22"/>
          </w:rPr>
          <w:t>所述的</w:t>
        </w:r>
      </w:ins>
      <w:del w:id="144" w:author="JDP" w:date="2024-12-27T16:39:00Z" w16du:dateUtc="2024-12-27T08:39:00Z">
        <w:r w:rsidR="0000289E" w:rsidRPr="00587F25" w:rsidDel="00274943">
          <w:rPr>
            <w:rFonts w:asciiTheme="majorHAnsi" w:eastAsiaTheme="minorEastAsia" w:hAnsiTheme="majorHAnsi"/>
            <w:sz w:val="22"/>
            <w:szCs w:val="22"/>
            <w:rPrChange w:id="145" w:author="JDP" w:date="2024-12-27T16:37:00Z" w16du:dateUtc="2024-12-27T08:37:00Z">
              <w:rPr>
                <w:rFonts w:asciiTheme="majorHAnsi" w:eastAsiaTheme="minorEastAsia" w:hAnsiTheme="majorHAnsi"/>
                <w:sz w:val="22"/>
                <w:szCs w:val="22"/>
                <w:highlight w:val="yellow"/>
              </w:rPr>
            </w:rPrChange>
          </w:rPr>
          <w:delText>物品排序与展示选取</w:delText>
        </w:r>
        <w:r w:rsidR="00954B30" w:rsidRPr="00587F25" w:rsidDel="00274943">
          <w:rPr>
            <w:rFonts w:asciiTheme="majorHAnsi" w:eastAsiaTheme="minorEastAsia" w:hAnsiTheme="majorHAnsi"/>
            <w:sz w:val="22"/>
            <w:szCs w:val="22"/>
            <w:rPrChange w:id="146" w:author="JDP" w:date="2024-12-27T16:37:00Z" w16du:dateUtc="2024-12-27T08:37:00Z">
              <w:rPr>
                <w:rFonts w:asciiTheme="majorHAnsi" w:eastAsiaTheme="minorEastAsia" w:hAnsiTheme="majorHAnsi"/>
                <w:sz w:val="22"/>
                <w:szCs w:val="22"/>
                <w:highlight w:val="yellow"/>
              </w:rPr>
            </w:rPrChange>
          </w:rPr>
          <w:delText>单元根据</w:delText>
        </w:r>
        <w:r w:rsidR="0000289E" w:rsidRPr="00587F25" w:rsidDel="00274943">
          <w:rPr>
            <w:rFonts w:asciiTheme="majorHAnsi" w:eastAsiaTheme="minorEastAsia" w:hAnsiTheme="majorHAnsi"/>
            <w:sz w:val="22"/>
            <w:szCs w:val="22"/>
            <w:rPrChange w:id="147" w:author="JDP" w:date="2024-12-27T16:37:00Z" w16du:dateUtc="2024-12-27T08:37:00Z">
              <w:rPr>
                <w:rFonts w:asciiTheme="majorHAnsi" w:eastAsiaTheme="minorEastAsia" w:hAnsiTheme="majorHAnsi"/>
                <w:sz w:val="22"/>
                <w:szCs w:val="22"/>
                <w:highlight w:val="yellow"/>
              </w:rPr>
            </w:rPrChange>
          </w:rPr>
          <w:delText>物品打分</w:delText>
        </w:r>
        <w:r w:rsidR="00954B30" w:rsidRPr="00587F25" w:rsidDel="00274943">
          <w:rPr>
            <w:rFonts w:asciiTheme="majorHAnsi" w:eastAsiaTheme="minorEastAsia" w:hAnsiTheme="majorHAnsi"/>
            <w:sz w:val="22"/>
            <w:szCs w:val="22"/>
            <w:rPrChange w:id="148" w:author="JDP" w:date="2024-12-27T16:37:00Z" w16du:dateUtc="2024-12-27T08:37:00Z">
              <w:rPr>
                <w:rFonts w:asciiTheme="majorHAnsi" w:eastAsiaTheme="minorEastAsia" w:hAnsiTheme="majorHAnsi"/>
                <w:sz w:val="22"/>
                <w:szCs w:val="22"/>
                <w:highlight w:val="yellow"/>
              </w:rPr>
            </w:rPrChange>
          </w:rPr>
          <w:delText>信息，进行</w:delText>
        </w:r>
        <w:r w:rsidR="0000289E" w:rsidRPr="00587F25" w:rsidDel="00274943">
          <w:rPr>
            <w:rFonts w:asciiTheme="majorHAnsi" w:eastAsiaTheme="minorEastAsia" w:hAnsiTheme="majorHAnsi"/>
            <w:sz w:val="22"/>
            <w:szCs w:val="22"/>
            <w:rPrChange w:id="149" w:author="JDP" w:date="2024-12-27T16:37:00Z" w16du:dateUtc="2024-12-27T08:37:00Z">
              <w:rPr>
                <w:rFonts w:asciiTheme="majorHAnsi" w:eastAsiaTheme="minorEastAsia" w:hAnsiTheme="majorHAnsi"/>
                <w:sz w:val="22"/>
                <w:szCs w:val="22"/>
                <w:highlight w:val="yellow"/>
              </w:rPr>
            </w:rPrChange>
          </w:rPr>
          <w:delText>排序并选择打分最高物品展示</w:delText>
        </w:r>
        <w:r w:rsidR="00954B30" w:rsidRPr="00587F25" w:rsidDel="00274943">
          <w:rPr>
            <w:rFonts w:asciiTheme="majorHAnsi" w:eastAsiaTheme="minorEastAsia" w:hAnsiTheme="majorHAnsi"/>
            <w:sz w:val="22"/>
            <w:szCs w:val="22"/>
            <w:rPrChange w:id="150" w:author="JDP" w:date="2024-12-27T16:37:00Z" w16du:dateUtc="2024-12-27T08:37:00Z">
              <w:rPr>
                <w:rFonts w:asciiTheme="majorHAnsi" w:eastAsiaTheme="minorEastAsia" w:hAnsiTheme="majorHAnsi"/>
                <w:sz w:val="22"/>
                <w:szCs w:val="22"/>
                <w:highlight w:val="yellow"/>
              </w:rPr>
            </w:rPrChange>
          </w:rPr>
          <w:delText>，得到</w:delText>
        </w:r>
        <w:r w:rsidR="0000734E" w:rsidRPr="00587F25" w:rsidDel="00274943">
          <w:rPr>
            <w:rFonts w:asciiTheme="majorHAnsi" w:eastAsiaTheme="minorEastAsia" w:hAnsiTheme="majorHAnsi"/>
            <w:sz w:val="22"/>
            <w:szCs w:val="22"/>
            <w:rPrChange w:id="151" w:author="JDP" w:date="2024-12-27T16:37:00Z" w16du:dateUtc="2024-12-27T08:37:00Z">
              <w:rPr>
                <w:rFonts w:asciiTheme="majorHAnsi" w:eastAsiaTheme="minorEastAsia" w:hAnsiTheme="majorHAnsi"/>
                <w:sz w:val="22"/>
                <w:szCs w:val="22"/>
                <w:highlight w:val="yellow"/>
              </w:rPr>
            </w:rPrChange>
          </w:rPr>
          <w:delText>选择进行展示的物品信息</w:delText>
        </w:r>
        <w:r w:rsidR="00603513" w:rsidRPr="00587F25" w:rsidDel="00274943">
          <w:rPr>
            <w:rFonts w:asciiTheme="majorHAnsi" w:eastAsiaTheme="minorEastAsia" w:hAnsiTheme="majorHAnsi"/>
            <w:sz w:val="22"/>
            <w:szCs w:val="22"/>
            <w:rPrChange w:id="152" w:author="JDP" w:date="2024-12-27T16:37:00Z" w16du:dateUtc="2024-12-27T08:37:00Z">
              <w:rPr>
                <w:rFonts w:asciiTheme="majorHAnsi" w:eastAsiaTheme="minorEastAsia" w:hAnsiTheme="majorHAnsi"/>
                <w:sz w:val="22"/>
                <w:szCs w:val="22"/>
                <w:highlight w:val="yellow"/>
              </w:rPr>
            </w:rPrChange>
          </w:rPr>
          <w:delText>，具体</w:delText>
        </w:r>
      </w:del>
      <w:r w:rsidR="00603513" w:rsidRPr="00587F25">
        <w:rPr>
          <w:rFonts w:asciiTheme="majorHAnsi" w:eastAsiaTheme="minorEastAsia" w:hAnsiTheme="majorHAnsi"/>
          <w:sz w:val="22"/>
          <w:szCs w:val="22"/>
          <w:rPrChange w:id="153" w:author="JDP" w:date="2024-12-27T16:37:00Z" w16du:dateUtc="2024-12-27T08:37:00Z">
            <w:rPr>
              <w:rFonts w:asciiTheme="majorHAnsi" w:eastAsiaTheme="minorEastAsia" w:hAnsiTheme="majorHAnsi"/>
              <w:sz w:val="22"/>
              <w:szCs w:val="22"/>
              <w:highlight w:val="yellow"/>
            </w:rPr>
          </w:rPrChange>
        </w:rPr>
        <w:t>排序</w:t>
      </w:r>
      <w:del w:id="154" w:author="JDP" w:date="2024-12-27T16:40:00Z" w16du:dateUtc="2024-12-27T08:40:00Z">
        <w:r w:rsidR="00603513" w:rsidRPr="00587F25" w:rsidDel="00274943">
          <w:rPr>
            <w:rFonts w:asciiTheme="majorHAnsi" w:eastAsiaTheme="minorEastAsia" w:hAnsiTheme="majorHAnsi" w:hint="eastAsia"/>
            <w:sz w:val="22"/>
            <w:szCs w:val="22"/>
            <w:rPrChange w:id="155" w:author="JDP" w:date="2024-12-27T16:37:00Z" w16du:dateUtc="2024-12-27T08:37:00Z">
              <w:rPr>
                <w:rFonts w:asciiTheme="majorHAnsi" w:eastAsiaTheme="minorEastAsia" w:hAnsiTheme="majorHAnsi"/>
                <w:sz w:val="22"/>
                <w:szCs w:val="22"/>
                <w:highlight w:val="yellow"/>
              </w:rPr>
            </w:rPrChange>
          </w:rPr>
          <w:delText>及选择方法为</w:delText>
        </w:r>
      </w:del>
      <w:ins w:id="156" w:author="JDP" w:date="2024-12-27T16:40:00Z" w16du:dateUtc="2024-12-27T08:40:00Z">
        <w:r>
          <w:rPr>
            <w:rFonts w:asciiTheme="majorHAnsi" w:eastAsiaTheme="minorEastAsia" w:hAnsiTheme="majorHAnsi" w:hint="eastAsia"/>
            <w:sz w:val="22"/>
            <w:szCs w:val="22"/>
          </w:rPr>
          <w:t>，具体为：</w:t>
        </w:r>
      </w:ins>
      <m:oMath>
        <m:r>
          <w:rPr>
            <w:rFonts w:ascii="Cambria Math" w:eastAsiaTheme="minorEastAsia" w:hAnsi="Cambria Math"/>
            <w:sz w:val="22"/>
            <w:szCs w:val="22"/>
            <w:rPrChange w:id="157" w:author="JDP" w:date="2024-12-27T16:37:00Z" w16du:dateUtc="2024-12-27T08:37:00Z">
              <w:rPr>
                <w:rFonts w:ascii="Cambria Math" w:eastAsiaTheme="minorEastAsia" w:hAnsi="Cambria Math"/>
                <w:sz w:val="22"/>
                <w:szCs w:val="22"/>
                <w:highlight w:val="yellow"/>
              </w:rPr>
            </w:rPrChange>
          </w:rPr>
          <m:t>j</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argmax</m:t>
            </m:r>
          </m:e>
          <m:sub>
            <m:r>
              <w:rPr>
                <w:rFonts w:ascii="Cambria Math" w:eastAsiaTheme="minorEastAsia"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commentRangeStart w:id="158"/>
      <w:r w:rsidR="009605CB">
        <w:rPr>
          <w:rFonts w:asciiTheme="majorHAnsi" w:hAnsi="Cambria Math" w:hint="eastAsia"/>
          <w:sz w:val="22"/>
          <w:szCs w:val="22"/>
        </w:rPr>
        <w:t>，其中：</w:t>
      </w:r>
      <w:commentRangeEnd w:id="158"/>
      <w:r w:rsidR="009605CB">
        <w:rPr>
          <w:rStyle w:val="ac"/>
        </w:rPr>
        <w:commentReference w:id="158"/>
      </w:r>
      <w:r w:rsidR="009605CB">
        <w:rPr>
          <w:rFonts w:asciiTheme="majorHAnsi" w:hAnsiTheme="majorHAnsi"/>
          <w:sz w:val="22"/>
          <w:szCs w:val="22"/>
        </w:rPr>
        <w:t xml:space="preserve"> </w:t>
      </w:r>
    </w:p>
    <w:p w14:paraId="08E022A7" w14:textId="280D9FB4" w:rsidR="004D2FA6" w:rsidRPr="009605CB" w:rsidRDefault="0000734E" w:rsidP="00E53F15">
      <w:pPr>
        <w:pStyle w:val="ab"/>
        <w:numPr>
          <w:ilvl w:val="0"/>
          <w:numId w:val="1"/>
        </w:numPr>
        <w:tabs>
          <w:tab w:val="left" w:pos="709"/>
        </w:tabs>
        <w:spacing w:line="360" w:lineRule="auto"/>
        <w:ind w:left="0" w:firstLineChars="0" w:firstLine="0"/>
        <w:rPr>
          <w:rFonts w:asciiTheme="majorHAnsi" w:hAnsiTheme="majorHAnsi"/>
          <w:b/>
          <w:sz w:val="22"/>
          <w:szCs w:val="22"/>
        </w:rPr>
      </w:pPr>
      <w:del w:id="159" w:author="JDP" w:date="2024-12-27T16:40:00Z" w16du:dateUtc="2024-12-27T08:40:00Z">
        <w:r w:rsidRPr="009605CB" w:rsidDel="00274943">
          <w:rPr>
            <w:rFonts w:asciiTheme="majorHAnsi" w:eastAsiaTheme="minorEastAsia" w:hAnsiTheme="majorHAnsi"/>
            <w:sz w:val="22"/>
            <w:szCs w:val="22"/>
            <w:rPrChange w:id="160" w:author="JDP" w:date="2024-12-27T16:37:00Z" w16du:dateUtc="2024-12-27T08:37:00Z">
              <w:rPr>
                <w:rFonts w:asciiTheme="majorHAnsi" w:eastAsiaTheme="minorEastAsia" w:hAnsiTheme="majorHAnsi"/>
                <w:sz w:val="22"/>
                <w:szCs w:val="22"/>
                <w:highlight w:val="yellow"/>
              </w:rPr>
            </w:rPrChange>
          </w:rPr>
          <w:delText>展示效能计算</w:delText>
        </w:r>
        <w:r w:rsidR="00954B30" w:rsidRPr="009605CB" w:rsidDel="00274943">
          <w:rPr>
            <w:rFonts w:asciiTheme="majorHAnsi" w:eastAsiaTheme="minorEastAsia" w:hAnsiTheme="majorHAnsi"/>
            <w:sz w:val="22"/>
            <w:szCs w:val="22"/>
            <w:rPrChange w:id="161" w:author="JDP" w:date="2024-12-27T16:37:00Z" w16du:dateUtc="2024-12-27T08:37:00Z">
              <w:rPr>
                <w:rFonts w:asciiTheme="majorHAnsi" w:eastAsiaTheme="minorEastAsia" w:hAnsiTheme="majorHAnsi"/>
                <w:sz w:val="22"/>
                <w:szCs w:val="22"/>
                <w:highlight w:val="yellow"/>
              </w:rPr>
            </w:rPrChange>
          </w:rPr>
          <w:delText>单元根据</w:delText>
        </w:r>
        <w:r w:rsidRPr="009605CB" w:rsidDel="00274943">
          <w:rPr>
            <w:rFonts w:asciiTheme="majorHAnsi" w:eastAsiaTheme="minorEastAsia" w:hAnsiTheme="majorHAnsi"/>
            <w:sz w:val="22"/>
            <w:szCs w:val="22"/>
            <w:rPrChange w:id="162" w:author="JDP" w:date="2024-12-27T16:37:00Z" w16du:dateUtc="2024-12-27T08:37:00Z">
              <w:rPr>
                <w:rFonts w:asciiTheme="majorHAnsi" w:eastAsiaTheme="minorEastAsia" w:hAnsiTheme="majorHAnsi"/>
                <w:sz w:val="22"/>
                <w:szCs w:val="22"/>
                <w:highlight w:val="yellow"/>
              </w:rPr>
            </w:rPrChange>
          </w:rPr>
          <w:delText>展示的物品信息、物品打分、端上重排模块输出的点击率、下翻率和期望社会福利预估值</w:delText>
        </w:r>
        <w:r w:rsidR="00954B30" w:rsidRPr="009605CB" w:rsidDel="00274943">
          <w:rPr>
            <w:rFonts w:asciiTheme="majorHAnsi" w:eastAsiaTheme="minorEastAsia" w:hAnsiTheme="majorHAnsi"/>
            <w:sz w:val="22"/>
            <w:szCs w:val="22"/>
            <w:rPrChange w:id="163" w:author="JDP" w:date="2024-12-27T16:37:00Z" w16du:dateUtc="2024-12-27T08:37:00Z">
              <w:rPr>
                <w:rFonts w:asciiTheme="majorHAnsi" w:eastAsiaTheme="minorEastAsia" w:hAnsiTheme="majorHAnsi"/>
                <w:sz w:val="22"/>
                <w:szCs w:val="22"/>
                <w:highlight w:val="yellow"/>
              </w:rPr>
            </w:rPrChange>
          </w:rPr>
          <w:delText>信息，</w:delText>
        </w:r>
        <w:r w:rsidR="00863861" w:rsidRPr="00587F25" w:rsidDel="00274943">
          <w:rPr>
            <w:rFonts w:asciiTheme="majorHAnsi" w:hAnsiTheme="majorHAnsi"/>
            <w:noProof/>
            <w:sz w:val="22"/>
            <w:szCs w:val="22"/>
          </w:rPr>
          <w:drawing>
            <wp:anchor distT="0" distB="0" distL="114300" distR="114300" simplePos="0" relativeHeight="251665920" behindDoc="0" locked="0" layoutInCell="1" allowOverlap="1" wp14:anchorId="49D24A3E" wp14:editId="46BA6174">
              <wp:simplePos x="0" y="0"/>
              <wp:positionH relativeFrom="page">
                <wp:align>center</wp:align>
              </wp:positionH>
              <wp:positionV relativeFrom="paragraph">
                <wp:posOffset>1908554</wp:posOffset>
              </wp:positionV>
              <wp:extent cx="1672590" cy="254000"/>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2294"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72590" cy="254000"/>
                      </a:xfrm>
                      <a:prstGeom prst="rect">
                        <a:avLst/>
                      </a:prstGeom>
                    </pic:spPr>
                  </pic:pic>
                </a:graphicData>
              </a:graphic>
            </wp:anchor>
          </w:drawing>
        </w:r>
        <w:r w:rsidR="00954B30" w:rsidRPr="009605CB" w:rsidDel="00274943">
          <w:rPr>
            <w:rFonts w:asciiTheme="majorHAnsi" w:eastAsiaTheme="minorEastAsia" w:hAnsiTheme="majorHAnsi"/>
            <w:sz w:val="22"/>
            <w:szCs w:val="22"/>
            <w:rPrChange w:id="164" w:author="JDP" w:date="2024-12-27T16:37:00Z" w16du:dateUtc="2024-12-27T08:37:00Z">
              <w:rPr>
                <w:rFonts w:asciiTheme="majorHAnsi" w:eastAsiaTheme="minorEastAsia" w:hAnsiTheme="majorHAnsi"/>
                <w:sz w:val="22"/>
                <w:szCs w:val="22"/>
                <w:highlight w:val="yellow"/>
              </w:rPr>
            </w:rPrChange>
          </w:rPr>
          <w:delText>进行</w:delText>
        </w:r>
        <w:r w:rsidRPr="009605CB" w:rsidDel="00274943">
          <w:rPr>
            <w:rFonts w:asciiTheme="majorHAnsi" w:eastAsiaTheme="minorEastAsia" w:hAnsiTheme="majorHAnsi"/>
            <w:sz w:val="22"/>
            <w:szCs w:val="22"/>
            <w:rPrChange w:id="165" w:author="JDP" w:date="2024-12-27T16:37:00Z" w16du:dateUtc="2024-12-27T08:37:00Z">
              <w:rPr>
                <w:rFonts w:asciiTheme="majorHAnsi" w:eastAsiaTheme="minorEastAsia" w:hAnsiTheme="majorHAnsi"/>
                <w:sz w:val="22"/>
                <w:szCs w:val="22"/>
                <w:highlight w:val="yellow"/>
              </w:rPr>
            </w:rPrChange>
          </w:rPr>
          <w:delText>边际贡献计算</w:delText>
        </w:r>
        <w:r w:rsidR="00954B30" w:rsidRPr="009605CB" w:rsidDel="00274943">
          <w:rPr>
            <w:rFonts w:asciiTheme="majorHAnsi" w:eastAsiaTheme="minorEastAsia" w:hAnsiTheme="majorHAnsi"/>
            <w:sz w:val="22"/>
            <w:szCs w:val="22"/>
            <w:rPrChange w:id="166" w:author="JDP" w:date="2024-12-27T16:37:00Z" w16du:dateUtc="2024-12-27T08:37:00Z">
              <w:rPr>
                <w:rFonts w:asciiTheme="majorHAnsi" w:eastAsiaTheme="minorEastAsia" w:hAnsiTheme="majorHAnsi"/>
                <w:sz w:val="22"/>
                <w:szCs w:val="22"/>
                <w:highlight w:val="yellow"/>
              </w:rPr>
            </w:rPrChange>
          </w:rPr>
          <w:delText>处理，得到</w:delText>
        </w:r>
        <w:r w:rsidRPr="009605CB" w:rsidDel="00274943">
          <w:rPr>
            <w:rFonts w:asciiTheme="majorHAnsi" w:eastAsiaTheme="minorEastAsia" w:hAnsiTheme="majorHAnsi"/>
            <w:sz w:val="22"/>
            <w:szCs w:val="22"/>
            <w:rPrChange w:id="167" w:author="JDP" w:date="2024-12-27T16:37:00Z" w16du:dateUtc="2024-12-27T08:37:00Z">
              <w:rPr>
                <w:rFonts w:asciiTheme="majorHAnsi" w:eastAsiaTheme="minorEastAsia" w:hAnsiTheme="majorHAnsi"/>
                <w:sz w:val="22"/>
                <w:szCs w:val="22"/>
                <w:highlight w:val="yellow"/>
              </w:rPr>
            </w:rPrChange>
          </w:rPr>
          <w:delText>该展示物品的展示效能</w:delText>
        </w:r>
        <w:r w:rsidR="00954B30" w:rsidRPr="009605CB" w:rsidDel="00274943">
          <w:rPr>
            <w:rFonts w:asciiTheme="majorHAnsi" w:eastAsiaTheme="minorEastAsia" w:hAnsiTheme="majorHAnsi"/>
            <w:sz w:val="22"/>
            <w:szCs w:val="22"/>
            <w:rPrChange w:id="168" w:author="JDP" w:date="2024-12-27T16:37:00Z" w16du:dateUtc="2024-12-27T08:37:00Z">
              <w:rPr>
                <w:rFonts w:asciiTheme="majorHAnsi" w:eastAsiaTheme="minorEastAsia" w:hAnsiTheme="majorHAnsi"/>
                <w:sz w:val="22"/>
                <w:szCs w:val="22"/>
                <w:highlight w:val="yellow"/>
              </w:rPr>
            </w:rPrChange>
          </w:rPr>
          <w:delText>结果</w:delText>
        </w:r>
        <w:r w:rsidR="00E86CA0" w:rsidRPr="009605CB" w:rsidDel="00274943">
          <w:rPr>
            <w:rFonts w:asciiTheme="majorHAnsi" w:eastAsiaTheme="minorEastAsia" w:hAnsiTheme="majorHAnsi"/>
            <w:sz w:val="22"/>
            <w:szCs w:val="22"/>
            <w:rPrChange w:id="169" w:author="JDP" w:date="2024-12-27T16:37:00Z" w16du:dateUtc="2024-12-27T08:37:00Z">
              <w:rPr>
                <w:rFonts w:asciiTheme="majorHAnsi" w:eastAsiaTheme="minorEastAsia" w:hAnsiTheme="majorHAnsi"/>
                <w:sz w:val="22"/>
                <w:szCs w:val="22"/>
                <w:highlight w:val="yellow"/>
              </w:rPr>
            </w:rPrChange>
          </w:rPr>
          <w:delText>，具体计算方式为</w:delText>
        </w:r>
      </w:del>
      <w:ins w:id="170" w:author="JDP" w:date="2024-12-27T16:40:00Z" w16du:dateUtc="2024-12-27T08:40:00Z">
        <w:r w:rsidR="00274943" w:rsidRPr="009605CB">
          <w:rPr>
            <w:rFonts w:asciiTheme="majorHAnsi" w:eastAsiaTheme="minorEastAsia" w:hAnsiTheme="majorHAnsi" w:hint="eastAsia"/>
            <w:sz w:val="22"/>
            <w:szCs w:val="22"/>
          </w:rPr>
          <w:t>所述的边际贡献，具体为：</w:t>
        </w:r>
        <w:r w:rsidR="00274943" w:rsidRPr="00587F25">
          <w:rPr>
            <w:rFonts w:asciiTheme="majorHAnsi" w:hAnsiTheme="majorHAnsi"/>
            <w:noProof/>
            <w:sz w:val="22"/>
            <w:szCs w:val="22"/>
          </w:rPr>
          <w:drawing>
            <wp:inline distT="0" distB="0" distL="0" distR="0" wp14:anchorId="1B079B7F" wp14:editId="0DE51A5A">
              <wp:extent cx="1672590" cy="254000"/>
              <wp:effectExtent l="0" t="0" r="3810" b="0"/>
              <wp:docPr id="1984703118" name="图片 1984703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2294"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72590" cy="254000"/>
                      </a:xfrm>
                      <a:prstGeom prst="rect">
                        <a:avLst/>
                      </a:prstGeom>
                    </pic:spPr>
                  </pic:pic>
                </a:graphicData>
              </a:graphic>
            </wp:inline>
          </w:drawing>
        </w:r>
      </w:ins>
      <w:commentRangeStart w:id="171"/>
      <w:r w:rsidR="009605CB" w:rsidRPr="009605CB">
        <w:rPr>
          <w:rFonts w:asciiTheme="majorHAnsi" w:hAnsi="Cambria Math" w:hint="eastAsia"/>
          <w:sz w:val="22"/>
          <w:szCs w:val="22"/>
        </w:rPr>
        <w:t>，其中：</w:t>
      </w:r>
      <w:commentRangeEnd w:id="171"/>
      <w:r w:rsidR="009605CB">
        <w:rPr>
          <w:rStyle w:val="ac"/>
        </w:rPr>
        <w:commentReference w:id="171"/>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E86CA0" w:rsidRPr="009605CB">
        <w:rPr>
          <w:rFonts w:asciiTheme="majorHAnsi" w:hAnsiTheme="majorHAnsi"/>
          <w:sz w:val="22"/>
          <w:szCs w:val="22"/>
        </w:rPr>
        <w:t>为将物品主</w:t>
      </w:r>
      <m:oMath>
        <m:r>
          <w:rPr>
            <w:rFonts w:ascii="Cambria Math" w:hAnsi="Cambria Math"/>
            <w:sz w:val="22"/>
            <w:szCs w:val="22"/>
          </w:rPr>
          <m:t>i</m:t>
        </m:r>
      </m:oMath>
      <w:r w:rsidR="00E86CA0" w:rsidRPr="009605CB">
        <w:rPr>
          <w:rFonts w:asciiTheme="majorHAnsi" w:hAnsiTheme="majorHAnsi"/>
          <w:sz w:val="22"/>
          <w:szCs w:val="22"/>
        </w:rPr>
        <w:t>从当前候选物品集合中去除，用端上重排模块预估次优物品主</w:t>
      </w:r>
      <m:oMath>
        <m:r>
          <w:rPr>
            <w:rFonts w:ascii="Cambria Math" w:hAnsi="Cambria Math"/>
            <w:sz w:val="22"/>
            <w:szCs w:val="22"/>
          </w:rPr>
          <m:t>j</m:t>
        </m:r>
      </m:oMath>
      <w:r w:rsidR="00E86CA0" w:rsidRPr="009605CB">
        <w:rPr>
          <w:rFonts w:asciiTheme="majorHAnsi" w:hAnsiTheme="majorHAnsi"/>
          <w:sz w:val="22"/>
          <w:szCs w:val="22"/>
        </w:rPr>
        <w:t>在去除了物品主</w:t>
      </w:r>
      <m:oMath>
        <m:r>
          <w:rPr>
            <w:rFonts w:ascii="Cambria Math" w:hAnsi="Cambria Math"/>
            <w:sz w:val="22"/>
            <w:szCs w:val="22"/>
          </w:rPr>
          <m:t>i</m:t>
        </m:r>
      </m:oMath>
      <w:r w:rsidR="00E86CA0" w:rsidRPr="009605CB">
        <w:rPr>
          <w:rFonts w:asciiTheme="majorHAnsi" w:hAnsiTheme="majorHAnsi"/>
          <w:sz w:val="22"/>
          <w:szCs w:val="22"/>
        </w:rPr>
        <w:t>时的期望社会福利。</w:t>
      </w:r>
      <w:r w:rsidR="00863861" w:rsidRPr="009605CB">
        <w:rPr>
          <w:rFonts w:asciiTheme="majorHAnsi" w:hAnsiTheme="majorHAnsi"/>
          <w:sz w:val="22"/>
          <w:szCs w:val="22"/>
        </w:rPr>
        <w:t>本发明在展示效能计算单元的设计保障了</w:t>
      </w:r>
      <w:r w:rsidR="00863861" w:rsidRPr="009605CB">
        <w:rPr>
          <w:rFonts w:asciiTheme="majorHAnsi" w:eastAsiaTheme="majorEastAsia" w:hAnsiTheme="majorHAnsi"/>
          <w:bCs/>
          <w:sz w:val="22"/>
          <w:szCs w:val="22"/>
        </w:rPr>
        <w:t>DISC</w:t>
      </w:r>
      <w:r w:rsidR="00863861" w:rsidRPr="009605CB">
        <w:rPr>
          <w:rFonts w:asciiTheme="majorHAnsi" w:eastAsiaTheme="majorEastAsia" w:hAnsiTheme="majorHAnsi"/>
          <w:bCs/>
          <w:sz w:val="22"/>
          <w:szCs w:val="22"/>
        </w:rPr>
        <w:t>和</w:t>
      </w:r>
      <w:r w:rsidR="00863861" w:rsidRPr="009605CB">
        <w:rPr>
          <w:rFonts w:asciiTheme="majorHAnsi" w:eastAsiaTheme="majorEastAsia" w:hAnsiTheme="majorHAnsi"/>
          <w:bCs/>
          <w:sz w:val="22"/>
          <w:szCs w:val="22"/>
        </w:rPr>
        <w:t>IR</w:t>
      </w:r>
      <w:r w:rsidR="00863861" w:rsidRPr="009605CB">
        <w:rPr>
          <w:rFonts w:asciiTheme="majorHAnsi" w:eastAsiaTheme="majorEastAsia" w:hAnsiTheme="majorHAnsi"/>
          <w:bCs/>
          <w:sz w:val="22"/>
          <w:szCs w:val="22"/>
        </w:rPr>
        <w:t>性质，减少了物品主策略性行为，使物品市场的平稳运行。</w:t>
      </w:r>
    </w:p>
    <w:p w14:paraId="46719F7E" w14:textId="4C6CFD9E" w:rsidR="00852B0A" w:rsidRPr="003012F1" w:rsidRDefault="000F0568" w:rsidP="00852B0A">
      <w:pPr>
        <w:pStyle w:val="ab"/>
        <w:numPr>
          <w:ilvl w:val="0"/>
          <w:numId w:val="1"/>
        </w:numPr>
        <w:tabs>
          <w:tab w:val="left" w:pos="709"/>
        </w:tabs>
        <w:spacing w:line="360" w:lineRule="auto"/>
        <w:ind w:left="0" w:firstLineChars="0" w:firstLine="0"/>
        <w:rPr>
          <w:rFonts w:asciiTheme="majorHAnsi" w:hAnsiTheme="majorHAnsi"/>
          <w:bCs/>
          <w:sz w:val="22"/>
          <w:szCs w:val="22"/>
        </w:rPr>
      </w:pPr>
      <w:r w:rsidRPr="003012F1">
        <w:rPr>
          <w:rFonts w:asciiTheme="majorHAnsi" w:hAnsiTheme="majorHAnsi"/>
          <w:sz w:val="22"/>
          <w:szCs w:val="22"/>
        </w:rPr>
        <w:t>如图</w:t>
      </w:r>
      <w:r w:rsidR="00B5290A" w:rsidRPr="003012F1">
        <w:rPr>
          <w:rFonts w:asciiTheme="majorHAnsi" w:hAnsiTheme="majorHAnsi"/>
          <w:sz w:val="22"/>
          <w:szCs w:val="22"/>
        </w:rPr>
        <w:t>2</w:t>
      </w:r>
      <w:r w:rsidRPr="003012F1">
        <w:rPr>
          <w:rFonts w:asciiTheme="majorHAnsi" w:hAnsiTheme="majorHAnsi"/>
          <w:sz w:val="22"/>
          <w:szCs w:val="22"/>
        </w:rPr>
        <w:t>所示，为本实施例基于上述系统的</w:t>
      </w:r>
      <w:r w:rsidRPr="003012F1">
        <w:rPr>
          <w:rFonts w:asciiTheme="majorHAnsi" w:hAnsiTheme="majorHAnsi"/>
          <w:bCs/>
          <w:sz w:val="22"/>
          <w:szCs w:val="22"/>
        </w:rPr>
        <w:t>端上实时的视频流物品优化推荐实现方法，包括：</w:t>
      </w:r>
    </w:p>
    <w:p w14:paraId="53E85B23" w14:textId="2B4F4BFC" w:rsidR="00852B0A" w:rsidRPr="003012F1" w:rsidRDefault="00852B0A" w:rsidP="00852B0A">
      <w:pPr>
        <w:pStyle w:val="ab"/>
        <w:numPr>
          <w:ilvl w:val="0"/>
          <w:numId w:val="1"/>
        </w:numPr>
        <w:tabs>
          <w:tab w:val="left" w:pos="709"/>
        </w:tabs>
        <w:spacing w:line="360" w:lineRule="auto"/>
        <w:ind w:left="0" w:firstLineChars="0" w:firstLine="0"/>
        <w:rPr>
          <w:rFonts w:asciiTheme="majorHAnsi" w:hAnsiTheme="majorHAnsi"/>
          <w:bCs/>
          <w:sz w:val="22"/>
          <w:szCs w:val="22"/>
        </w:rPr>
      </w:pPr>
      <w:r w:rsidRPr="003012F1">
        <w:rPr>
          <w:rFonts w:asciiTheme="majorHAnsi" w:hAnsiTheme="majorHAnsi"/>
          <w:bCs/>
          <w:sz w:val="22"/>
          <w:szCs w:val="22"/>
        </w:rPr>
        <w:t>步骤一：云侧服务器训练端上重排模块，具体包括：</w:t>
      </w:r>
    </w:p>
    <w:p w14:paraId="78B9E9E1" w14:textId="77777777" w:rsidR="008B4F9D" w:rsidRPr="008B4F9D" w:rsidRDefault="00852B0A" w:rsidP="00791D88">
      <w:pPr>
        <w:pStyle w:val="ab"/>
        <w:numPr>
          <w:ilvl w:val="0"/>
          <w:numId w:val="1"/>
        </w:numPr>
        <w:tabs>
          <w:tab w:val="left" w:pos="709"/>
        </w:tabs>
        <w:spacing w:line="360" w:lineRule="auto"/>
        <w:ind w:left="0" w:firstLineChars="0" w:firstLine="0"/>
        <w:rPr>
          <w:ins w:id="172" w:author="JDP" w:date="2024-12-27T16:42:00Z" w16du:dateUtc="2024-12-27T08:42:00Z"/>
          <w:rFonts w:asciiTheme="majorHAnsi" w:hAnsiTheme="majorHAnsi"/>
          <w:bCs/>
          <w:strike/>
          <w:sz w:val="22"/>
          <w:szCs w:val="22"/>
          <w:rPrChange w:id="173" w:author="JDP" w:date="2024-12-27T16:42:00Z" w16du:dateUtc="2024-12-27T08:42:00Z">
            <w:rPr>
              <w:ins w:id="174" w:author="JDP" w:date="2024-12-27T16:42:00Z" w16du:dateUtc="2024-12-27T08:42:00Z"/>
              <w:rFonts w:asciiTheme="majorHAnsi" w:hAnsiTheme="majorHAnsi"/>
              <w:bCs/>
              <w:sz w:val="22"/>
              <w:szCs w:val="22"/>
            </w:rPr>
          </w:rPrChange>
        </w:rPr>
      </w:pPr>
      <w:r w:rsidRPr="005E048D">
        <w:rPr>
          <w:rFonts w:asciiTheme="majorHAnsi" w:hAnsiTheme="majorHAnsi"/>
          <w:bCs/>
          <w:sz w:val="22"/>
          <w:szCs w:val="22"/>
        </w:rPr>
        <w:lastRenderedPageBreak/>
        <w:t xml:space="preserve">1.1 </w:t>
      </w:r>
      <w:r w:rsidRPr="005E048D">
        <w:rPr>
          <w:rFonts w:asciiTheme="majorHAnsi" w:hAnsiTheme="majorHAnsi"/>
          <w:bCs/>
          <w:sz w:val="22"/>
          <w:szCs w:val="22"/>
        </w:rPr>
        <w:t>云侧服务器采集端设备用户日志数据</w:t>
      </w:r>
      <w:r w:rsidR="00C463D1" w:rsidRPr="005E048D">
        <w:rPr>
          <w:rFonts w:asciiTheme="majorHAnsi" w:hAnsiTheme="majorHAnsi"/>
          <w:bCs/>
          <w:sz w:val="22"/>
          <w:szCs w:val="22"/>
        </w:rPr>
        <w:t>。</w:t>
      </w:r>
    </w:p>
    <w:p w14:paraId="38E6A2B8" w14:textId="21C521FD" w:rsidR="00791D88" w:rsidRPr="005E048D" w:rsidRDefault="008B4F9D" w:rsidP="00791D88">
      <w:pPr>
        <w:pStyle w:val="ab"/>
        <w:numPr>
          <w:ilvl w:val="0"/>
          <w:numId w:val="1"/>
        </w:numPr>
        <w:tabs>
          <w:tab w:val="left" w:pos="709"/>
        </w:tabs>
        <w:spacing w:line="360" w:lineRule="auto"/>
        <w:ind w:left="0" w:firstLineChars="0" w:firstLine="0"/>
        <w:rPr>
          <w:rFonts w:asciiTheme="majorHAnsi" w:hAnsiTheme="majorHAnsi"/>
          <w:bCs/>
          <w:strike/>
          <w:sz w:val="22"/>
          <w:szCs w:val="22"/>
        </w:rPr>
      </w:pPr>
      <w:ins w:id="175" w:author="JDP" w:date="2024-12-27T16:42:00Z" w16du:dateUtc="2024-12-27T08:42:00Z">
        <w:r>
          <w:rPr>
            <w:rFonts w:asciiTheme="majorHAnsi" w:hAnsiTheme="majorHAnsi" w:hint="eastAsia"/>
            <w:bCs/>
            <w:sz w:val="22"/>
            <w:szCs w:val="22"/>
          </w:rPr>
          <w:t>所述的</w:t>
        </w:r>
      </w:ins>
      <w:r w:rsidR="00C463D1" w:rsidRPr="005E048D">
        <w:rPr>
          <w:rFonts w:asciiTheme="majorHAnsi" w:hAnsiTheme="majorHAnsi"/>
          <w:bCs/>
          <w:sz w:val="22"/>
          <w:szCs w:val="22"/>
        </w:rPr>
        <w:t>用户日志数据包括现有推荐技术所需的特征，如用户侧特征：年龄、性别、地域；物品侧特征：物品类别</w:t>
      </w:r>
      <w:r w:rsidR="0033671A" w:rsidRPr="005E048D">
        <w:rPr>
          <w:rFonts w:asciiTheme="majorHAnsi" w:hAnsiTheme="majorHAnsi"/>
          <w:bCs/>
          <w:sz w:val="22"/>
          <w:szCs w:val="22"/>
        </w:rPr>
        <w:t>、物品名称</w:t>
      </w:r>
      <w:r w:rsidR="00C463D1" w:rsidRPr="005E048D">
        <w:rPr>
          <w:rFonts w:asciiTheme="majorHAnsi" w:hAnsiTheme="majorHAnsi"/>
          <w:bCs/>
          <w:sz w:val="22"/>
          <w:szCs w:val="22"/>
        </w:rPr>
        <w:t>；动态环境特征：</w:t>
      </w:r>
      <w:r w:rsidR="00C463D1" w:rsidRPr="005E048D">
        <w:rPr>
          <w:rFonts w:asciiTheme="majorHAnsi" w:hAnsiTheme="majorHAnsi"/>
          <w:sz w:val="22"/>
          <w:szCs w:val="22"/>
        </w:rPr>
        <w:t>用户最近浏览物品的物品侧特征</w:t>
      </w:r>
      <w:r w:rsidR="00C463D1" w:rsidRPr="005E048D">
        <w:rPr>
          <w:rFonts w:asciiTheme="majorHAnsi" w:hAnsiTheme="majorHAnsi"/>
          <w:bCs/>
          <w:sz w:val="22"/>
          <w:szCs w:val="22"/>
        </w:rPr>
        <w:t>。</w:t>
      </w:r>
    </w:p>
    <w:p w14:paraId="5889D1DA" w14:textId="77777777" w:rsidR="008B4F9D" w:rsidRDefault="00573DB1" w:rsidP="00791D88">
      <w:pPr>
        <w:pStyle w:val="ab"/>
        <w:numPr>
          <w:ilvl w:val="0"/>
          <w:numId w:val="1"/>
        </w:numPr>
        <w:tabs>
          <w:tab w:val="left" w:pos="709"/>
        </w:tabs>
        <w:spacing w:line="360" w:lineRule="auto"/>
        <w:ind w:left="0" w:firstLineChars="0" w:firstLine="0"/>
        <w:rPr>
          <w:ins w:id="176" w:author="JDP" w:date="2024-12-27T16:43:00Z" w16du:dateUtc="2024-12-27T08:43:00Z"/>
          <w:rFonts w:asciiTheme="majorHAnsi" w:hAnsiTheme="majorHAnsi"/>
          <w:bCs/>
          <w:sz w:val="22"/>
          <w:szCs w:val="22"/>
        </w:rPr>
      </w:pPr>
      <w:r w:rsidRPr="005E048D">
        <w:rPr>
          <w:rFonts w:asciiTheme="majorHAnsi" w:hAnsiTheme="majorHAnsi"/>
          <w:bCs/>
          <w:sz w:val="22"/>
          <w:szCs w:val="22"/>
        </w:rPr>
        <w:t xml:space="preserve">1.2 </w:t>
      </w:r>
      <w:r w:rsidRPr="005E048D">
        <w:rPr>
          <w:rFonts w:asciiTheme="majorHAnsi" w:hAnsiTheme="majorHAnsi"/>
          <w:bCs/>
          <w:sz w:val="22"/>
          <w:szCs w:val="22"/>
        </w:rPr>
        <w:t>云侧服务器采集用户请求日志。</w:t>
      </w:r>
    </w:p>
    <w:p w14:paraId="7A7CB857" w14:textId="67A084BB" w:rsidR="00573DB1" w:rsidRPr="005E048D" w:rsidRDefault="008B4F9D" w:rsidP="00791D88">
      <w:pPr>
        <w:pStyle w:val="ab"/>
        <w:numPr>
          <w:ilvl w:val="0"/>
          <w:numId w:val="1"/>
        </w:numPr>
        <w:tabs>
          <w:tab w:val="left" w:pos="709"/>
        </w:tabs>
        <w:spacing w:line="360" w:lineRule="auto"/>
        <w:ind w:left="0" w:firstLineChars="0" w:firstLine="0"/>
        <w:rPr>
          <w:rFonts w:asciiTheme="majorHAnsi" w:hAnsiTheme="majorHAnsi"/>
          <w:bCs/>
          <w:sz w:val="22"/>
          <w:szCs w:val="22"/>
        </w:rPr>
      </w:pPr>
      <w:ins w:id="177" w:author="JDP" w:date="2024-12-27T16:43:00Z" w16du:dateUtc="2024-12-27T08:43:00Z">
        <w:r>
          <w:rPr>
            <w:rFonts w:asciiTheme="majorHAnsi" w:hAnsiTheme="majorHAnsi" w:hint="eastAsia"/>
            <w:bCs/>
            <w:sz w:val="22"/>
            <w:szCs w:val="22"/>
          </w:rPr>
          <w:t>所述的</w:t>
        </w:r>
      </w:ins>
      <w:r w:rsidR="00573DB1" w:rsidRPr="005E048D">
        <w:rPr>
          <w:rFonts w:asciiTheme="majorHAnsi" w:hAnsiTheme="majorHAnsi"/>
          <w:bCs/>
          <w:sz w:val="22"/>
          <w:szCs w:val="22"/>
        </w:rPr>
        <w:t>用户请求日志</w:t>
      </w:r>
      <w:del w:id="178" w:author="JDP" w:date="2024-12-27T16:43:00Z" w16du:dateUtc="2024-12-27T08:43:00Z">
        <w:r w:rsidR="00573DB1" w:rsidRPr="005E048D" w:rsidDel="008B4F9D">
          <w:rPr>
            <w:rFonts w:asciiTheme="majorHAnsi" w:hAnsiTheme="majorHAnsi" w:hint="eastAsia"/>
            <w:bCs/>
            <w:sz w:val="22"/>
            <w:szCs w:val="22"/>
          </w:rPr>
          <w:delText>由</w:delText>
        </w:r>
      </w:del>
      <w:ins w:id="179" w:author="JDP" w:date="2024-12-27T16:43:00Z" w16du:dateUtc="2024-12-27T08:43:00Z">
        <w:r>
          <w:rPr>
            <w:rFonts w:asciiTheme="majorHAnsi" w:hAnsiTheme="majorHAnsi" w:hint="eastAsia"/>
            <w:bCs/>
            <w:sz w:val="22"/>
            <w:szCs w:val="22"/>
          </w:rPr>
          <w:t>包括</w:t>
        </w:r>
      </w:ins>
      <w:r w:rsidR="00573DB1" w:rsidRPr="005E048D">
        <w:rPr>
          <w:rFonts w:asciiTheme="majorHAnsi" w:hAnsiTheme="majorHAnsi"/>
          <w:bCs/>
          <w:sz w:val="22"/>
          <w:szCs w:val="22"/>
        </w:rPr>
        <w:t>用户发起的请求</w:t>
      </w:r>
      <w:del w:id="180" w:author="JDP" w:date="2024-12-27T16:43:00Z" w16du:dateUtc="2024-12-27T08:43:00Z">
        <w:r w:rsidR="00573DB1" w:rsidRPr="005E048D" w:rsidDel="008B4F9D">
          <w:rPr>
            <w:rFonts w:asciiTheme="majorHAnsi" w:hAnsiTheme="majorHAnsi"/>
            <w:bCs/>
            <w:sz w:val="22"/>
            <w:szCs w:val="22"/>
          </w:rPr>
          <w:delText>组成</w:delText>
        </w:r>
      </w:del>
      <w:r w:rsidR="00573DB1" w:rsidRPr="005E048D">
        <w:rPr>
          <w:rFonts w:asciiTheme="majorHAnsi" w:hAnsiTheme="majorHAnsi"/>
          <w:bCs/>
          <w:sz w:val="22"/>
          <w:szCs w:val="22"/>
        </w:rPr>
        <w:t>，记录了用户发起请求的时间、请求的上下文信息如历史记录等。</w:t>
      </w:r>
    </w:p>
    <w:p w14:paraId="162C99CB" w14:textId="77777777" w:rsidR="004D0103" w:rsidRDefault="0045627C" w:rsidP="004E115E">
      <w:pPr>
        <w:pStyle w:val="ab"/>
        <w:numPr>
          <w:ilvl w:val="0"/>
          <w:numId w:val="1"/>
        </w:numPr>
        <w:tabs>
          <w:tab w:val="left" w:pos="709"/>
        </w:tabs>
        <w:spacing w:line="360" w:lineRule="auto"/>
        <w:ind w:left="0" w:firstLineChars="0" w:firstLine="0"/>
        <w:rPr>
          <w:ins w:id="181" w:author="JDP" w:date="2024-12-27T16:42:00Z" w16du:dateUtc="2024-12-27T08:42:00Z"/>
          <w:rFonts w:asciiTheme="majorHAnsi" w:hAnsiTheme="majorHAnsi"/>
          <w:bCs/>
          <w:sz w:val="22"/>
          <w:szCs w:val="22"/>
        </w:rPr>
      </w:pPr>
      <w:r w:rsidRPr="005E048D">
        <w:rPr>
          <w:rFonts w:asciiTheme="majorHAnsi" w:hAnsiTheme="majorHAnsi"/>
          <w:bCs/>
          <w:sz w:val="22"/>
          <w:szCs w:val="22"/>
        </w:rPr>
        <w:t>1.</w:t>
      </w:r>
      <w:r w:rsidR="00573DB1" w:rsidRPr="005E048D">
        <w:rPr>
          <w:rFonts w:asciiTheme="majorHAnsi" w:hAnsiTheme="majorHAnsi"/>
          <w:bCs/>
          <w:sz w:val="22"/>
          <w:szCs w:val="22"/>
        </w:rPr>
        <w:t>3</w:t>
      </w:r>
      <w:r w:rsidRPr="005E048D">
        <w:rPr>
          <w:rFonts w:asciiTheme="majorHAnsi" w:hAnsiTheme="majorHAnsi"/>
          <w:bCs/>
          <w:sz w:val="22"/>
          <w:szCs w:val="22"/>
        </w:rPr>
        <w:t xml:space="preserve"> </w:t>
      </w:r>
      <w:r w:rsidRPr="005E048D">
        <w:rPr>
          <w:rFonts w:asciiTheme="majorHAnsi" w:hAnsiTheme="majorHAnsi"/>
          <w:bCs/>
          <w:sz w:val="22"/>
          <w:szCs w:val="22"/>
        </w:rPr>
        <w:t>云</w:t>
      </w:r>
      <w:r w:rsidR="00255AAF" w:rsidRPr="005E048D">
        <w:rPr>
          <w:rFonts w:asciiTheme="majorHAnsi" w:hAnsiTheme="majorHAnsi"/>
          <w:bCs/>
          <w:sz w:val="22"/>
          <w:szCs w:val="22"/>
        </w:rPr>
        <w:t>侧</w:t>
      </w:r>
      <w:r w:rsidRPr="005E048D">
        <w:rPr>
          <w:rFonts w:asciiTheme="majorHAnsi" w:hAnsiTheme="majorHAnsi"/>
          <w:bCs/>
          <w:sz w:val="22"/>
          <w:szCs w:val="22"/>
        </w:rPr>
        <w:t>服务器根据采集的端设备用户日志数据训练环境模型。</w:t>
      </w:r>
      <w:del w:id="182" w:author="JDP" w:date="2024-12-27T16:42:00Z" w16du:dateUtc="2024-12-27T08:42:00Z">
        <w:r w:rsidRPr="005E048D" w:rsidDel="004D0103">
          <w:rPr>
            <w:rFonts w:asciiTheme="majorHAnsi" w:hAnsiTheme="majorHAnsi"/>
            <w:bCs/>
            <w:sz w:val="22"/>
            <w:szCs w:val="22"/>
          </w:rPr>
          <w:delText>此处</w:delText>
        </w:r>
      </w:del>
    </w:p>
    <w:p w14:paraId="3679FFE3" w14:textId="549213E4" w:rsidR="004E115E" w:rsidRPr="005E048D" w:rsidRDefault="004D0103" w:rsidP="004E115E">
      <w:pPr>
        <w:pStyle w:val="ab"/>
        <w:numPr>
          <w:ilvl w:val="0"/>
          <w:numId w:val="1"/>
        </w:numPr>
        <w:tabs>
          <w:tab w:val="left" w:pos="709"/>
        </w:tabs>
        <w:spacing w:line="360" w:lineRule="auto"/>
        <w:ind w:left="0" w:firstLineChars="0" w:firstLine="0"/>
        <w:rPr>
          <w:rFonts w:asciiTheme="majorHAnsi" w:hAnsiTheme="majorHAnsi"/>
          <w:bCs/>
          <w:sz w:val="22"/>
          <w:szCs w:val="22"/>
        </w:rPr>
      </w:pPr>
      <w:ins w:id="183" w:author="JDP" w:date="2024-12-27T16:42:00Z" w16du:dateUtc="2024-12-27T08:42:00Z">
        <w:r>
          <w:rPr>
            <w:rFonts w:asciiTheme="majorHAnsi" w:hAnsiTheme="majorHAnsi" w:hint="eastAsia"/>
            <w:bCs/>
            <w:sz w:val="22"/>
            <w:szCs w:val="22"/>
          </w:rPr>
          <w:t>所述的</w:t>
        </w:r>
      </w:ins>
      <w:r w:rsidR="0045627C" w:rsidRPr="005E048D">
        <w:rPr>
          <w:rFonts w:asciiTheme="majorHAnsi" w:hAnsiTheme="majorHAnsi"/>
          <w:bCs/>
          <w:sz w:val="22"/>
          <w:szCs w:val="22"/>
        </w:rPr>
        <w:t>环境模型</w:t>
      </w:r>
      <w:del w:id="184" w:author="JDP" w:date="2024-12-27T16:42:00Z" w16du:dateUtc="2024-12-27T08:42:00Z">
        <w:r w:rsidR="0045627C" w:rsidRPr="005E048D" w:rsidDel="008B4F9D">
          <w:rPr>
            <w:rFonts w:asciiTheme="majorHAnsi" w:hAnsiTheme="majorHAnsi" w:hint="eastAsia"/>
            <w:bCs/>
            <w:sz w:val="22"/>
            <w:szCs w:val="22"/>
          </w:rPr>
          <w:delText>可以是</w:delText>
        </w:r>
      </w:del>
      <w:ins w:id="185" w:author="JDP" w:date="2024-12-27T16:42:00Z" w16du:dateUtc="2024-12-27T08:42:00Z">
        <w:r w:rsidR="008B4F9D">
          <w:rPr>
            <w:rFonts w:asciiTheme="majorHAnsi" w:hAnsiTheme="majorHAnsi" w:hint="eastAsia"/>
            <w:bCs/>
            <w:sz w:val="22"/>
            <w:szCs w:val="22"/>
          </w:rPr>
          <w:t>采用</w:t>
        </w:r>
      </w:ins>
      <w:r w:rsidR="0045627C" w:rsidRPr="005E048D">
        <w:rPr>
          <w:rFonts w:asciiTheme="majorHAnsi" w:hAnsiTheme="majorHAnsi"/>
          <w:bCs/>
          <w:sz w:val="22"/>
          <w:szCs w:val="22"/>
        </w:rPr>
        <w:t>任意的最先进的上下文感知精排模型，例如</w:t>
      </w:r>
      <w:r w:rsidR="0045627C" w:rsidRPr="005E048D">
        <w:rPr>
          <w:rFonts w:asciiTheme="majorHAnsi" w:hAnsiTheme="majorHAnsi"/>
          <w:bCs/>
          <w:sz w:val="22"/>
          <w:szCs w:val="22"/>
        </w:rPr>
        <w:t>DIEN</w:t>
      </w:r>
      <w:r w:rsidR="0045627C" w:rsidRPr="005E048D">
        <w:rPr>
          <w:rFonts w:asciiTheme="majorHAnsi" w:hAnsiTheme="majorHAnsi"/>
          <w:bCs/>
          <w:sz w:val="22"/>
          <w:szCs w:val="22"/>
        </w:rPr>
        <w:t>、</w:t>
      </w:r>
      <w:r w:rsidR="0045627C" w:rsidRPr="005E048D">
        <w:rPr>
          <w:rFonts w:asciiTheme="majorHAnsi" w:hAnsiTheme="majorHAnsi"/>
          <w:bCs/>
          <w:sz w:val="22"/>
          <w:szCs w:val="22"/>
        </w:rPr>
        <w:t>SIM</w:t>
      </w:r>
      <w:r w:rsidR="0045627C" w:rsidRPr="005E048D">
        <w:rPr>
          <w:rFonts w:asciiTheme="majorHAnsi" w:hAnsiTheme="majorHAnsi"/>
          <w:bCs/>
          <w:sz w:val="22"/>
          <w:szCs w:val="22"/>
        </w:rPr>
        <w:t>等</w:t>
      </w:r>
      <w:r w:rsidR="00255AAF" w:rsidRPr="005E048D">
        <w:rPr>
          <w:rFonts w:asciiTheme="majorHAnsi" w:hAnsiTheme="majorHAnsi"/>
          <w:bCs/>
          <w:sz w:val="22"/>
          <w:szCs w:val="22"/>
        </w:rPr>
        <w:t>，本实施例采用了</w:t>
      </w:r>
      <w:r w:rsidR="00255AAF" w:rsidRPr="005E048D">
        <w:rPr>
          <w:rFonts w:asciiTheme="majorHAnsi" w:hAnsiTheme="majorHAnsi"/>
          <w:bCs/>
          <w:sz w:val="22"/>
          <w:szCs w:val="22"/>
        </w:rPr>
        <w:t>DIEN</w:t>
      </w:r>
      <w:r w:rsidR="00255AAF" w:rsidRPr="005E048D">
        <w:rPr>
          <w:rFonts w:asciiTheme="majorHAnsi" w:hAnsiTheme="majorHAnsi"/>
          <w:bCs/>
          <w:sz w:val="22"/>
          <w:szCs w:val="22"/>
        </w:rPr>
        <w:t>精排模型</w:t>
      </w:r>
      <w:r w:rsidR="0045627C" w:rsidRPr="005E048D">
        <w:rPr>
          <w:rFonts w:asciiTheme="majorHAnsi" w:hAnsiTheme="majorHAnsi"/>
          <w:bCs/>
          <w:sz w:val="22"/>
          <w:szCs w:val="22"/>
        </w:rPr>
        <w:t>。</w:t>
      </w:r>
    </w:p>
    <w:p w14:paraId="5471C331" w14:textId="4E9BBB14" w:rsidR="008B4F9D" w:rsidRPr="008B4F9D" w:rsidRDefault="00C74F8D" w:rsidP="003F4225">
      <w:pPr>
        <w:pStyle w:val="10"/>
        <w:numPr>
          <w:ilvl w:val="0"/>
          <w:numId w:val="17"/>
        </w:numPr>
        <w:tabs>
          <w:tab w:val="left" w:pos="709"/>
        </w:tabs>
        <w:spacing w:line="360" w:lineRule="auto"/>
        <w:ind w:left="0" w:firstLineChars="0" w:firstLine="0"/>
        <w:rPr>
          <w:ins w:id="186" w:author="JDP" w:date="2024-12-27T16:43:00Z" w16du:dateUtc="2024-12-27T08:43:00Z"/>
          <w:rFonts w:asciiTheme="majorHAnsi" w:hAnsiTheme="majorHAnsi"/>
          <w:sz w:val="22"/>
          <w:szCs w:val="22"/>
        </w:rPr>
      </w:pPr>
      <w:r w:rsidRPr="005E048D">
        <w:rPr>
          <w:rFonts w:asciiTheme="majorHAnsi" w:hAnsiTheme="majorHAnsi"/>
          <w:bCs/>
          <w:sz w:val="22"/>
          <w:szCs w:val="22"/>
        </w:rPr>
        <w:t xml:space="preserve">1.4 </w:t>
      </w:r>
      <w:r w:rsidRPr="005E048D">
        <w:rPr>
          <w:rFonts w:asciiTheme="majorHAnsi" w:hAnsiTheme="majorHAnsi"/>
          <w:bCs/>
          <w:sz w:val="22"/>
          <w:szCs w:val="22"/>
        </w:rPr>
        <w:t>云侧服务器建立</w:t>
      </w:r>
      <w:ins w:id="187" w:author="JDP" w:date="2024-12-27T16:42:00Z" w16du:dateUtc="2024-12-27T08:42:00Z">
        <w:r w:rsidR="00470A0D">
          <w:rPr>
            <w:rFonts w:asciiTheme="majorHAnsi" w:hAnsiTheme="majorHAnsi" w:hint="eastAsia"/>
            <w:bCs/>
            <w:sz w:val="22"/>
            <w:szCs w:val="22"/>
          </w:rPr>
          <w:t>如图</w:t>
        </w:r>
        <w:r w:rsidR="00470A0D">
          <w:rPr>
            <w:rFonts w:asciiTheme="majorHAnsi" w:hAnsiTheme="majorHAnsi" w:hint="eastAsia"/>
            <w:bCs/>
            <w:sz w:val="22"/>
            <w:szCs w:val="22"/>
          </w:rPr>
          <w:t>3</w:t>
        </w:r>
        <w:r w:rsidR="00470A0D">
          <w:rPr>
            <w:rFonts w:asciiTheme="majorHAnsi" w:hAnsiTheme="majorHAnsi" w:hint="eastAsia"/>
            <w:bCs/>
            <w:sz w:val="22"/>
            <w:szCs w:val="22"/>
          </w:rPr>
          <w:t>所示的</w:t>
        </w:r>
      </w:ins>
      <w:r w:rsidRPr="005E048D">
        <w:rPr>
          <w:rFonts w:asciiTheme="majorHAnsi" w:hAnsiTheme="majorHAnsi"/>
          <w:bCs/>
          <w:sz w:val="22"/>
          <w:szCs w:val="22"/>
        </w:rPr>
        <w:t>端上重排模型</w:t>
      </w:r>
      <w:ins w:id="188" w:author="JDP" w:date="2024-12-27T16:43:00Z" w16du:dateUtc="2024-12-27T08:43:00Z">
        <w:r w:rsidR="00E22C1A">
          <w:rPr>
            <w:rFonts w:asciiTheme="majorHAnsi" w:hAnsiTheme="majorHAnsi" w:hint="eastAsia"/>
            <w:bCs/>
            <w:sz w:val="22"/>
            <w:szCs w:val="22"/>
          </w:rPr>
          <w:t>。</w:t>
        </w:r>
      </w:ins>
      <w:del w:id="189" w:author="JDP" w:date="2024-12-27T16:43:00Z" w16du:dateUtc="2024-12-27T08:43:00Z">
        <w:r w:rsidRPr="005E048D" w:rsidDel="00E22C1A">
          <w:rPr>
            <w:rFonts w:asciiTheme="majorHAnsi" w:hAnsiTheme="majorHAnsi"/>
            <w:bCs/>
            <w:sz w:val="22"/>
            <w:szCs w:val="22"/>
          </w:rPr>
          <w:delText>，</w:delText>
        </w:r>
      </w:del>
    </w:p>
    <w:p w14:paraId="5EAEEDF8" w14:textId="77777777" w:rsidR="00E22C1A" w:rsidRPr="00E22C1A" w:rsidRDefault="008B4F9D" w:rsidP="003F4225">
      <w:pPr>
        <w:pStyle w:val="10"/>
        <w:numPr>
          <w:ilvl w:val="0"/>
          <w:numId w:val="17"/>
        </w:numPr>
        <w:tabs>
          <w:tab w:val="left" w:pos="709"/>
        </w:tabs>
        <w:spacing w:line="360" w:lineRule="auto"/>
        <w:ind w:left="0" w:firstLineChars="0" w:firstLine="0"/>
        <w:rPr>
          <w:ins w:id="190" w:author="JDP" w:date="2024-12-27T16:43:00Z" w16du:dateUtc="2024-12-27T08:43:00Z"/>
          <w:rFonts w:asciiTheme="majorHAnsi" w:hAnsiTheme="majorHAnsi"/>
          <w:sz w:val="22"/>
          <w:szCs w:val="22"/>
          <w:rPrChange w:id="191" w:author="JDP" w:date="2024-12-27T16:43:00Z" w16du:dateUtc="2024-12-27T08:43:00Z">
            <w:rPr>
              <w:ins w:id="192" w:author="JDP" w:date="2024-12-27T16:43:00Z" w16du:dateUtc="2024-12-27T08:43:00Z"/>
              <w:rFonts w:asciiTheme="majorHAnsi" w:eastAsiaTheme="minorEastAsia" w:hAnsiTheme="majorHAnsi"/>
              <w:sz w:val="22"/>
              <w:szCs w:val="22"/>
            </w:rPr>
          </w:rPrChange>
        </w:rPr>
      </w:pPr>
      <w:ins w:id="193" w:author="JDP" w:date="2024-12-27T16:43:00Z" w16du:dateUtc="2024-12-27T08:43:00Z">
        <w:r>
          <w:rPr>
            <w:rFonts w:asciiTheme="majorHAnsi" w:hAnsiTheme="majorHAnsi" w:hint="eastAsia"/>
            <w:bCs/>
            <w:sz w:val="22"/>
            <w:szCs w:val="22"/>
          </w:rPr>
          <w:t>所述的</w:t>
        </w:r>
        <w:r w:rsidRPr="005E048D">
          <w:rPr>
            <w:rFonts w:asciiTheme="majorHAnsi" w:hAnsiTheme="majorHAnsi"/>
            <w:bCs/>
            <w:sz w:val="22"/>
            <w:szCs w:val="22"/>
          </w:rPr>
          <w:t>端上重排模型</w:t>
        </w:r>
        <w:r w:rsidR="00E22C1A" w:rsidRPr="00D61057">
          <w:rPr>
            <w:rFonts w:asciiTheme="majorHAnsi" w:eastAsiaTheme="minorEastAsia" w:hAnsiTheme="majorHAnsi" w:hint="eastAsia"/>
            <w:sz w:val="22"/>
            <w:szCs w:val="22"/>
          </w:rPr>
          <w:t>包括：</w:t>
        </w:r>
        <w:r w:rsidR="00E22C1A" w:rsidRPr="00D61057">
          <w:rPr>
            <w:rFonts w:asciiTheme="majorHAnsi" w:eastAsiaTheme="minorEastAsia" w:hAnsiTheme="majorHAnsi" w:hint="eastAsia"/>
            <w:sz w:val="22"/>
            <w:szCs w:val="22"/>
            <w:highlight w:val="yellow"/>
          </w:rPr>
          <w:t>A</w:t>
        </w:r>
        <w:r w:rsidR="00E22C1A">
          <w:rPr>
            <w:rFonts w:asciiTheme="majorHAnsi" w:eastAsiaTheme="minorEastAsia" w:hAnsiTheme="majorHAnsi" w:hint="eastAsia"/>
            <w:sz w:val="22"/>
            <w:szCs w:val="22"/>
            <w:highlight w:val="yellow"/>
          </w:rPr>
          <w:t>单元</w:t>
        </w:r>
        <w:r w:rsidR="00E22C1A" w:rsidRPr="00D61057">
          <w:rPr>
            <w:rFonts w:asciiTheme="majorHAnsi" w:eastAsiaTheme="minorEastAsia" w:hAnsiTheme="majorHAnsi" w:hint="eastAsia"/>
            <w:sz w:val="22"/>
            <w:szCs w:val="22"/>
            <w:highlight w:val="yellow"/>
          </w:rPr>
          <w:t>、</w:t>
        </w:r>
        <w:r w:rsidR="00E22C1A" w:rsidRPr="00D61057">
          <w:rPr>
            <w:rFonts w:asciiTheme="majorHAnsi" w:eastAsiaTheme="minorEastAsia" w:hAnsiTheme="majorHAnsi" w:hint="eastAsia"/>
            <w:sz w:val="22"/>
            <w:szCs w:val="22"/>
            <w:highlight w:val="yellow"/>
          </w:rPr>
          <w:t>B</w:t>
        </w:r>
        <w:r w:rsidR="00E22C1A">
          <w:rPr>
            <w:rFonts w:asciiTheme="majorHAnsi" w:eastAsiaTheme="minorEastAsia" w:hAnsiTheme="majorHAnsi" w:hint="eastAsia"/>
            <w:sz w:val="22"/>
            <w:szCs w:val="22"/>
            <w:highlight w:val="yellow"/>
          </w:rPr>
          <w:t>单元</w:t>
        </w:r>
        <w:r w:rsidR="00E22C1A" w:rsidRPr="00D61057">
          <w:rPr>
            <w:rFonts w:asciiTheme="majorHAnsi" w:eastAsiaTheme="minorEastAsia" w:hAnsiTheme="majorHAnsi" w:hint="eastAsia"/>
            <w:sz w:val="22"/>
            <w:szCs w:val="22"/>
            <w:highlight w:val="yellow"/>
          </w:rPr>
          <w:t>、</w:t>
        </w:r>
        <w:r w:rsidR="00E22C1A" w:rsidRPr="00D61057">
          <w:rPr>
            <w:rFonts w:asciiTheme="majorHAnsi" w:eastAsiaTheme="minorEastAsia" w:hAnsiTheme="majorHAnsi" w:hint="eastAsia"/>
            <w:sz w:val="22"/>
            <w:szCs w:val="22"/>
            <w:highlight w:val="yellow"/>
          </w:rPr>
          <w:t>C</w:t>
        </w:r>
        <w:r w:rsidR="00E22C1A">
          <w:rPr>
            <w:rFonts w:asciiTheme="majorHAnsi" w:eastAsiaTheme="minorEastAsia" w:hAnsiTheme="majorHAnsi" w:hint="eastAsia"/>
            <w:sz w:val="22"/>
            <w:szCs w:val="22"/>
            <w:highlight w:val="yellow"/>
          </w:rPr>
          <w:t>单元</w:t>
        </w:r>
        <w:r w:rsidR="00E22C1A" w:rsidRPr="00D61057">
          <w:rPr>
            <w:rFonts w:asciiTheme="majorHAnsi" w:eastAsiaTheme="minorEastAsia" w:hAnsiTheme="majorHAnsi" w:hint="eastAsia"/>
            <w:sz w:val="22"/>
            <w:szCs w:val="22"/>
            <w:highlight w:val="yellow"/>
          </w:rPr>
          <w:t>以及</w:t>
        </w:r>
        <w:r w:rsidR="00E22C1A" w:rsidRPr="00D61057">
          <w:rPr>
            <w:rFonts w:asciiTheme="majorHAnsi" w:eastAsiaTheme="minorEastAsia" w:hAnsiTheme="majorHAnsi" w:hint="eastAsia"/>
            <w:sz w:val="22"/>
            <w:szCs w:val="22"/>
            <w:highlight w:val="yellow"/>
          </w:rPr>
          <w:t>D</w:t>
        </w:r>
        <w:r w:rsidR="00E22C1A">
          <w:rPr>
            <w:rFonts w:asciiTheme="majorHAnsi" w:eastAsiaTheme="minorEastAsia" w:hAnsiTheme="majorHAnsi" w:hint="eastAsia"/>
            <w:sz w:val="22"/>
            <w:szCs w:val="22"/>
            <w:highlight w:val="yellow"/>
          </w:rPr>
          <w:t>单元</w:t>
        </w:r>
        <w:r w:rsidR="00E22C1A" w:rsidRPr="00D61057">
          <w:rPr>
            <w:rFonts w:asciiTheme="majorHAnsi" w:eastAsiaTheme="minorEastAsia" w:hAnsiTheme="majorHAnsi" w:hint="eastAsia"/>
            <w:sz w:val="22"/>
            <w:szCs w:val="22"/>
            <w:highlight w:val="yellow"/>
          </w:rPr>
          <w:t>，其中：</w:t>
        </w:r>
        <w:r w:rsidR="00E22C1A" w:rsidRPr="00D61057">
          <w:rPr>
            <w:rFonts w:asciiTheme="majorHAnsi" w:eastAsiaTheme="minorEastAsia" w:hAnsiTheme="majorHAnsi" w:hint="eastAsia"/>
            <w:sz w:val="22"/>
            <w:szCs w:val="22"/>
            <w:highlight w:val="yellow"/>
          </w:rPr>
          <w:t>A</w:t>
        </w:r>
        <w:r w:rsidR="00E22C1A">
          <w:rPr>
            <w:rFonts w:asciiTheme="majorHAnsi" w:eastAsiaTheme="minorEastAsia" w:hAnsiTheme="majorHAnsi" w:hint="eastAsia"/>
            <w:sz w:val="22"/>
            <w:szCs w:val="22"/>
            <w:highlight w:val="yellow"/>
          </w:rPr>
          <w:t>单元根据</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信息，进行</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处理，得到</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结果</w:t>
        </w:r>
        <w:r w:rsidR="00E22C1A" w:rsidRPr="00D61057">
          <w:rPr>
            <w:rFonts w:asciiTheme="majorHAnsi" w:eastAsiaTheme="minorEastAsia" w:hAnsiTheme="majorHAnsi" w:hint="eastAsia"/>
            <w:sz w:val="22"/>
            <w:szCs w:val="22"/>
            <w:highlight w:val="yellow"/>
          </w:rPr>
          <w:t>，</w:t>
        </w:r>
        <w:r w:rsidR="00E22C1A" w:rsidRPr="00D61057">
          <w:rPr>
            <w:rFonts w:asciiTheme="majorHAnsi" w:eastAsiaTheme="minorEastAsia" w:hAnsiTheme="majorHAnsi" w:hint="eastAsia"/>
            <w:sz w:val="22"/>
            <w:szCs w:val="22"/>
            <w:highlight w:val="yellow"/>
          </w:rPr>
          <w:t>B</w:t>
        </w:r>
        <w:r w:rsidR="00E22C1A">
          <w:rPr>
            <w:rFonts w:asciiTheme="majorHAnsi" w:eastAsiaTheme="minorEastAsia" w:hAnsiTheme="majorHAnsi" w:hint="eastAsia"/>
            <w:sz w:val="22"/>
            <w:szCs w:val="22"/>
            <w:highlight w:val="yellow"/>
          </w:rPr>
          <w:t>单元根据</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信息，进行</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处理，得到</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结果</w:t>
        </w:r>
        <w:r w:rsidR="00E22C1A" w:rsidRPr="00D61057">
          <w:rPr>
            <w:rFonts w:asciiTheme="majorHAnsi" w:eastAsiaTheme="minorEastAsia" w:hAnsiTheme="majorHAnsi" w:hint="eastAsia"/>
            <w:sz w:val="22"/>
            <w:szCs w:val="22"/>
            <w:highlight w:val="yellow"/>
          </w:rPr>
          <w:t>，</w:t>
        </w:r>
        <w:r w:rsidR="00E22C1A" w:rsidRPr="00D61057">
          <w:rPr>
            <w:rFonts w:asciiTheme="majorHAnsi" w:eastAsiaTheme="minorEastAsia" w:hAnsiTheme="majorHAnsi" w:hint="eastAsia"/>
            <w:sz w:val="22"/>
            <w:szCs w:val="22"/>
            <w:highlight w:val="yellow"/>
          </w:rPr>
          <w:t>C</w:t>
        </w:r>
        <w:r w:rsidR="00E22C1A">
          <w:rPr>
            <w:rFonts w:asciiTheme="majorHAnsi" w:eastAsiaTheme="minorEastAsia" w:hAnsiTheme="majorHAnsi" w:hint="eastAsia"/>
            <w:sz w:val="22"/>
            <w:szCs w:val="22"/>
            <w:highlight w:val="yellow"/>
          </w:rPr>
          <w:t>单元根据</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信息，进行</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处理，得到</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结果</w:t>
        </w:r>
        <w:r w:rsidR="00E22C1A" w:rsidRPr="00D61057">
          <w:rPr>
            <w:rFonts w:asciiTheme="majorHAnsi" w:eastAsiaTheme="minorEastAsia" w:hAnsiTheme="majorHAnsi" w:hint="eastAsia"/>
            <w:sz w:val="22"/>
            <w:szCs w:val="22"/>
            <w:highlight w:val="yellow"/>
          </w:rPr>
          <w:t>，</w:t>
        </w:r>
        <w:r w:rsidR="00E22C1A" w:rsidRPr="00D61057">
          <w:rPr>
            <w:rFonts w:asciiTheme="majorHAnsi" w:eastAsiaTheme="minorEastAsia" w:hAnsiTheme="majorHAnsi" w:hint="eastAsia"/>
            <w:sz w:val="22"/>
            <w:szCs w:val="22"/>
            <w:highlight w:val="yellow"/>
          </w:rPr>
          <w:t>D</w:t>
        </w:r>
        <w:r w:rsidR="00E22C1A">
          <w:rPr>
            <w:rFonts w:asciiTheme="majorHAnsi" w:eastAsiaTheme="minorEastAsia" w:hAnsiTheme="majorHAnsi" w:hint="eastAsia"/>
            <w:sz w:val="22"/>
            <w:szCs w:val="22"/>
            <w:highlight w:val="yellow"/>
          </w:rPr>
          <w:t>单元根据</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信息，进行</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处理，得到</w:t>
        </w:r>
        <w:r w:rsidR="00E22C1A">
          <w:rPr>
            <w:rFonts w:asciiTheme="majorHAnsi" w:eastAsiaTheme="minorEastAsia" w:hAnsiTheme="majorHAnsi" w:hint="eastAsia"/>
            <w:sz w:val="22"/>
            <w:szCs w:val="22"/>
            <w:highlight w:val="yellow"/>
          </w:rPr>
          <w:t>...</w:t>
        </w:r>
        <w:r w:rsidR="00E22C1A">
          <w:rPr>
            <w:rFonts w:asciiTheme="majorHAnsi" w:eastAsiaTheme="minorEastAsia" w:hAnsiTheme="majorHAnsi" w:hint="eastAsia"/>
            <w:sz w:val="22"/>
            <w:szCs w:val="22"/>
            <w:highlight w:val="yellow"/>
          </w:rPr>
          <w:t>结果</w:t>
        </w:r>
        <w:r w:rsidR="00E22C1A" w:rsidRPr="00D61057">
          <w:rPr>
            <w:rFonts w:asciiTheme="majorHAnsi" w:eastAsiaTheme="minorEastAsia" w:hAnsiTheme="majorHAnsi" w:hint="eastAsia"/>
            <w:sz w:val="22"/>
            <w:szCs w:val="22"/>
            <w:highlight w:val="yellow"/>
          </w:rPr>
          <w:t>。</w:t>
        </w:r>
      </w:ins>
    </w:p>
    <w:p w14:paraId="37DD76A1" w14:textId="07C9B7EE" w:rsidR="0049115B" w:rsidRDefault="0049115B" w:rsidP="003F4225">
      <w:pPr>
        <w:pStyle w:val="10"/>
        <w:numPr>
          <w:ilvl w:val="0"/>
          <w:numId w:val="17"/>
        </w:numPr>
        <w:tabs>
          <w:tab w:val="left" w:pos="709"/>
        </w:tabs>
        <w:spacing w:line="360" w:lineRule="auto"/>
        <w:ind w:left="0" w:firstLineChars="0" w:firstLine="0"/>
        <w:rPr>
          <w:ins w:id="194" w:author="JDP" w:date="2024-12-27T16:44:00Z" w16du:dateUtc="2024-12-27T08:44:00Z"/>
          <w:rFonts w:asciiTheme="majorHAnsi" w:hAnsiTheme="majorHAnsi"/>
          <w:sz w:val="22"/>
          <w:szCs w:val="22"/>
        </w:rPr>
      </w:pPr>
      <w:r>
        <w:rPr>
          <w:rFonts w:asciiTheme="majorHAnsi" w:hAnsiTheme="majorHAnsi" w:hint="eastAsia"/>
          <w:bCs/>
          <w:sz w:val="22"/>
          <w:szCs w:val="22"/>
        </w:rPr>
        <w:t>所述的</w:t>
      </w:r>
      <w:r w:rsidRPr="00625EF1">
        <w:rPr>
          <w:rFonts w:asciiTheme="majorHAnsi" w:hAnsiTheme="majorHAnsi"/>
          <w:b/>
          <w:color w:val="FF0000"/>
          <w:sz w:val="22"/>
          <w:szCs w:val="22"/>
        </w:rPr>
        <w:t>端上重排模型</w:t>
      </w:r>
      <w:r w:rsidRPr="00625EF1">
        <w:rPr>
          <w:rFonts w:asciiTheme="majorHAnsi" w:hAnsiTheme="majorHAnsi" w:hint="eastAsia"/>
          <w:b/>
          <w:color w:val="FF0000"/>
          <w:sz w:val="22"/>
          <w:szCs w:val="22"/>
        </w:rPr>
        <w:t>中？</w:t>
      </w:r>
      <w:del w:id="195" w:author="JDP" w:date="2024-12-27T16:42:00Z" w16du:dateUtc="2024-12-27T08:42:00Z">
        <w:r w:rsidR="00C74F8D" w:rsidRPr="005E048D" w:rsidDel="00470A0D">
          <w:rPr>
            <w:rFonts w:asciiTheme="majorHAnsi" w:hAnsiTheme="majorHAnsi"/>
            <w:bCs/>
            <w:sz w:val="22"/>
            <w:szCs w:val="22"/>
          </w:rPr>
          <w:delText>具体实现方式如图</w:delText>
        </w:r>
        <w:r w:rsidR="00C74F8D" w:rsidRPr="005E048D" w:rsidDel="00470A0D">
          <w:rPr>
            <w:rFonts w:asciiTheme="majorHAnsi" w:hAnsiTheme="majorHAnsi"/>
            <w:bCs/>
            <w:sz w:val="22"/>
            <w:szCs w:val="22"/>
          </w:rPr>
          <w:delText>3</w:delText>
        </w:r>
        <w:r w:rsidR="00C74F8D" w:rsidRPr="005E048D" w:rsidDel="00470A0D">
          <w:rPr>
            <w:rFonts w:asciiTheme="majorHAnsi" w:hAnsiTheme="majorHAnsi"/>
            <w:bCs/>
            <w:sz w:val="22"/>
            <w:szCs w:val="22"/>
          </w:rPr>
          <w:delText>。</w:delText>
        </w:r>
      </w:del>
      <w:r w:rsidR="003F4225" w:rsidRPr="005E048D">
        <w:rPr>
          <w:rFonts w:asciiTheme="majorHAnsi" w:hAnsiTheme="majorHAnsi"/>
          <w:bCs/>
          <w:sz w:val="22"/>
          <w:szCs w:val="22"/>
        </w:rPr>
        <w:t>长序列</w:t>
      </w:r>
      <w:r w:rsidR="003F4225" w:rsidRPr="005E048D">
        <w:rPr>
          <w:rFonts w:asciiTheme="majorHAnsi" w:hAnsiTheme="majorHAnsi"/>
          <w:sz w:val="22"/>
          <w:szCs w:val="22"/>
        </w:rPr>
        <w:t>特征提取单元包含两个多头注意力模块，用于提取动态环境和候选物品集的上下文信息</w:t>
      </w:r>
      <w:del w:id="196" w:author="JDP" w:date="2024-12-27T16:42:00Z" w16du:dateUtc="2024-12-27T08:42:00Z">
        <w:r w:rsidR="003F4225" w:rsidRPr="005E048D" w:rsidDel="00470A0D">
          <w:rPr>
            <w:rFonts w:asciiTheme="majorHAnsi" w:hAnsiTheme="majorHAnsi"/>
            <w:sz w:val="22"/>
            <w:szCs w:val="22"/>
          </w:rPr>
          <w:delText>。具体地，</w:delText>
        </w:r>
      </w:del>
      <w:ins w:id="197" w:author="JDP" w:date="2024-12-27T16:42:00Z" w16du:dateUtc="2024-12-27T08:42:00Z">
        <w:r w:rsidR="00470A0D">
          <w:rPr>
            <w:rFonts w:asciiTheme="majorHAnsi" w:hAnsiTheme="majorHAnsi"/>
            <w:sz w:val="22"/>
            <w:szCs w:val="22"/>
          </w:rPr>
          <w:t>，具体为：</w:t>
        </w:r>
      </w:ins>
      <w:del w:id="198" w:author="JDP" w:date="2024-12-27T16:41:00Z" w16du:dateUtc="2024-12-27T08:41:00Z">
        <w:r w:rsidR="003F4225" w:rsidRPr="005E048D" w:rsidDel="003012F1">
          <w:rPr>
            <w:rFonts w:asciiTheme="majorHAnsi" w:hAnsiTheme="majorHAnsi"/>
            <w:sz w:val="22"/>
            <w:szCs w:val="22"/>
          </w:rPr>
          <w:delText>我们</w:delText>
        </w:r>
      </w:del>
      <w:r w:rsidR="003F4225" w:rsidRPr="005E048D">
        <w:rPr>
          <w:rFonts w:asciiTheme="majorHAnsi" w:hAnsiTheme="majorHAnsi"/>
          <w:sz w:val="22"/>
          <w:szCs w:val="22"/>
        </w:rPr>
        <w:t>对于动态环境建模，</w:t>
      </w:r>
      <w:del w:id="199" w:author="JDP" w:date="2024-12-27T16:41:00Z" w16du:dateUtc="2024-12-27T08:41:00Z">
        <w:r w:rsidR="003F4225" w:rsidRPr="005E048D" w:rsidDel="003012F1">
          <w:rPr>
            <w:rFonts w:asciiTheme="majorHAnsi" w:hAnsiTheme="majorHAnsi"/>
            <w:sz w:val="22"/>
            <w:szCs w:val="22"/>
          </w:rPr>
          <w:delText>我们</w:delText>
        </w:r>
      </w:del>
      <w:r w:rsidR="003F4225" w:rsidRPr="005E048D">
        <w:rPr>
          <w:rFonts w:asciiTheme="majorHAnsi" w:hAnsiTheme="majorHAnsi"/>
          <w:sz w:val="22"/>
          <w:szCs w:val="22"/>
        </w:rPr>
        <w:t>将动态环境的特征低维嵌入作为键</w:t>
      </w:r>
      <m:oMath>
        <m:r>
          <w:rPr>
            <w:rFonts w:ascii="Cambria Math" w:hAnsi="Cambria Math"/>
            <w:sz w:val="22"/>
            <w:szCs w:val="22"/>
          </w:rPr>
          <m:t>K</m:t>
        </m:r>
      </m:oMath>
      <w:r w:rsidR="003F4225" w:rsidRPr="005E048D">
        <w:rPr>
          <w:rFonts w:asciiTheme="majorHAnsi" w:hAnsiTheme="majorHAnsi"/>
          <w:sz w:val="22"/>
          <w:szCs w:val="22"/>
        </w:rPr>
        <w:t>和值</w:t>
      </w:r>
      <m:oMath>
        <m:r>
          <w:rPr>
            <w:rFonts w:ascii="Cambria Math" w:hAnsi="Cambria Math"/>
            <w:sz w:val="22"/>
            <w:szCs w:val="22"/>
          </w:rPr>
          <m:t>V</m:t>
        </m:r>
      </m:oMath>
      <w:r w:rsidR="003F4225" w:rsidRPr="005E048D">
        <w:rPr>
          <w:rFonts w:asciiTheme="majorHAnsi" w:hAnsiTheme="majorHAnsi"/>
          <w:sz w:val="22"/>
          <w:szCs w:val="22"/>
        </w:rPr>
        <w:t>，将目标物品的特征低维嵌入作为查询</w:t>
      </w:r>
      <m:oMath>
        <m:r>
          <w:rPr>
            <w:rFonts w:ascii="Cambria Math" w:hAnsi="Cambria Math"/>
            <w:sz w:val="22"/>
            <w:szCs w:val="22"/>
          </w:rPr>
          <m:t>Q</m:t>
        </m:r>
      </m:oMath>
      <w:r w:rsidR="003F4225" w:rsidRPr="005E048D">
        <w:rPr>
          <w:rFonts w:asciiTheme="majorHAnsi" w:hAnsiTheme="majorHAnsi"/>
          <w:sz w:val="22"/>
          <w:szCs w:val="22"/>
        </w:rPr>
        <w:t>，假设采用</w:t>
      </w:r>
      <w:r w:rsidR="003F4225" w:rsidRPr="005E048D">
        <w:rPr>
          <w:rFonts w:asciiTheme="majorHAnsi" w:hAnsiTheme="majorHAnsi"/>
          <w:sz w:val="22"/>
          <w:szCs w:val="22"/>
        </w:rPr>
        <w:t>h</w:t>
      </w:r>
      <w:r w:rsidR="003F4225" w:rsidRPr="005E048D">
        <w:rPr>
          <w:rFonts w:asciiTheme="majorHAnsi" w:hAnsiTheme="majorHAnsi"/>
          <w:sz w:val="22"/>
          <w:szCs w:val="22"/>
        </w:rPr>
        <w:t>头注意力模块以及动态环境特征向量组中低维嵌入维度为</w:t>
      </w:r>
      <m:oMath>
        <m:sSup>
          <m:sSupPr>
            <m:ctrlPr>
              <w:rPr>
                <w:rFonts w:ascii="Cambria Math" w:hAnsi="Cambria Math" w:cs="Times New Roman"/>
                <w:i/>
                <w:kern w:val="2"/>
                <w:sz w:val="22"/>
                <w:szCs w:val="22"/>
              </w:rPr>
            </m:ctrlPr>
          </m:sSupPr>
          <m:e>
            <m:r>
              <w:rPr>
                <w:rFonts w:ascii="Cambria Math" w:hAnsi="Cambria Math"/>
                <w:sz w:val="22"/>
                <w:szCs w:val="22"/>
              </w:rPr>
              <m:t>d</m:t>
            </m:r>
          </m:e>
          <m:sup>
            <m:r>
              <w:rPr>
                <w:rFonts w:ascii="Cambria Math" w:hAnsi="Cambria Math"/>
                <w:sz w:val="22"/>
                <w:szCs w:val="22"/>
              </w:rPr>
              <m:t>k</m:t>
            </m:r>
          </m:sup>
        </m:sSup>
      </m:oMath>
      <w:r w:rsidR="003F4225" w:rsidRPr="005E048D">
        <w:rPr>
          <w:rFonts w:asciiTheme="majorHAnsi" w:hAnsiTheme="majorHAnsi"/>
          <w:sz w:val="22"/>
          <w:szCs w:val="22"/>
        </w:rPr>
        <w:t>，得到动态环境向量表征为</w:t>
      </w:r>
      <m:oMath>
        <m:r>
          <m:rPr>
            <m:sty m:val="p"/>
          </m:rPr>
          <w:rPr>
            <w:rFonts w:ascii="Cambria Math" w:hAnsi="Cambria Math"/>
            <w:sz w:val="22"/>
            <w:szCs w:val="22"/>
          </w:rPr>
          <m:t>Multihead</m:t>
        </m:r>
        <m:d>
          <m:dPr>
            <m:ctrlPr>
              <w:rPr>
                <w:rFonts w:ascii="Cambria Math" w:hAnsi="Cambria Math"/>
                <w:i/>
                <w:sz w:val="22"/>
                <w:szCs w:val="22"/>
              </w:rPr>
            </m:ctrlPr>
          </m:dPr>
          <m:e>
            <m:r>
              <w:rPr>
                <w:rFonts w:ascii="Cambria Math" w:hAnsi="Cambria Math"/>
                <w:sz w:val="22"/>
                <w:szCs w:val="22"/>
              </w:rPr>
              <m:t>Q,K,V</m:t>
            </m:r>
          </m:e>
        </m:d>
        <m:r>
          <w:rPr>
            <w:rFonts w:ascii="Cambria Math" w:hAnsi="Cambria Math"/>
            <w:sz w:val="22"/>
            <w:szCs w:val="22"/>
          </w:rPr>
          <m:t>=</m:t>
        </m:r>
        <m:r>
          <m:rPr>
            <m:sty m:val="p"/>
          </m:rPr>
          <w:rPr>
            <w:rFonts w:ascii="Cambria Math" w:hAnsi="Cambria Math"/>
            <w:sz w:val="22"/>
            <w:szCs w:val="22"/>
          </w:rPr>
          <m:t>Concat</m:t>
        </m:r>
        <m:r>
          <w:rPr>
            <w:rFonts w:ascii="Cambria Math" w:hAnsi="Cambria Math"/>
            <w:sz w:val="22"/>
            <w:szCs w:val="22"/>
          </w:rPr>
          <m:t>(</m:t>
        </m:r>
        <m:sSub>
          <m:sSubPr>
            <m:ctrlPr>
              <w:rPr>
                <w:rFonts w:ascii="Cambria Math" w:hAnsi="Cambria Math" w:cs="Times New Roman"/>
                <w:i/>
                <w:kern w:val="2"/>
                <w:sz w:val="22"/>
                <w:szCs w:val="22"/>
              </w:rPr>
            </m:ctrlPr>
          </m:sSubPr>
          <m:e>
            <m:r>
              <w:rPr>
                <w:rFonts w:ascii="Cambria Math" w:hAnsi="Cambria Math"/>
                <w:sz w:val="22"/>
                <w:szCs w:val="22"/>
              </w:rPr>
              <m:t>head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Times New Roman"/>
                <w:i/>
                <w:kern w:val="2"/>
                <w:sz w:val="22"/>
                <w:szCs w:val="22"/>
              </w:rPr>
            </m:ctrlPr>
          </m:sSubPr>
          <m:e>
            <m:r>
              <w:rPr>
                <w:rFonts w:ascii="Cambria Math" w:hAnsi="Cambria Math"/>
                <w:sz w:val="22"/>
                <w:szCs w:val="22"/>
              </w:rPr>
              <m:t>head</m:t>
            </m:r>
          </m:e>
          <m:sub>
            <m:r>
              <w:rPr>
                <w:rFonts w:ascii="Cambria Math" w:hAnsi="Cambria Math"/>
                <w:sz w:val="22"/>
                <w:szCs w:val="22"/>
              </w:rPr>
              <m:t>h</m:t>
            </m:r>
          </m:sub>
        </m:sSub>
        <m:r>
          <w:rPr>
            <w:rFonts w:ascii="Cambria Math" w:hAnsi="Cambria Math"/>
            <w:sz w:val="22"/>
            <w:szCs w:val="22"/>
          </w:rPr>
          <m:t>)</m:t>
        </m:r>
        <m:sSup>
          <m:sSupPr>
            <m:ctrlPr>
              <w:rPr>
                <w:rFonts w:ascii="Cambria Math" w:hAnsi="Cambria Math" w:cs="Times New Roman"/>
                <w:i/>
                <w:kern w:val="2"/>
                <w:sz w:val="22"/>
                <w:szCs w:val="22"/>
              </w:rPr>
            </m:ctrlPr>
          </m:sSupPr>
          <m:e>
            <m:r>
              <w:rPr>
                <w:rFonts w:ascii="Cambria Math" w:hAnsi="Cambria Math"/>
                <w:sz w:val="22"/>
                <w:szCs w:val="22"/>
              </w:rPr>
              <m:t>W</m:t>
            </m:r>
          </m:e>
          <m:sup>
            <m:r>
              <w:rPr>
                <w:rFonts w:ascii="Cambria Math" w:hAnsi="Cambria Math"/>
                <w:sz w:val="22"/>
                <w:szCs w:val="22"/>
              </w:rPr>
              <m:t>O</m:t>
            </m:r>
          </m:sup>
        </m:sSup>
      </m:oMath>
      <w:r w:rsidR="003F4225" w:rsidRPr="005E048D">
        <w:rPr>
          <w:rFonts w:asciiTheme="majorHAnsi" w:hAnsiTheme="majorHAnsi"/>
          <w:sz w:val="22"/>
          <w:szCs w:val="22"/>
        </w:rPr>
        <w:t>，其中</w:t>
      </w:r>
      <m:oMath>
        <m:r>
          <m:rPr>
            <m:sty m:val="p"/>
          </m:rPr>
          <w:rPr>
            <w:rFonts w:ascii="Cambria Math" w:hAnsi="Cambria Math"/>
            <w:sz w:val="22"/>
            <w:szCs w:val="22"/>
          </w:rPr>
          <m:t>Attention</m:t>
        </m:r>
        <m:d>
          <m:dPr>
            <m:ctrlPr>
              <w:rPr>
                <w:rFonts w:ascii="Cambria Math" w:hAnsi="Cambria Math"/>
                <w:iCs/>
                <w:sz w:val="22"/>
                <w:szCs w:val="22"/>
              </w:rPr>
            </m:ctrlPr>
          </m:dPr>
          <m:e>
            <m:r>
              <w:rPr>
                <w:rFonts w:ascii="Cambria Math" w:hAnsi="Cambria Math"/>
                <w:sz w:val="22"/>
                <w:szCs w:val="22"/>
              </w:rPr>
              <m:t>Q,K,V</m:t>
            </m:r>
          </m:e>
        </m:d>
        <m:r>
          <w:rPr>
            <w:rFonts w:ascii="Cambria Math" w:hAnsi="Cambria Math"/>
            <w:sz w:val="22"/>
            <w:szCs w:val="22"/>
          </w:rPr>
          <m:t>=</m:t>
        </m:r>
        <m:r>
          <m:rPr>
            <m:sty m:val="p"/>
          </m:rPr>
          <w:rPr>
            <w:rFonts w:ascii="Cambria Math" w:hAnsi="Cambria Math"/>
            <w:sz w:val="22"/>
            <w:szCs w:val="22"/>
          </w:rPr>
          <m:t>softmax</m:t>
        </m:r>
        <m:d>
          <m:dPr>
            <m:ctrlPr>
              <w:rPr>
                <w:rFonts w:ascii="Cambria Math" w:hAnsi="Cambria Math"/>
                <w:sz w:val="22"/>
                <w:szCs w:val="22"/>
              </w:rPr>
            </m:ctrlPr>
          </m:dPr>
          <m:e>
            <m:f>
              <m:fPr>
                <m:ctrlPr>
                  <w:rPr>
                    <w:rFonts w:ascii="Cambria Math" w:hAnsi="Cambria Math" w:cs="Times New Roman"/>
                    <w:i/>
                    <w:kern w:val="2"/>
                    <w:sz w:val="22"/>
                    <w:szCs w:val="22"/>
                  </w:rPr>
                </m:ctrlPr>
              </m:fPr>
              <m:num>
                <m:r>
                  <w:rPr>
                    <w:rFonts w:ascii="Cambria Math" w:hAnsi="Cambria Math"/>
                    <w:sz w:val="22"/>
                    <w:szCs w:val="22"/>
                  </w:rPr>
                  <m:t>Q</m:t>
                </m:r>
                <m:sSup>
                  <m:sSupPr>
                    <m:ctrlPr>
                      <w:rPr>
                        <w:rFonts w:ascii="Cambria Math" w:hAnsi="Cambria Math" w:cs="Times New Roman"/>
                        <w:i/>
                        <w:kern w:val="2"/>
                        <w:sz w:val="22"/>
                        <w:szCs w:val="22"/>
                      </w:rPr>
                    </m:ctrlPr>
                  </m:sSupPr>
                  <m:e>
                    <m:r>
                      <w:rPr>
                        <w:rFonts w:ascii="Cambria Math" w:hAnsi="Cambria Math"/>
                        <w:sz w:val="22"/>
                        <w:szCs w:val="22"/>
                      </w:rPr>
                      <m:t>K</m:t>
                    </m:r>
                  </m:e>
                  <m:sup>
                    <m:r>
                      <w:rPr>
                        <w:rFonts w:ascii="Cambria Math" w:hAnsi="Cambria Math"/>
                        <w:sz w:val="22"/>
                        <w:szCs w:val="22"/>
                      </w:rPr>
                      <m:t>T</m:t>
                    </m:r>
                  </m:sup>
                </m:sSup>
              </m:num>
              <m:den>
                <m:rad>
                  <m:radPr>
                    <m:degHide m:val="1"/>
                    <m:ctrlPr>
                      <w:rPr>
                        <w:rFonts w:ascii="Cambria Math" w:hAnsi="Cambria Math" w:cs="Times New Roman"/>
                        <w:i/>
                        <w:kern w:val="2"/>
                        <w:sz w:val="22"/>
                        <w:szCs w:val="22"/>
                      </w:rPr>
                    </m:ctrlPr>
                  </m:radPr>
                  <m:deg/>
                  <m:e>
                    <m:sSup>
                      <m:sSupPr>
                        <m:ctrlPr>
                          <w:rPr>
                            <w:rFonts w:ascii="Cambria Math" w:hAnsi="Cambria Math" w:cs="Times New Roman"/>
                            <w:i/>
                            <w:kern w:val="2"/>
                            <w:sz w:val="22"/>
                            <w:szCs w:val="22"/>
                          </w:rPr>
                        </m:ctrlPr>
                      </m:sSupPr>
                      <m:e>
                        <m:r>
                          <w:rPr>
                            <w:rFonts w:ascii="Cambria Math" w:hAnsi="Cambria Math"/>
                            <w:sz w:val="22"/>
                            <w:szCs w:val="22"/>
                          </w:rPr>
                          <m:t>d</m:t>
                        </m:r>
                      </m:e>
                      <m:sup>
                        <m:r>
                          <w:rPr>
                            <w:rFonts w:ascii="Cambria Math" w:hAnsi="Cambria Math"/>
                            <w:sz w:val="22"/>
                            <w:szCs w:val="22"/>
                          </w:rPr>
                          <m:t>k</m:t>
                        </m:r>
                      </m:sup>
                    </m:sSup>
                  </m:e>
                </m:rad>
              </m:den>
            </m:f>
          </m:e>
        </m:d>
        <m:r>
          <w:rPr>
            <w:rFonts w:ascii="Cambria Math" w:hAnsi="Cambria Math"/>
            <w:sz w:val="22"/>
            <w:szCs w:val="22"/>
          </w:rPr>
          <m:t>V</m:t>
        </m:r>
      </m:oMath>
      <w:r w:rsidR="003F4225" w:rsidRPr="005E048D">
        <w:rPr>
          <w:rFonts w:asciiTheme="majorHAnsi" w:hAnsiTheme="majorHAnsi"/>
          <w:sz w:val="22"/>
          <w:szCs w:val="22"/>
        </w:rPr>
        <w:t>待</w:t>
      </w:r>
      <m:oMath>
        <m:sSub>
          <m:sSubPr>
            <m:ctrlPr>
              <w:rPr>
                <w:rFonts w:ascii="Cambria Math" w:hAnsi="Cambria Math" w:cs="Times New Roman"/>
                <w:i/>
                <w:kern w:val="2"/>
                <w:sz w:val="22"/>
                <w:szCs w:val="22"/>
              </w:rPr>
            </m:ctrlPr>
          </m:sSubPr>
          <m:e>
            <m:r>
              <w:rPr>
                <w:rFonts w:ascii="Cambria Math" w:hAnsi="Cambria Math"/>
                <w:sz w:val="22"/>
                <w:szCs w:val="22"/>
              </w:rPr>
              <m:t>head</m:t>
            </m:r>
          </m:e>
          <m:sub>
            <m:r>
              <w:rPr>
                <w:rFonts w:ascii="Cambria Math" w:hAnsi="Cambria Math"/>
                <w:sz w:val="22"/>
                <w:szCs w:val="22"/>
              </w:rPr>
              <m:t>i</m:t>
            </m:r>
          </m:sub>
        </m:sSub>
        <m:r>
          <w:rPr>
            <w:rFonts w:ascii="Cambria Math" w:hAnsi="Cambria Math"/>
            <w:sz w:val="22"/>
            <w:szCs w:val="22"/>
          </w:rPr>
          <m:t>=</m:t>
        </m:r>
        <m:r>
          <m:rPr>
            <m:sty m:val="p"/>
          </m:rPr>
          <w:rPr>
            <w:rFonts w:ascii="Cambria Math" w:hAnsi="Cambria Math"/>
            <w:sz w:val="22"/>
            <w:szCs w:val="22"/>
          </w:rPr>
          <m:t>Attention</m:t>
        </m:r>
        <m:d>
          <m:dPr>
            <m:ctrlPr>
              <w:rPr>
                <w:rFonts w:ascii="Cambria Math" w:hAnsi="Cambria Math"/>
                <w:iCs/>
                <w:sz w:val="22"/>
                <w:szCs w:val="22"/>
              </w:rPr>
            </m:ctrlPr>
          </m:dPr>
          <m:e>
            <m:r>
              <w:rPr>
                <w:rFonts w:ascii="Cambria Math" w:hAnsi="Cambria Math"/>
                <w:sz w:val="22"/>
                <w:szCs w:val="22"/>
              </w:rPr>
              <m:t>Q</m:t>
            </m:r>
            <m:sSubSup>
              <m:sSubSupPr>
                <m:ctrlPr>
                  <w:rPr>
                    <w:rFonts w:ascii="Cambria Math" w:hAnsi="Cambria Math" w:cs="Times New Roman"/>
                    <w:i/>
                    <w:kern w:val="2"/>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Q</m:t>
                </m:r>
              </m:sup>
            </m:sSubSup>
            <m:r>
              <w:rPr>
                <w:rFonts w:ascii="Cambria Math" w:hAnsi="Cambria Math"/>
                <w:sz w:val="22"/>
                <w:szCs w:val="22"/>
              </w:rPr>
              <m:t>,K</m:t>
            </m:r>
            <m:sSubSup>
              <m:sSubSupPr>
                <m:ctrlPr>
                  <w:rPr>
                    <w:rFonts w:ascii="Cambria Math" w:hAnsi="Cambria Math" w:cs="Times New Roman"/>
                    <w:i/>
                    <w:kern w:val="2"/>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V</m:t>
                </m:r>
              </m:sup>
            </m:sSubSup>
            <m:r>
              <w:rPr>
                <w:rFonts w:ascii="Cambria Math" w:hAnsi="Cambria Math"/>
                <w:sz w:val="22"/>
                <w:szCs w:val="22"/>
              </w:rPr>
              <m:t>,V</m:t>
            </m:r>
            <m:sSubSup>
              <m:sSubSupPr>
                <m:ctrlPr>
                  <w:rPr>
                    <w:rFonts w:ascii="Cambria Math" w:hAnsi="Cambria Math" w:cs="Times New Roman"/>
                    <w:i/>
                    <w:kern w:val="2"/>
                    <w:sz w:val="22"/>
                    <w:szCs w:val="22"/>
                  </w:rPr>
                </m:ctrlPr>
              </m:sSubSupPr>
              <m:e>
                <m:r>
                  <w:rPr>
                    <w:rFonts w:ascii="Cambria Math" w:hAnsi="Cambria Math"/>
                    <w:sz w:val="22"/>
                    <w:szCs w:val="22"/>
                  </w:rPr>
                  <m:t>W</m:t>
                </m:r>
              </m:e>
              <m:sub>
                <m:r>
                  <w:rPr>
                    <w:rFonts w:ascii="Cambria Math" w:hAnsi="Cambria Math"/>
                    <w:sz w:val="22"/>
                    <w:szCs w:val="22"/>
                  </w:rPr>
                  <m:t>i</m:t>
                </m:r>
              </m:sub>
              <m:sup>
                <m:r>
                  <w:rPr>
                    <w:rFonts w:ascii="Cambria Math" w:hAnsi="Cambria Math"/>
                    <w:sz w:val="22"/>
                    <w:szCs w:val="22"/>
                  </w:rPr>
                  <m:t>V</m:t>
                </m:r>
              </m:sup>
            </m:sSubSup>
          </m:e>
        </m:d>
      </m:oMath>
      <w:r w:rsidR="003F4225" w:rsidRPr="005E048D">
        <w:rPr>
          <w:rFonts w:asciiTheme="majorHAnsi" w:hAnsiTheme="majorHAnsi"/>
          <w:sz w:val="22"/>
          <w:szCs w:val="22"/>
        </w:rPr>
        <w:t>；同理，可以得到候选物品集的低维嵌入表征。</w:t>
      </w:r>
    </w:p>
    <w:p w14:paraId="68B7DCF4" w14:textId="40D0AD28" w:rsidR="0049115B" w:rsidRDefault="007C6BDC" w:rsidP="003F4225">
      <w:pPr>
        <w:pStyle w:val="10"/>
        <w:numPr>
          <w:ilvl w:val="0"/>
          <w:numId w:val="17"/>
        </w:numPr>
        <w:tabs>
          <w:tab w:val="left" w:pos="709"/>
        </w:tabs>
        <w:spacing w:line="360" w:lineRule="auto"/>
        <w:ind w:left="0" w:firstLineChars="0" w:firstLine="0"/>
        <w:rPr>
          <w:ins w:id="200" w:author="JDP" w:date="2024-12-27T16:44:00Z" w16du:dateUtc="2024-12-27T08:44:00Z"/>
          <w:rFonts w:asciiTheme="majorHAnsi" w:hAnsiTheme="majorHAnsi"/>
          <w:sz w:val="22"/>
          <w:szCs w:val="22"/>
        </w:rPr>
      </w:pPr>
      <w:r>
        <w:rPr>
          <w:rFonts w:asciiTheme="majorHAnsi" w:hAnsiTheme="majorHAnsi" w:hint="eastAsia"/>
          <w:bCs/>
          <w:sz w:val="22"/>
          <w:szCs w:val="22"/>
        </w:rPr>
        <w:t>所述的</w:t>
      </w:r>
      <w:r w:rsidRPr="00625EF1">
        <w:rPr>
          <w:rFonts w:asciiTheme="majorHAnsi" w:hAnsiTheme="majorHAnsi"/>
          <w:b/>
          <w:color w:val="FF0000"/>
          <w:sz w:val="22"/>
          <w:szCs w:val="22"/>
        </w:rPr>
        <w:t>端上重排模型</w:t>
      </w:r>
      <w:r w:rsidRPr="00625EF1">
        <w:rPr>
          <w:rFonts w:asciiTheme="majorHAnsi" w:hAnsiTheme="majorHAnsi" w:hint="eastAsia"/>
          <w:b/>
          <w:color w:val="FF0000"/>
          <w:sz w:val="22"/>
          <w:szCs w:val="22"/>
        </w:rPr>
        <w:t>中？</w:t>
      </w:r>
      <w:r w:rsidR="003F4225" w:rsidRPr="005E048D">
        <w:rPr>
          <w:rFonts w:asciiTheme="majorHAnsi" w:hAnsiTheme="majorHAnsi"/>
          <w:sz w:val="22"/>
          <w:szCs w:val="22"/>
        </w:rPr>
        <w:t>反馈预估单元包括学习用户对物品的点击率和下翻浏览下一条物品的概率，是一项监督学习任务。</w:t>
      </w:r>
      <w:del w:id="201" w:author="JDP" w:date="2024-12-27T16:41:00Z" w16du:dateUtc="2024-12-27T08:41:00Z">
        <w:r w:rsidR="003F4225" w:rsidRPr="005E048D" w:rsidDel="003012F1">
          <w:rPr>
            <w:rFonts w:asciiTheme="majorHAnsi" w:hAnsiTheme="majorHAnsi"/>
            <w:sz w:val="22"/>
            <w:szCs w:val="22"/>
          </w:rPr>
          <w:delText>我们</w:delText>
        </w:r>
      </w:del>
      <w:r w:rsidR="003F4225" w:rsidRPr="005E048D">
        <w:rPr>
          <w:rFonts w:asciiTheme="majorHAnsi" w:hAnsiTheme="majorHAnsi"/>
          <w:sz w:val="22"/>
          <w:szCs w:val="22"/>
        </w:rPr>
        <w:t>采用了广泛使用的多门控混合专家</w:t>
      </w:r>
      <w:r w:rsidR="008E4494">
        <w:rPr>
          <w:rFonts w:asciiTheme="majorHAnsi" w:hAnsiTheme="majorHAnsi"/>
          <w:sz w:val="22"/>
          <w:szCs w:val="22"/>
        </w:rPr>
        <w:t>(</w:t>
      </w:r>
      <w:r w:rsidR="003F4225" w:rsidRPr="005E048D">
        <w:rPr>
          <w:rFonts w:asciiTheme="majorHAnsi" w:hAnsiTheme="majorHAnsi"/>
          <w:sz w:val="22"/>
          <w:szCs w:val="22"/>
        </w:rPr>
        <w:t>MMoE</w:t>
      </w:r>
      <w:r w:rsidR="008E4494">
        <w:rPr>
          <w:rFonts w:asciiTheme="majorHAnsi" w:hAnsiTheme="majorHAnsi"/>
          <w:sz w:val="22"/>
          <w:szCs w:val="22"/>
        </w:rPr>
        <w:t>)</w:t>
      </w:r>
      <w:r w:rsidR="003F4225" w:rsidRPr="005E048D">
        <w:rPr>
          <w:rFonts w:asciiTheme="majorHAnsi" w:hAnsiTheme="majorHAnsi"/>
          <w:sz w:val="22"/>
          <w:szCs w:val="22"/>
        </w:rPr>
        <w:t>结构进行多任务学习</w:t>
      </w:r>
      <w:del w:id="202" w:author="JDP" w:date="2024-12-27T16:44:00Z" w16du:dateUtc="2024-12-27T08:44:00Z">
        <w:r w:rsidR="003F4225" w:rsidRPr="005E048D" w:rsidDel="0049115B">
          <w:rPr>
            <w:rFonts w:asciiTheme="majorHAnsi" w:hAnsiTheme="majorHAnsi" w:hint="eastAsia"/>
            <w:sz w:val="22"/>
            <w:szCs w:val="22"/>
          </w:rPr>
          <w:delText>。具体而言，它</w:delText>
        </w:r>
      </w:del>
      <w:ins w:id="203" w:author="JDP" w:date="2024-12-27T16:44:00Z" w16du:dateUtc="2024-12-27T08:44:00Z">
        <w:r w:rsidR="0049115B">
          <w:rPr>
            <w:rFonts w:asciiTheme="majorHAnsi" w:hAnsiTheme="majorHAnsi" w:hint="eastAsia"/>
            <w:sz w:val="22"/>
            <w:szCs w:val="22"/>
          </w:rPr>
          <w:t>，</w:t>
        </w:r>
      </w:ins>
      <w:r w:rsidR="003F4225" w:rsidRPr="005E048D">
        <w:rPr>
          <w:rFonts w:asciiTheme="majorHAnsi" w:hAnsiTheme="majorHAnsi"/>
          <w:sz w:val="22"/>
          <w:szCs w:val="22"/>
        </w:rPr>
        <w:t>将静态用户属性特征低维嵌入、动态环境特征低维嵌入以及目标物品低维嵌入作为输入，用于点击率和下翻率的预测。</w:t>
      </w:r>
    </w:p>
    <w:p w14:paraId="524797F9" w14:textId="23EDA2B2" w:rsidR="00C74F8D" w:rsidRPr="005E048D" w:rsidRDefault="007C6BDC" w:rsidP="003F4225">
      <w:pPr>
        <w:pStyle w:val="10"/>
        <w:numPr>
          <w:ilvl w:val="0"/>
          <w:numId w:val="17"/>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bCs/>
          <w:sz w:val="22"/>
          <w:szCs w:val="22"/>
        </w:rPr>
        <w:t>所述的</w:t>
      </w:r>
      <w:r w:rsidRPr="00625EF1">
        <w:rPr>
          <w:rFonts w:asciiTheme="majorHAnsi" w:hAnsiTheme="majorHAnsi"/>
          <w:b/>
          <w:color w:val="FF0000"/>
          <w:sz w:val="22"/>
          <w:szCs w:val="22"/>
        </w:rPr>
        <w:t>端上重排模型</w:t>
      </w:r>
      <w:r w:rsidRPr="00625EF1">
        <w:rPr>
          <w:rFonts w:asciiTheme="majorHAnsi" w:hAnsiTheme="majorHAnsi" w:hint="eastAsia"/>
          <w:b/>
          <w:color w:val="FF0000"/>
          <w:sz w:val="22"/>
          <w:szCs w:val="22"/>
        </w:rPr>
        <w:t>中？</w:t>
      </w:r>
      <w:r w:rsidR="003F4225" w:rsidRPr="005E048D">
        <w:rPr>
          <w:rFonts w:asciiTheme="majorHAnsi" w:hAnsiTheme="majorHAnsi"/>
          <w:sz w:val="22"/>
          <w:szCs w:val="22"/>
        </w:rPr>
        <w:t>期望社会福利预测</w:t>
      </w:r>
      <w:r w:rsidR="00005308" w:rsidRPr="005E048D">
        <w:rPr>
          <w:rFonts w:asciiTheme="majorHAnsi" w:hAnsiTheme="majorHAnsi"/>
          <w:sz w:val="22"/>
          <w:szCs w:val="22"/>
        </w:rPr>
        <w:t>单元包含</w:t>
      </w:r>
      <w:r w:rsidR="003F4225" w:rsidRPr="005E048D">
        <w:rPr>
          <w:rFonts w:asciiTheme="majorHAnsi" w:hAnsiTheme="majorHAnsi"/>
          <w:sz w:val="22"/>
          <w:szCs w:val="22"/>
        </w:rPr>
        <w:t>一个强化学习任务</w:t>
      </w:r>
      <w:r w:rsidR="00005308" w:rsidRPr="005E048D">
        <w:rPr>
          <w:rFonts w:asciiTheme="majorHAnsi" w:hAnsiTheme="majorHAnsi"/>
          <w:sz w:val="22"/>
          <w:szCs w:val="22"/>
        </w:rPr>
        <w:t>，</w:t>
      </w:r>
      <w:del w:id="204" w:author="JDP" w:date="2024-12-27T16:41:00Z" w16du:dateUtc="2024-12-27T08:41:00Z">
        <w:r w:rsidR="003F4225" w:rsidRPr="005E048D" w:rsidDel="003012F1">
          <w:rPr>
            <w:rFonts w:asciiTheme="majorHAnsi" w:hAnsiTheme="majorHAnsi"/>
            <w:sz w:val="22"/>
            <w:szCs w:val="22"/>
          </w:rPr>
          <w:delText>我们</w:delText>
        </w:r>
      </w:del>
      <w:r w:rsidR="003F4225" w:rsidRPr="005E048D">
        <w:rPr>
          <w:rFonts w:asciiTheme="majorHAnsi" w:hAnsiTheme="majorHAnsi"/>
          <w:sz w:val="22"/>
          <w:szCs w:val="22"/>
        </w:rPr>
        <w:t>使用多层感知机</w:t>
      </w:r>
      <w:r w:rsidR="008E4494">
        <w:rPr>
          <w:rFonts w:asciiTheme="majorHAnsi" w:hAnsiTheme="majorHAnsi"/>
          <w:sz w:val="22"/>
          <w:szCs w:val="22"/>
        </w:rPr>
        <w:t>(</w:t>
      </w:r>
      <w:r w:rsidR="003F4225" w:rsidRPr="005E048D">
        <w:rPr>
          <w:rFonts w:asciiTheme="majorHAnsi" w:hAnsiTheme="majorHAnsi"/>
          <w:sz w:val="22"/>
          <w:szCs w:val="22"/>
        </w:rPr>
        <w:t>MLP</w:t>
      </w:r>
      <w:r w:rsidR="008E4494">
        <w:rPr>
          <w:rFonts w:asciiTheme="majorHAnsi" w:hAnsiTheme="majorHAnsi"/>
          <w:sz w:val="22"/>
          <w:szCs w:val="22"/>
        </w:rPr>
        <w:t>)</w:t>
      </w:r>
      <w:r w:rsidR="003F4225" w:rsidRPr="005E048D">
        <w:rPr>
          <w:rFonts w:asciiTheme="majorHAnsi" w:hAnsiTheme="majorHAnsi"/>
          <w:sz w:val="22"/>
          <w:szCs w:val="22"/>
        </w:rPr>
        <w:t>来进行期望社会福利的预测。它</w:t>
      </w:r>
      <w:r w:rsidR="00005308" w:rsidRPr="005E048D">
        <w:rPr>
          <w:rFonts w:asciiTheme="majorHAnsi" w:hAnsiTheme="majorHAnsi"/>
          <w:sz w:val="22"/>
          <w:szCs w:val="22"/>
        </w:rPr>
        <w:t>以</w:t>
      </w:r>
      <w:r w:rsidR="003F4225" w:rsidRPr="005E048D">
        <w:rPr>
          <w:rFonts w:asciiTheme="majorHAnsi" w:hAnsiTheme="majorHAnsi"/>
          <w:sz w:val="22"/>
          <w:szCs w:val="22"/>
        </w:rPr>
        <w:t>静态用户属性特征</w:t>
      </w:r>
      <w:r w:rsidR="00005308" w:rsidRPr="005E048D">
        <w:rPr>
          <w:rFonts w:asciiTheme="majorHAnsi" w:hAnsiTheme="majorHAnsi"/>
          <w:sz w:val="22"/>
          <w:szCs w:val="22"/>
        </w:rPr>
        <w:t>低维嵌入</w:t>
      </w:r>
      <w:r w:rsidR="003F4225" w:rsidRPr="005E048D">
        <w:rPr>
          <w:rFonts w:asciiTheme="majorHAnsi" w:hAnsiTheme="majorHAnsi"/>
          <w:sz w:val="22"/>
          <w:szCs w:val="22"/>
        </w:rPr>
        <w:t>、动态环境</w:t>
      </w:r>
      <w:r w:rsidR="00005308" w:rsidRPr="005E048D">
        <w:rPr>
          <w:rFonts w:asciiTheme="majorHAnsi" w:hAnsiTheme="majorHAnsi"/>
          <w:sz w:val="22"/>
          <w:szCs w:val="22"/>
        </w:rPr>
        <w:t>低维嵌入</w:t>
      </w:r>
      <w:r w:rsidR="003F4225" w:rsidRPr="005E048D">
        <w:rPr>
          <w:rFonts w:asciiTheme="majorHAnsi" w:hAnsiTheme="majorHAnsi"/>
          <w:sz w:val="22"/>
          <w:szCs w:val="22"/>
        </w:rPr>
        <w:t>、候选物品集</w:t>
      </w:r>
      <w:r w:rsidR="00005308" w:rsidRPr="005E048D">
        <w:rPr>
          <w:rFonts w:asciiTheme="majorHAnsi" w:hAnsiTheme="majorHAnsi"/>
          <w:sz w:val="22"/>
          <w:szCs w:val="22"/>
        </w:rPr>
        <w:t>低维嵌入</w:t>
      </w:r>
      <w:r w:rsidR="003F4225" w:rsidRPr="005E048D">
        <w:rPr>
          <w:rFonts w:asciiTheme="majorHAnsi" w:hAnsiTheme="majorHAnsi"/>
          <w:sz w:val="22"/>
          <w:szCs w:val="22"/>
        </w:rPr>
        <w:t>以及目标物品</w:t>
      </w:r>
      <w:r w:rsidR="00005308" w:rsidRPr="005E048D">
        <w:rPr>
          <w:rFonts w:asciiTheme="majorHAnsi" w:hAnsiTheme="majorHAnsi"/>
          <w:sz w:val="22"/>
          <w:szCs w:val="22"/>
        </w:rPr>
        <w:t>低维嵌入为输入</w:t>
      </w:r>
      <w:r w:rsidR="003F4225" w:rsidRPr="005E048D">
        <w:rPr>
          <w:rFonts w:asciiTheme="majorHAnsi" w:hAnsiTheme="majorHAnsi"/>
          <w:sz w:val="22"/>
          <w:szCs w:val="22"/>
        </w:rPr>
        <w:t>，以此来预测目标物品在给定状态下可能带来的最大</w:t>
      </w:r>
      <w:r w:rsidR="00005308" w:rsidRPr="005E048D">
        <w:rPr>
          <w:rFonts w:asciiTheme="majorHAnsi" w:hAnsiTheme="majorHAnsi"/>
          <w:sz w:val="22"/>
          <w:szCs w:val="22"/>
        </w:rPr>
        <w:t>期望</w:t>
      </w:r>
      <w:r w:rsidR="003F4225" w:rsidRPr="005E048D">
        <w:rPr>
          <w:rFonts w:asciiTheme="majorHAnsi" w:hAnsiTheme="majorHAnsi"/>
          <w:sz w:val="22"/>
          <w:szCs w:val="22"/>
        </w:rPr>
        <w:t>社会福利。</w:t>
      </w:r>
    </w:p>
    <w:p w14:paraId="02FA533B" w14:textId="0EF1B5D8" w:rsidR="004E115E" w:rsidRPr="005E048D" w:rsidRDefault="0045627C" w:rsidP="00814CA9">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1.</w:t>
      </w:r>
      <w:r w:rsidR="00C74F8D" w:rsidRPr="005E048D">
        <w:rPr>
          <w:rFonts w:asciiTheme="majorHAnsi" w:hAnsiTheme="majorHAnsi"/>
          <w:bCs/>
          <w:sz w:val="22"/>
          <w:szCs w:val="22"/>
        </w:rPr>
        <w:t>5</w:t>
      </w:r>
      <w:r w:rsidRPr="005E048D">
        <w:rPr>
          <w:rFonts w:asciiTheme="majorHAnsi" w:hAnsiTheme="majorHAnsi"/>
          <w:bCs/>
          <w:sz w:val="22"/>
          <w:szCs w:val="22"/>
        </w:rPr>
        <w:t xml:space="preserve"> </w:t>
      </w:r>
      <w:r w:rsidR="004E115E" w:rsidRPr="005E048D">
        <w:rPr>
          <w:rFonts w:asciiTheme="majorHAnsi" w:hAnsiTheme="majorHAnsi"/>
          <w:sz w:val="22"/>
          <w:szCs w:val="22"/>
        </w:rPr>
        <w:t>云侧服务器</w:t>
      </w:r>
      <w:r w:rsidR="00573DB1" w:rsidRPr="005E048D">
        <w:rPr>
          <w:rFonts w:asciiTheme="majorHAnsi" w:hAnsiTheme="majorHAnsi"/>
          <w:sz w:val="22"/>
          <w:szCs w:val="22"/>
        </w:rPr>
        <w:t>随机模拟用户请求</w:t>
      </w:r>
      <w:r w:rsidR="00364700" w:rsidRPr="005E048D">
        <w:rPr>
          <w:rFonts w:asciiTheme="majorHAnsi" w:hAnsiTheme="majorHAnsi"/>
          <w:sz w:val="22"/>
          <w:szCs w:val="22"/>
        </w:rPr>
        <w:t>，并用云侧推荐模型生成物品候选集合</w:t>
      </w:r>
      <w:del w:id="205" w:author="JDP" w:date="2024-12-27T16:45:00Z" w16du:dateUtc="2024-12-27T08:45:00Z">
        <w:r w:rsidR="00573DB1" w:rsidRPr="005E048D" w:rsidDel="00F24DAB">
          <w:rPr>
            <w:rFonts w:asciiTheme="majorHAnsi" w:hAnsiTheme="majorHAnsi" w:hint="eastAsia"/>
            <w:sz w:val="22"/>
            <w:szCs w:val="22"/>
          </w:rPr>
          <w:delText>。</w:delText>
        </w:r>
      </w:del>
      <w:ins w:id="206" w:author="JDP" w:date="2024-12-27T16:45:00Z" w16du:dateUtc="2024-12-27T08:45:00Z">
        <w:r w:rsidR="00F24DAB">
          <w:rPr>
            <w:rFonts w:asciiTheme="majorHAnsi" w:hAnsiTheme="majorHAnsi" w:hint="eastAsia"/>
            <w:sz w:val="22"/>
            <w:szCs w:val="22"/>
          </w:rPr>
          <w:t>，即</w:t>
        </w:r>
      </w:ins>
      <w:del w:id="207" w:author="JDP" w:date="2024-12-27T16:45:00Z" w16du:dateUtc="2024-12-27T08:45:00Z">
        <w:r w:rsidR="00573DB1" w:rsidRPr="005E048D" w:rsidDel="00F24DAB">
          <w:rPr>
            <w:rFonts w:asciiTheme="majorHAnsi" w:hAnsiTheme="majorHAnsi"/>
            <w:sz w:val="22"/>
            <w:szCs w:val="22"/>
          </w:rPr>
          <w:delText>此处，</w:delText>
        </w:r>
      </w:del>
      <w:del w:id="208" w:author="JDP" w:date="2024-12-27T16:41:00Z" w16du:dateUtc="2024-12-27T08:41:00Z">
        <w:r w:rsidR="00573DB1" w:rsidRPr="005E048D" w:rsidDel="003012F1">
          <w:rPr>
            <w:rFonts w:asciiTheme="majorHAnsi" w:hAnsiTheme="majorHAnsi"/>
            <w:sz w:val="22"/>
            <w:szCs w:val="22"/>
          </w:rPr>
          <w:delText>我们</w:delText>
        </w:r>
      </w:del>
      <w:del w:id="209" w:author="JDP" w:date="2024-12-27T16:45:00Z" w16du:dateUtc="2024-12-27T08:45:00Z">
        <w:r w:rsidR="00573DB1" w:rsidRPr="005E048D" w:rsidDel="00F24DAB">
          <w:rPr>
            <w:rFonts w:asciiTheme="majorHAnsi" w:hAnsiTheme="majorHAnsi"/>
            <w:sz w:val="22"/>
            <w:szCs w:val="22"/>
          </w:rPr>
          <w:delText>的模拟方法为</w:delText>
        </w:r>
      </w:del>
      <w:r w:rsidR="00573DB1" w:rsidRPr="005E048D">
        <w:rPr>
          <w:rFonts w:asciiTheme="majorHAnsi" w:hAnsiTheme="majorHAnsi"/>
          <w:sz w:val="22"/>
          <w:szCs w:val="22"/>
        </w:rPr>
        <w:t>从用户请求日志记录中随机采样回放用户的请求。</w:t>
      </w:r>
    </w:p>
    <w:p w14:paraId="683863AB" w14:textId="0D109CAC" w:rsidR="002B1150" w:rsidRPr="005E048D" w:rsidRDefault="00573DB1" w:rsidP="002B1150">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1.</w:t>
      </w:r>
      <w:r w:rsidR="00C74F8D" w:rsidRPr="005E048D">
        <w:rPr>
          <w:rFonts w:asciiTheme="majorHAnsi" w:hAnsiTheme="majorHAnsi"/>
          <w:bCs/>
          <w:sz w:val="22"/>
          <w:szCs w:val="22"/>
        </w:rPr>
        <w:t>6</w:t>
      </w:r>
      <w:r w:rsidRPr="005E048D">
        <w:rPr>
          <w:rFonts w:asciiTheme="majorHAnsi" w:hAnsiTheme="majorHAnsi"/>
          <w:bCs/>
          <w:sz w:val="22"/>
          <w:szCs w:val="22"/>
        </w:rPr>
        <w:t xml:space="preserve"> </w:t>
      </w:r>
      <w:r w:rsidR="00EA2945" w:rsidRPr="005E048D">
        <w:rPr>
          <w:rFonts w:asciiTheme="majorHAnsi" w:hAnsiTheme="majorHAnsi"/>
          <w:bCs/>
          <w:sz w:val="22"/>
          <w:szCs w:val="22"/>
        </w:rPr>
        <w:t>对于一条模拟的用户请求</w:t>
      </w:r>
      <w:r w:rsidR="009F3402" w:rsidRPr="005E048D">
        <w:rPr>
          <w:rFonts w:asciiTheme="majorHAnsi" w:hAnsiTheme="majorHAnsi"/>
          <w:bCs/>
          <w:sz w:val="22"/>
          <w:szCs w:val="22"/>
        </w:rPr>
        <w:t>，用端上重排模块决策展示的物品</w:t>
      </w:r>
      <w:r w:rsidR="00364700" w:rsidRPr="005E048D">
        <w:rPr>
          <w:rFonts w:asciiTheme="majorHAnsi" w:hAnsiTheme="majorHAnsi"/>
          <w:bCs/>
          <w:sz w:val="22"/>
          <w:szCs w:val="22"/>
        </w:rPr>
        <w:t>，并用环境模型模拟真实用户的点击、下翻行为</w:t>
      </w:r>
      <w:r w:rsidR="009F3402" w:rsidRPr="005E048D">
        <w:rPr>
          <w:rFonts w:asciiTheme="majorHAnsi" w:hAnsiTheme="majorHAnsi"/>
          <w:bCs/>
          <w:sz w:val="22"/>
          <w:szCs w:val="22"/>
        </w:rPr>
        <w:t>。</w:t>
      </w:r>
      <w:r w:rsidR="00CE603E" w:rsidRPr="005E048D">
        <w:rPr>
          <w:rFonts w:asciiTheme="majorHAnsi" w:hAnsiTheme="majorHAnsi"/>
          <w:bCs/>
          <w:sz w:val="22"/>
          <w:szCs w:val="22"/>
        </w:rPr>
        <w:t>端上重排模块</w:t>
      </w:r>
      <w:r w:rsidR="00364700" w:rsidRPr="005E048D">
        <w:rPr>
          <w:rFonts w:asciiTheme="majorHAnsi" w:hAnsiTheme="majorHAnsi"/>
          <w:bCs/>
          <w:sz w:val="22"/>
          <w:szCs w:val="22"/>
        </w:rPr>
        <w:t>的输入为端设备用户日志数据包括用户静态属性，</w:t>
      </w:r>
      <w:r w:rsidR="00364700" w:rsidRPr="005E048D">
        <w:rPr>
          <w:rFonts w:asciiTheme="majorHAnsi" w:hAnsiTheme="majorHAnsi"/>
          <w:bCs/>
          <w:sz w:val="22"/>
          <w:szCs w:val="22"/>
        </w:rPr>
        <w:lastRenderedPageBreak/>
        <w:t>如</w:t>
      </w:r>
      <w:r w:rsidR="00364700" w:rsidRPr="005E048D">
        <w:rPr>
          <w:rFonts w:asciiTheme="majorHAnsi" w:hAnsiTheme="majorHAnsi"/>
          <w:sz w:val="22"/>
          <w:szCs w:val="22"/>
        </w:rPr>
        <w:t>用户性别、年龄、地域等，动态环境特征为至少一条用户最近浏览的物品信息，物品包含物品侧特征，如物品的</w:t>
      </w:r>
      <w:r w:rsidR="00364700" w:rsidRPr="005E048D">
        <w:rPr>
          <w:rFonts w:asciiTheme="majorHAnsi" w:hAnsiTheme="majorHAnsi"/>
          <w:sz w:val="22"/>
          <w:szCs w:val="22"/>
        </w:rPr>
        <w:t>ID</w:t>
      </w:r>
      <w:r w:rsidR="00364700" w:rsidRPr="005E048D">
        <w:rPr>
          <w:rFonts w:asciiTheme="majorHAnsi" w:hAnsiTheme="majorHAnsi"/>
          <w:sz w:val="22"/>
          <w:szCs w:val="22"/>
        </w:rPr>
        <w:t>、物品投放者</w:t>
      </w:r>
      <w:r w:rsidR="00364700" w:rsidRPr="005E048D">
        <w:rPr>
          <w:rFonts w:asciiTheme="majorHAnsi" w:hAnsiTheme="majorHAnsi"/>
          <w:sz w:val="22"/>
          <w:szCs w:val="22"/>
        </w:rPr>
        <w:t>ID</w:t>
      </w:r>
      <w:r w:rsidR="00364700" w:rsidRPr="005E048D">
        <w:rPr>
          <w:rFonts w:asciiTheme="majorHAnsi" w:hAnsiTheme="majorHAnsi"/>
          <w:sz w:val="22"/>
          <w:szCs w:val="22"/>
        </w:rPr>
        <w:t>、物品的类别、物品所属的物品组、物品所属地域等，以及用户对物品的交互行为，及描述用户或端设备状态的额外特征，如电池电量、网络状况等</w:t>
      </w:r>
      <w:r w:rsidR="00364700" w:rsidRPr="005E048D">
        <w:rPr>
          <w:rFonts w:asciiTheme="majorHAnsi" w:hAnsiTheme="majorHAnsi"/>
          <w:bCs/>
          <w:sz w:val="22"/>
          <w:szCs w:val="22"/>
        </w:rPr>
        <w:t>。端上重排模块对候选集合内的物品</w:t>
      </w:r>
      <w:r w:rsidR="00CE603E" w:rsidRPr="005E048D">
        <w:rPr>
          <w:rFonts w:asciiTheme="majorHAnsi" w:hAnsiTheme="majorHAnsi"/>
          <w:bCs/>
          <w:sz w:val="22"/>
          <w:szCs w:val="22"/>
        </w:rPr>
        <w:t>输出预估的点击率、下翻率、期望社会福利</w:t>
      </w:r>
      <w:r w:rsidR="00D642EB" w:rsidRPr="005E048D">
        <w:rPr>
          <w:rFonts w:asciiTheme="majorHAnsi" w:hAnsiTheme="majorHAnsi"/>
          <w:bCs/>
          <w:sz w:val="22"/>
          <w:szCs w:val="22"/>
        </w:rPr>
        <w:t>，记为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D642EB" w:rsidRPr="005E048D">
        <w:rPr>
          <w:rFonts w:asciiTheme="majorHAnsi" w:hAnsiTheme="majorHAnsi"/>
          <w:sz w:val="22"/>
          <w:szCs w:val="22"/>
        </w:rPr>
        <w:t>，</w:t>
      </w:r>
      <w:r w:rsidR="00364700" w:rsidRPr="005E048D">
        <w:rPr>
          <w:rFonts w:asciiTheme="majorHAnsi" w:hAnsiTheme="majorHAnsi"/>
          <w:sz w:val="22"/>
          <w:szCs w:val="22"/>
        </w:rPr>
        <w:t>它根据机制算法</w:t>
      </w:r>
      <w:r w:rsidR="008A4258" w:rsidRPr="005E048D">
        <w:rPr>
          <w:rFonts w:asciiTheme="majorHAnsi" w:hAnsiTheme="majorHAnsi"/>
          <w:sz w:val="22"/>
          <w:szCs w:val="22"/>
        </w:rPr>
        <w:t>物品打分单元及</w:t>
      </w:r>
      <w:r w:rsidR="008A4258" w:rsidRPr="005E048D">
        <w:rPr>
          <w:rFonts w:asciiTheme="majorHAnsi" w:eastAsiaTheme="minorEastAsia" w:hAnsiTheme="majorHAnsi"/>
          <w:sz w:val="22"/>
          <w:szCs w:val="22"/>
          <w:highlight w:val="yellow"/>
        </w:rPr>
        <w:t>物品排序与展示选取单元</w:t>
      </w:r>
      <w:r w:rsidR="00364700" w:rsidRPr="005E048D">
        <w:rPr>
          <w:rFonts w:asciiTheme="majorHAnsi" w:hAnsiTheme="majorHAnsi"/>
          <w:sz w:val="22"/>
          <w:szCs w:val="22"/>
        </w:rPr>
        <w:t>，选取</w:t>
      </w:r>
      <w:r w:rsidR="00364700" w:rsidRPr="005E048D">
        <w:rPr>
          <w:rFonts w:asciiTheme="majorHAnsi" w:hAnsiTheme="majorHAnsi"/>
          <w:sz w:val="22"/>
          <w:szCs w:val="22"/>
        </w:rPr>
        <w:t xml:space="preserve"> </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364700" w:rsidRPr="005E048D">
        <w:rPr>
          <w:rFonts w:asciiTheme="majorHAnsi" w:hAnsiTheme="majorHAnsi"/>
          <w:sz w:val="22"/>
          <w:szCs w:val="22"/>
        </w:rPr>
        <w:t xml:space="preserve"> </w:t>
      </w:r>
      <w:r w:rsidR="00364700" w:rsidRPr="005E048D">
        <w:rPr>
          <w:rFonts w:asciiTheme="majorHAnsi" w:hAnsiTheme="majorHAnsi"/>
          <w:sz w:val="22"/>
          <w:szCs w:val="22"/>
        </w:rPr>
        <w:t>最大的物品进行展示。</w:t>
      </w:r>
      <w:r w:rsidR="00364700" w:rsidRPr="005E048D">
        <w:rPr>
          <w:rFonts w:asciiTheme="majorHAnsi" w:hAnsiTheme="majorHAnsi"/>
          <w:bCs/>
          <w:sz w:val="22"/>
          <w:szCs w:val="22"/>
        </w:rPr>
        <w:t>环境模型可以根据用户请求特征预估点击率、下翻率，根据概率采样可以得到模拟的真实用户的点击、下翻行为，记为</w:t>
      </w:r>
      <w:r w:rsidR="00364700" w:rsidRPr="005E048D">
        <w:rPr>
          <w:rFonts w:asciiTheme="majorHAnsi" w:hAnsiTheme="majorHAnsi"/>
          <w:bCs/>
          <w:sz w:val="22"/>
          <w:szCs w:val="22"/>
        </w:rPr>
        <w:t xml:space="preserve"> </w:t>
      </w:r>
      <m:oMath>
        <m:r>
          <m:rPr>
            <m:sty m:val="p"/>
          </m:rPr>
          <w:rPr>
            <w:rFonts w:ascii="Cambria Math" w:hAnsi="Cambria Math"/>
            <w:sz w:val="22"/>
            <w:szCs w:val="22"/>
          </w:rPr>
          <m:t>Θ</m:t>
        </m:r>
        <m:r>
          <w:rPr>
            <w:rFonts w:ascii="Cambria Math" w:hAnsi="Cambria Math"/>
            <w:sz w:val="22"/>
            <w:szCs w:val="22"/>
          </w:rPr>
          <m:t xml:space="preserve">, </m:t>
        </m:r>
        <m:r>
          <m:rPr>
            <m:sty m:val="p"/>
          </m:rPr>
          <w:rPr>
            <w:rFonts w:ascii="Cambria Math" w:hAnsi="Cambria Math"/>
            <w:sz w:val="22"/>
            <w:szCs w:val="22"/>
          </w:rPr>
          <m:t>Γ</m:t>
        </m:r>
      </m:oMath>
      <w:r w:rsidR="00364700" w:rsidRPr="005E048D">
        <w:rPr>
          <w:rFonts w:asciiTheme="majorHAnsi" w:hAnsiTheme="majorHAnsi"/>
          <w:bCs/>
          <w:sz w:val="22"/>
          <w:szCs w:val="22"/>
        </w:rPr>
        <w:t>；</w:t>
      </w:r>
    </w:p>
    <w:p w14:paraId="426ABDA7" w14:textId="77777777" w:rsidR="006B621E" w:rsidRDefault="00364700" w:rsidP="00791D88">
      <w:pPr>
        <w:pStyle w:val="ab"/>
        <w:numPr>
          <w:ilvl w:val="0"/>
          <w:numId w:val="1"/>
        </w:numPr>
        <w:tabs>
          <w:tab w:val="left" w:pos="709"/>
        </w:tabs>
        <w:spacing w:line="360" w:lineRule="auto"/>
        <w:ind w:left="0" w:firstLineChars="0" w:firstLine="0"/>
        <w:rPr>
          <w:rFonts w:asciiTheme="majorHAnsi" w:hAnsiTheme="majorHAnsi"/>
          <w:sz w:val="22"/>
          <w:szCs w:val="22"/>
        </w:rPr>
      </w:pPr>
      <w:r w:rsidRPr="005E048D">
        <w:rPr>
          <w:rFonts w:asciiTheme="majorHAnsi" w:hAnsiTheme="majorHAnsi"/>
          <w:sz w:val="22"/>
          <w:szCs w:val="22"/>
        </w:rPr>
        <w:t>1.</w:t>
      </w:r>
      <w:r w:rsidR="00C74F8D" w:rsidRPr="005E048D">
        <w:rPr>
          <w:rFonts w:asciiTheme="majorHAnsi" w:hAnsiTheme="majorHAnsi"/>
          <w:sz w:val="22"/>
          <w:szCs w:val="22"/>
        </w:rPr>
        <w:t>7</w:t>
      </w:r>
      <w:r w:rsidRPr="005E048D">
        <w:rPr>
          <w:rFonts w:asciiTheme="majorHAnsi" w:hAnsiTheme="majorHAnsi"/>
          <w:sz w:val="22"/>
          <w:szCs w:val="22"/>
        </w:rPr>
        <w:t xml:space="preserve"> </w:t>
      </w:r>
      <w:r w:rsidR="002B1150" w:rsidRPr="005E048D">
        <w:rPr>
          <w:rFonts w:asciiTheme="majorHAnsi" w:hAnsiTheme="majorHAnsi"/>
          <w:sz w:val="22"/>
          <w:szCs w:val="22"/>
        </w:rPr>
        <w:t>根据模拟的用户行为更新动态环境特征、候选物品集合</w:t>
      </w:r>
      <w:r w:rsidR="00CF2489" w:rsidRPr="005E048D">
        <w:rPr>
          <w:rFonts w:asciiTheme="majorHAnsi" w:hAnsiTheme="majorHAnsi"/>
          <w:sz w:val="22"/>
          <w:szCs w:val="22"/>
        </w:rPr>
        <w:t>，同时将这一次经验记录到重放缓冲区供端上重排模块</w:t>
      </w:r>
      <w:r w:rsidR="00CF2489" w:rsidRPr="0051525A">
        <w:rPr>
          <w:rFonts w:asciiTheme="majorHAnsi" w:hAnsiTheme="majorHAnsi"/>
          <w:sz w:val="22"/>
          <w:szCs w:val="22"/>
          <w:highlight w:val="yellow"/>
          <w:rPrChange w:id="210" w:author="JDP" w:date="2024-12-27T16:45:00Z" w16du:dateUtc="2024-12-27T08:45:00Z">
            <w:rPr>
              <w:rFonts w:asciiTheme="majorHAnsi" w:hAnsiTheme="majorHAnsi"/>
              <w:sz w:val="22"/>
              <w:szCs w:val="22"/>
            </w:rPr>
          </w:rPrChange>
        </w:rPr>
        <w:t>学习</w:t>
      </w:r>
      <w:r w:rsidR="0051525A" w:rsidRPr="0051525A">
        <w:rPr>
          <w:rFonts w:asciiTheme="majorHAnsi" w:hAnsiTheme="majorHAnsi" w:hint="eastAsia"/>
          <w:b/>
          <w:bCs/>
          <w:color w:val="FF0000"/>
          <w:sz w:val="22"/>
          <w:szCs w:val="22"/>
          <w:rPrChange w:id="211" w:author="JDP" w:date="2024-12-27T16:45:00Z" w16du:dateUtc="2024-12-27T08:45:00Z">
            <w:rPr>
              <w:rFonts w:asciiTheme="majorHAnsi" w:hAnsiTheme="majorHAnsi" w:hint="eastAsia"/>
              <w:sz w:val="22"/>
              <w:szCs w:val="22"/>
              <w:highlight w:val="yellow"/>
            </w:rPr>
          </w:rPrChange>
        </w:rPr>
        <w:t>训练？</w:t>
      </w:r>
      <w:r w:rsidR="00B30D97" w:rsidRPr="005E048D">
        <w:rPr>
          <w:rFonts w:asciiTheme="majorHAnsi" w:hAnsiTheme="majorHAnsi"/>
          <w:sz w:val="22"/>
          <w:szCs w:val="22"/>
        </w:rPr>
        <w:t>。</w:t>
      </w:r>
    </w:p>
    <w:p w14:paraId="05304BC4" w14:textId="37CC4919" w:rsidR="0051525A" w:rsidRDefault="006B621E" w:rsidP="00791D88">
      <w:pPr>
        <w:pStyle w:val="ab"/>
        <w:numPr>
          <w:ilvl w:val="0"/>
          <w:numId w:val="1"/>
        </w:numPr>
        <w:tabs>
          <w:tab w:val="left" w:pos="709"/>
        </w:tabs>
        <w:spacing w:line="360" w:lineRule="auto"/>
        <w:ind w:left="0" w:firstLineChars="0" w:firstLine="0"/>
        <w:rPr>
          <w:ins w:id="212" w:author="JDP" w:date="2024-12-27T16:45:00Z" w16du:dateUtc="2024-12-27T08:45:00Z"/>
          <w:rFonts w:asciiTheme="majorHAnsi" w:hAnsiTheme="majorHAnsi"/>
          <w:sz w:val="22"/>
          <w:szCs w:val="22"/>
        </w:rPr>
      </w:pPr>
      <w:r>
        <w:rPr>
          <w:rFonts w:asciiTheme="majorHAnsi" w:hAnsiTheme="majorHAnsi" w:hint="eastAsia"/>
          <w:sz w:val="22"/>
          <w:szCs w:val="22"/>
        </w:rPr>
        <w:t>所述的</w:t>
      </w:r>
      <w:r w:rsidRPr="0051525A">
        <w:rPr>
          <w:rFonts w:asciiTheme="majorHAnsi" w:hAnsiTheme="majorHAnsi" w:hint="eastAsia"/>
          <w:b/>
          <w:bCs/>
          <w:color w:val="FF0000"/>
          <w:sz w:val="22"/>
          <w:szCs w:val="22"/>
          <w:rPrChange w:id="213" w:author="JDP" w:date="2024-12-27T16:45:00Z" w16du:dateUtc="2024-12-27T08:45:00Z">
            <w:rPr>
              <w:rFonts w:asciiTheme="majorHAnsi" w:hAnsiTheme="majorHAnsi" w:hint="eastAsia"/>
              <w:sz w:val="22"/>
              <w:szCs w:val="22"/>
              <w:highlight w:val="yellow"/>
            </w:rPr>
          </w:rPrChange>
        </w:rPr>
        <w:t>训练？</w:t>
      </w:r>
      <w:r w:rsidR="00F62883" w:rsidRPr="009A0231">
        <w:rPr>
          <w:rFonts w:asciiTheme="majorHAnsi" w:hAnsiTheme="majorHAnsi"/>
          <w:sz w:val="22"/>
          <w:szCs w:val="22"/>
          <w:highlight w:val="yellow"/>
        </w:rPr>
        <w:t>具体更新方法为</w:t>
      </w:r>
      <w:r w:rsidR="00F62883" w:rsidRPr="005E048D">
        <w:rPr>
          <w:rFonts w:asciiTheme="majorHAnsi" w:hAnsiTheme="majorHAnsi"/>
          <w:sz w:val="22"/>
          <w:szCs w:val="22"/>
        </w:rPr>
        <w:t>：动态环境特征中加入新的浏览记录，并将刚曝光的广告从候选物品集合中去除。</w:t>
      </w:r>
    </w:p>
    <w:p w14:paraId="7538DF87" w14:textId="19E894BC" w:rsidR="00364700" w:rsidRPr="005E048D" w:rsidRDefault="009A0231" w:rsidP="00791D88">
      <w:pPr>
        <w:pStyle w:val="ab"/>
        <w:numPr>
          <w:ilvl w:val="0"/>
          <w:numId w:val="1"/>
        </w:numPr>
        <w:tabs>
          <w:tab w:val="left" w:pos="709"/>
        </w:tabs>
        <w:spacing w:line="360" w:lineRule="auto"/>
        <w:ind w:left="0" w:firstLineChars="0" w:firstLine="0"/>
        <w:rPr>
          <w:rFonts w:asciiTheme="majorHAnsi" w:hAnsiTheme="majorHAnsi"/>
          <w:sz w:val="22"/>
          <w:szCs w:val="22"/>
        </w:rPr>
      </w:pPr>
      <w:r>
        <w:rPr>
          <w:rFonts w:asciiTheme="majorHAnsi" w:hAnsiTheme="majorHAnsi" w:hint="eastAsia"/>
          <w:sz w:val="22"/>
          <w:szCs w:val="22"/>
        </w:rPr>
        <w:t>所述的</w:t>
      </w:r>
      <w:r w:rsidRPr="0051525A">
        <w:rPr>
          <w:rFonts w:asciiTheme="majorHAnsi" w:hAnsiTheme="majorHAnsi" w:hint="eastAsia"/>
          <w:b/>
          <w:bCs/>
          <w:color w:val="FF0000"/>
          <w:sz w:val="22"/>
          <w:szCs w:val="22"/>
          <w:rPrChange w:id="214" w:author="JDP" w:date="2024-12-27T16:45:00Z" w16du:dateUtc="2024-12-27T08:45:00Z">
            <w:rPr>
              <w:rFonts w:asciiTheme="majorHAnsi" w:hAnsiTheme="majorHAnsi" w:hint="eastAsia"/>
              <w:sz w:val="22"/>
              <w:szCs w:val="22"/>
              <w:highlight w:val="yellow"/>
            </w:rPr>
          </w:rPrChange>
        </w:rPr>
        <w:t>训练？</w:t>
      </w:r>
      <w:del w:id="215" w:author="JDP" w:date="2024-12-27T16:41:00Z" w16du:dateUtc="2024-12-27T08:41:00Z">
        <w:r w:rsidR="0069648D" w:rsidRPr="005E048D" w:rsidDel="003012F1">
          <w:rPr>
            <w:rFonts w:asciiTheme="majorHAnsi" w:hAnsiTheme="majorHAnsi"/>
            <w:sz w:val="22"/>
            <w:szCs w:val="22"/>
          </w:rPr>
          <w:delText>我们</w:delText>
        </w:r>
      </w:del>
      <w:r w:rsidR="0069648D" w:rsidRPr="005E048D">
        <w:rPr>
          <w:rFonts w:asciiTheme="majorHAnsi" w:hAnsiTheme="majorHAnsi"/>
          <w:sz w:val="22"/>
          <w:szCs w:val="22"/>
        </w:rPr>
        <w:t>使用一个重放缓冲区</w:t>
      </w:r>
      <m:oMath>
        <m:r>
          <m:rPr>
            <m:scr m:val="script"/>
          </m:rP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m:t>
        </m:r>
        <m:r>
          <w:rPr>
            <w:rFonts w:ascii="Cambria Math" w:hAnsi="Cambria Math"/>
            <w:sz w:val="22"/>
            <w:szCs w:val="22"/>
          </w:rPr>
          <m:t>}</m:t>
        </m:r>
      </m:oMath>
      <w:r w:rsidR="0069648D" w:rsidRPr="005E048D">
        <w:rPr>
          <w:rFonts w:asciiTheme="majorHAnsi" w:hAnsiTheme="majorHAnsi"/>
          <w:sz w:val="22"/>
          <w:szCs w:val="22"/>
        </w:rPr>
        <w:t>来存储来自学习过程的经验。一则经验是一个由当前状态</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0069648D" w:rsidRPr="005E048D">
        <w:rPr>
          <w:rFonts w:asciiTheme="majorHAnsi" w:hAnsiTheme="majorHAnsi"/>
          <w:sz w:val="22"/>
          <w:szCs w:val="22"/>
        </w:rPr>
        <w:t>、下一个状态</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0069648D" w:rsidRPr="005E048D">
        <w:rPr>
          <w:rFonts w:asciiTheme="majorHAnsi" w:hAnsiTheme="majorHAnsi"/>
          <w:sz w:val="22"/>
          <w:szCs w:val="22"/>
        </w:rPr>
        <w:t>、动作</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0069648D" w:rsidRPr="005E048D">
        <w:rPr>
          <w:rFonts w:asciiTheme="majorHAnsi" w:hAnsiTheme="majorHAnsi"/>
          <w:sz w:val="22"/>
          <w:szCs w:val="22"/>
        </w:rPr>
        <w:t>以及动作的奖励</w:t>
      </w:r>
      <m:oMath>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i</m:t>
            </m:r>
          </m:sub>
        </m:sSub>
      </m:oMath>
      <w:r w:rsidR="0069648D" w:rsidRPr="005E048D">
        <w:rPr>
          <w:rFonts w:asciiTheme="majorHAnsi" w:hAnsiTheme="majorHAnsi"/>
          <w:sz w:val="22"/>
          <w:szCs w:val="22"/>
        </w:rPr>
        <w:t>和</w:t>
      </w:r>
      <m:oMath>
        <m:sSub>
          <m:sSubPr>
            <m:ctrlPr>
              <w:rPr>
                <w:rFonts w:ascii="Cambria Math" w:hAnsi="Cambria Math"/>
                <w:i/>
                <w:sz w:val="22"/>
                <w:szCs w:val="22"/>
              </w:rPr>
            </m:ctrlPr>
          </m:sSubPr>
          <m:e>
            <m:r>
              <m:rPr>
                <m:sty m:val="p"/>
              </m:rPr>
              <w:rPr>
                <w:rFonts w:ascii="Cambria Math" w:hAnsi="Cambria Math"/>
                <w:sz w:val="22"/>
                <w:szCs w:val="22"/>
              </w:rPr>
              <m:t>Γ</m:t>
            </m:r>
          </m:e>
          <m:sub>
            <m:r>
              <w:rPr>
                <w:rFonts w:ascii="Cambria Math" w:hAnsi="Cambria Math"/>
                <w:sz w:val="22"/>
                <w:szCs w:val="22"/>
              </w:rPr>
              <m:t>i</m:t>
            </m:r>
          </m:sub>
        </m:sSub>
      </m:oMath>
      <w:r w:rsidR="0069648D" w:rsidRPr="005E048D">
        <w:rPr>
          <w:rFonts w:asciiTheme="majorHAnsi" w:hAnsiTheme="majorHAnsi"/>
          <w:sz w:val="22"/>
          <w:szCs w:val="22"/>
        </w:rPr>
        <w:t>组成的元组，其中状态、动作、奖励均为强化学习领域中的概念，分别表示智能体面对的环境、面对该环境选择的动作以及该动作所获得的奖励，在本实施例中，状态为</w:t>
      </w:r>
      <w:r w:rsidR="0069648D" w:rsidRPr="005E048D">
        <w:rPr>
          <w:rFonts w:asciiTheme="majorHAnsi" w:eastAsiaTheme="minorEastAsia" w:hAnsiTheme="majorHAnsi"/>
          <w:sz w:val="22"/>
          <w:szCs w:val="22"/>
        </w:rPr>
        <w:t>静态用户属性、动态环境特特征、候选物品集合的组合，动作为选择展示的广告，奖励为用户点击价值</w:t>
      </w:r>
      <m:oMath>
        <m:sSub>
          <m:sSubPr>
            <m:ctrlPr>
              <w:rPr>
                <w:rFonts w:ascii="Cambria Math" w:eastAsiaTheme="minorEastAsia" w:hAnsi="Cambria Math"/>
                <w:i/>
                <w:sz w:val="22"/>
                <w:szCs w:val="22"/>
              </w:rPr>
            </m:ctrlPr>
          </m:sSubPr>
          <m:e>
            <m:r>
              <m:rPr>
                <m:sty m:val="p"/>
              </m:rPr>
              <w:rPr>
                <w:rFonts w:ascii="Cambria Math" w:hAnsi="Cambria Math"/>
                <w:sz w:val="22"/>
                <w:szCs w:val="22"/>
              </w:rPr>
              <m:t>Θ</m:t>
            </m:r>
          </m:e>
          <m:sub>
            <m:r>
              <w:rPr>
                <w:rFonts w:ascii="Cambria Math" w:eastAsiaTheme="minorEastAsia"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sidR="0069648D" w:rsidRPr="005E048D">
        <w:rPr>
          <w:rFonts w:asciiTheme="majorHAnsi" w:hAnsiTheme="majorHAnsi"/>
          <w:sz w:val="22"/>
          <w:szCs w:val="22"/>
        </w:rPr>
        <w:t>。</w:t>
      </w:r>
    </w:p>
    <w:p w14:paraId="69748360" w14:textId="77777777" w:rsidR="00C74F8D" w:rsidRPr="005E048D" w:rsidRDefault="00D60B3C" w:rsidP="00C74F8D">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sz w:val="22"/>
          <w:szCs w:val="22"/>
        </w:rPr>
        <w:t>1.</w:t>
      </w:r>
      <w:r w:rsidR="00C74F8D" w:rsidRPr="005E048D">
        <w:rPr>
          <w:rFonts w:asciiTheme="majorHAnsi" w:hAnsiTheme="majorHAnsi"/>
          <w:sz w:val="22"/>
          <w:szCs w:val="22"/>
        </w:rPr>
        <w:t>8</w:t>
      </w:r>
      <w:r w:rsidR="008E3134" w:rsidRPr="005E048D">
        <w:rPr>
          <w:rFonts w:asciiTheme="majorHAnsi" w:hAnsiTheme="majorHAnsi"/>
          <w:sz w:val="22"/>
          <w:szCs w:val="22"/>
        </w:rPr>
        <w:t xml:space="preserve"> </w:t>
      </w:r>
      <w:r w:rsidR="008E3134" w:rsidRPr="005E048D">
        <w:rPr>
          <w:rFonts w:asciiTheme="majorHAnsi" w:hAnsiTheme="majorHAnsi"/>
          <w:sz w:val="22"/>
          <w:szCs w:val="22"/>
        </w:rPr>
        <w:t>重复</w:t>
      </w:r>
      <w:r w:rsidR="008E3134" w:rsidRPr="005E048D">
        <w:rPr>
          <w:rFonts w:asciiTheme="majorHAnsi" w:hAnsiTheme="majorHAnsi"/>
          <w:sz w:val="22"/>
          <w:szCs w:val="22"/>
        </w:rPr>
        <w:t>1.</w:t>
      </w:r>
      <w:r w:rsidR="00C74F8D" w:rsidRPr="005E048D">
        <w:rPr>
          <w:rFonts w:asciiTheme="majorHAnsi" w:hAnsiTheme="majorHAnsi"/>
          <w:sz w:val="22"/>
          <w:szCs w:val="22"/>
        </w:rPr>
        <w:t>6</w:t>
      </w:r>
      <w:r w:rsidR="008E3134" w:rsidRPr="005E048D">
        <w:rPr>
          <w:rFonts w:asciiTheme="majorHAnsi" w:hAnsiTheme="majorHAnsi"/>
          <w:sz w:val="22"/>
          <w:szCs w:val="22"/>
        </w:rPr>
        <w:t>直到用户不再下翻。</w:t>
      </w:r>
    </w:p>
    <w:p w14:paraId="2B2A9F3C" w14:textId="77777777" w:rsidR="00B6679F" w:rsidRPr="00622AA5" w:rsidRDefault="00E20501" w:rsidP="00B6679F">
      <w:pPr>
        <w:pStyle w:val="ab"/>
        <w:numPr>
          <w:ilvl w:val="0"/>
          <w:numId w:val="1"/>
        </w:numPr>
        <w:tabs>
          <w:tab w:val="left" w:pos="709"/>
        </w:tabs>
        <w:spacing w:line="360" w:lineRule="auto"/>
        <w:ind w:left="0" w:firstLineChars="0" w:firstLine="0"/>
        <w:rPr>
          <w:rFonts w:ascii="黑体" w:eastAsia="黑体" w:hAnsi="黑体" w:hint="eastAsia"/>
          <w:b/>
          <w:bCs/>
          <w:color w:val="FF0000"/>
          <w:sz w:val="22"/>
          <w:szCs w:val="22"/>
        </w:rPr>
      </w:pPr>
      <w:r w:rsidRPr="005E048D">
        <w:rPr>
          <w:rFonts w:asciiTheme="majorHAnsi" w:hAnsiTheme="majorHAnsi"/>
          <w:sz w:val="22"/>
          <w:szCs w:val="22"/>
        </w:rPr>
        <w:t>1.</w:t>
      </w:r>
      <w:r w:rsidR="00C74F8D" w:rsidRPr="005E048D">
        <w:rPr>
          <w:rFonts w:asciiTheme="majorHAnsi" w:hAnsiTheme="majorHAnsi"/>
          <w:sz w:val="22"/>
          <w:szCs w:val="22"/>
        </w:rPr>
        <w:t>9</w:t>
      </w:r>
      <w:r w:rsidRPr="005E048D">
        <w:rPr>
          <w:rFonts w:asciiTheme="majorHAnsi" w:hAnsiTheme="majorHAnsi"/>
          <w:sz w:val="22"/>
          <w:szCs w:val="22"/>
        </w:rPr>
        <w:t xml:space="preserve"> </w:t>
      </w:r>
      <w:r w:rsidRPr="00D962FD">
        <w:rPr>
          <w:rFonts w:asciiTheme="majorHAnsi" w:hAnsiTheme="majorHAnsi"/>
          <w:sz w:val="22"/>
          <w:szCs w:val="22"/>
          <w:highlight w:val="yellow"/>
        </w:rPr>
        <w:t>随机抽取一批数据</w:t>
      </w:r>
      <m:oMath>
        <m:sSubSup>
          <m:sSubSupPr>
            <m:ctrlPr>
              <w:rPr>
                <w:rFonts w:ascii="Cambria Math" w:hAnsi="Cambria Math"/>
                <w:i/>
                <w:sz w:val="22"/>
                <w:szCs w:val="22"/>
                <w:highlight w:val="yellow"/>
              </w:rPr>
            </m:ctrlPr>
          </m:sSubSupPr>
          <m:e>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s</m:t>
                </m:r>
              </m:e>
              <m:sub>
                <m:r>
                  <w:rPr>
                    <w:rFonts w:ascii="Cambria Math" w:hAnsi="Cambria Math"/>
                    <w:sz w:val="22"/>
                    <w:szCs w:val="22"/>
                    <w:highlight w:val="yellow"/>
                  </w:rPr>
                  <m:t>i</m:t>
                </m:r>
              </m:sub>
            </m:sSub>
            <m:r>
              <w:rPr>
                <w:rFonts w:ascii="Cambria Math" w:hAnsi="Cambria Math"/>
                <w:sz w:val="22"/>
                <w:szCs w:val="22"/>
                <w:highlight w:val="yellow"/>
              </w:rPr>
              <m:t>,</m:t>
            </m:r>
            <m:sSubSup>
              <m:sSubSupPr>
                <m:ctrlPr>
                  <w:rPr>
                    <w:rFonts w:ascii="Cambria Math" w:hAnsi="Cambria Math"/>
                    <w:i/>
                    <w:sz w:val="22"/>
                    <w:szCs w:val="22"/>
                    <w:highlight w:val="yellow"/>
                  </w:rPr>
                </m:ctrlPr>
              </m:sSubSupPr>
              <m:e>
                <m:r>
                  <w:rPr>
                    <w:rFonts w:ascii="Cambria Math" w:hAnsi="Cambria Math"/>
                    <w:sz w:val="22"/>
                    <w:szCs w:val="22"/>
                    <w:highlight w:val="yellow"/>
                  </w:rPr>
                  <m:t>s</m:t>
                </m:r>
              </m:e>
              <m:sub>
                <m:r>
                  <w:rPr>
                    <w:rFonts w:ascii="Cambria Math" w:hAnsi="Cambria Math"/>
                    <w:sz w:val="22"/>
                    <w:szCs w:val="22"/>
                    <w:highlight w:val="yellow"/>
                  </w:rPr>
                  <m:t>i</m:t>
                </m:r>
              </m:sub>
              <m:sup>
                <m:r>
                  <w:rPr>
                    <w:rFonts w:ascii="Cambria Math" w:hAnsi="Cambria Math"/>
                    <w:sz w:val="22"/>
                    <w:szCs w:val="22"/>
                    <w:highlight w:val="yellow"/>
                  </w:rPr>
                  <m:t>'</m:t>
                </m:r>
              </m:sup>
            </m:sSubSup>
            <m:r>
              <w:rPr>
                <w:rFonts w:ascii="Cambria Math" w:hAnsi="Cambria Math"/>
                <w:sz w:val="22"/>
                <w:szCs w:val="22"/>
                <w:highlight w:val="yellow"/>
              </w:rPr>
              <m:t>,</m:t>
            </m:r>
            <m:sSub>
              <m:sSubPr>
                <m:ctrlPr>
                  <w:rPr>
                    <w:rFonts w:ascii="Cambria Math" w:hAnsi="Cambria Math"/>
                    <w:i/>
                    <w:sz w:val="22"/>
                    <w:szCs w:val="22"/>
                    <w:highlight w:val="yellow"/>
                  </w:rPr>
                </m:ctrlPr>
              </m:sSubPr>
              <m:e>
                <m:r>
                  <w:rPr>
                    <w:rFonts w:ascii="Cambria Math" w:hAnsi="Cambria Math"/>
                    <w:sz w:val="22"/>
                    <w:szCs w:val="22"/>
                    <w:highlight w:val="yellow"/>
                  </w:rPr>
                  <m:t>a</m:t>
                </m:r>
              </m:e>
              <m:sub>
                <m:r>
                  <w:rPr>
                    <w:rFonts w:ascii="Cambria Math" w:hAnsi="Cambria Math"/>
                    <w:sz w:val="22"/>
                    <w:szCs w:val="22"/>
                    <w:highlight w:val="yellow"/>
                  </w:rPr>
                  <m:t>i</m:t>
                </m:r>
              </m:sub>
            </m:sSub>
            <m:r>
              <w:rPr>
                <w:rFonts w:ascii="Cambria Math" w:hAnsi="Cambria Math"/>
                <w:sz w:val="22"/>
                <w:szCs w:val="22"/>
                <w:highlight w:val="yellow"/>
              </w:rPr>
              <m:t>,</m:t>
            </m:r>
            <m:sSub>
              <m:sSubPr>
                <m:ctrlPr>
                  <w:rPr>
                    <w:rFonts w:ascii="Cambria Math" w:hAnsi="Cambria Math"/>
                    <w:i/>
                    <w:sz w:val="22"/>
                    <w:szCs w:val="22"/>
                    <w:highlight w:val="yellow"/>
                  </w:rPr>
                </m:ctrlPr>
              </m:sSubPr>
              <m:e>
                <m:r>
                  <m:rPr>
                    <m:sty m:val="p"/>
                  </m:rPr>
                  <w:rPr>
                    <w:rFonts w:ascii="Cambria Math" w:hAnsi="Cambria Math"/>
                    <w:sz w:val="22"/>
                    <w:szCs w:val="22"/>
                    <w:highlight w:val="yellow"/>
                  </w:rPr>
                  <m:t>Θ</m:t>
                </m:r>
              </m:e>
              <m:sub>
                <m:r>
                  <w:rPr>
                    <w:rFonts w:ascii="Cambria Math" w:hAnsi="Cambria Math"/>
                    <w:sz w:val="22"/>
                    <w:szCs w:val="22"/>
                    <w:highlight w:val="yellow"/>
                  </w:rPr>
                  <m:t>i</m:t>
                </m:r>
              </m:sub>
            </m:sSub>
            <m:r>
              <w:rPr>
                <w:rFonts w:ascii="Cambria Math" w:hAnsi="Cambria Math"/>
                <w:sz w:val="22"/>
                <w:szCs w:val="22"/>
                <w:highlight w:val="yellow"/>
              </w:rPr>
              <m:t>,</m:t>
            </m:r>
            <m:sSub>
              <m:sSubPr>
                <m:ctrlPr>
                  <w:rPr>
                    <w:rFonts w:ascii="Cambria Math" w:hAnsi="Cambria Math"/>
                    <w:i/>
                    <w:sz w:val="22"/>
                    <w:szCs w:val="22"/>
                    <w:highlight w:val="yellow"/>
                  </w:rPr>
                </m:ctrlPr>
              </m:sSubPr>
              <m:e>
                <m:r>
                  <m:rPr>
                    <m:sty m:val="p"/>
                  </m:rPr>
                  <w:rPr>
                    <w:rFonts w:ascii="Cambria Math" w:hAnsi="Cambria Math"/>
                    <w:sz w:val="22"/>
                    <w:szCs w:val="22"/>
                    <w:highlight w:val="yellow"/>
                  </w:rPr>
                  <m:t>Γ</m:t>
                </m:r>
              </m:e>
              <m:sub>
                <m:r>
                  <w:rPr>
                    <w:rFonts w:ascii="Cambria Math" w:hAnsi="Cambria Math"/>
                    <w:sz w:val="22"/>
                    <w:szCs w:val="22"/>
                    <w:highlight w:val="yellow"/>
                  </w:rPr>
                  <m:t>i</m:t>
                </m:r>
              </m:sub>
            </m:sSub>
            <m:r>
              <w:rPr>
                <w:rFonts w:ascii="Cambria Math" w:hAnsi="Cambria Math"/>
                <w:sz w:val="22"/>
                <w:szCs w:val="22"/>
                <w:highlight w:val="yellow"/>
              </w:rPr>
              <m:t>)</m:t>
            </m:r>
            <m:r>
              <w:rPr>
                <w:rFonts w:ascii="Cambria Math" w:hAnsi="Cambria Math"/>
                <w:sz w:val="22"/>
                <w:szCs w:val="22"/>
                <w:highlight w:val="yellow"/>
              </w:rPr>
              <m:t>}</m:t>
            </m:r>
          </m:e>
          <m:sub>
            <m:r>
              <w:rPr>
                <w:rFonts w:ascii="Cambria Math" w:hAnsi="Cambria Math"/>
                <w:sz w:val="22"/>
                <w:szCs w:val="22"/>
                <w:highlight w:val="yellow"/>
              </w:rPr>
              <m:t>i=1</m:t>
            </m:r>
          </m:sub>
          <m:sup>
            <m:r>
              <w:rPr>
                <w:rFonts w:ascii="Cambria Math" w:hAnsi="Cambria Math"/>
                <w:sz w:val="22"/>
                <w:szCs w:val="22"/>
                <w:highlight w:val="yellow"/>
              </w:rPr>
              <m:t>N</m:t>
            </m:r>
          </m:sup>
        </m:sSubSup>
      </m:oMath>
      <w:r w:rsidRPr="00D962FD">
        <w:rPr>
          <w:rFonts w:asciiTheme="majorHAnsi" w:hAnsiTheme="majorHAnsi"/>
          <w:sz w:val="22"/>
          <w:szCs w:val="22"/>
          <w:highlight w:val="yellow"/>
        </w:rPr>
        <w:t>进行学习，其中</w:t>
      </w:r>
      <m:oMath>
        <m:r>
          <w:rPr>
            <w:rFonts w:ascii="Cambria Math" w:hAnsi="Cambria Math"/>
            <w:sz w:val="22"/>
            <w:szCs w:val="22"/>
            <w:highlight w:val="yellow"/>
          </w:rPr>
          <m:t>N</m:t>
        </m:r>
      </m:oMath>
      <w:r w:rsidRPr="00D962FD">
        <w:rPr>
          <w:rFonts w:asciiTheme="majorHAnsi" w:hAnsiTheme="majorHAnsi"/>
          <w:sz w:val="22"/>
          <w:szCs w:val="22"/>
          <w:highlight w:val="yellow"/>
        </w:rPr>
        <w:t>为抽取的数据样本量。</w:t>
      </w:r>
      <w:r w:rsidR="00086633" w:rsidRPr="00D962FD">
        <w:rPr>
          <w:rFonts w:asciiTheme="majorHAnsi" w:hAnsiTheme="majorHAnsi"/>
          <w:sz w:val="22"/>
          <w:szCs w:val="22"/>
          <w:highlight w:val="yellow"/>
        </w:rPr>
        <w:t>具体的学习目标为：由监督学习任务、强化学习任务、辅助任务。监督学习任务：</w:t>
      </w:r>
      <w:r w:rsidR="00D962FD" w:rsidRPr="00D962FD">
        <w:rPr>
          <w:rFonts w:asciiTheme="majorHAnsi" w:hAnsiTheme="majorHAnsi" w:hint="eastAsia"/>
          <w:b/>
          <w:bCs/>
          <w:color w:val="FF0000"/>
          <w:sz w:val="22"/>
          <w:szCs w:val="22"/>
        </w:rPr>
        <w:t>(</w:t>
      </w:r>
      <w:r w:rsidR="00D962FD" w:rsidRPr="00D962FD">
        <w:rPr>
          <w:rFonts w:asciiTheme="majorHAnsi" w:hAnsiTheme="majorHAnsi" w:hint="eastAsia"/>
          <w:b/>
          <w:bCs/>
          <w:color w:val="FF0000"/>
          <w:sz w:val="22"/>
          <w:szCs w:val="22"/>
        </w:rPr>
        <w:t>病句待核实</w:t>
      </w:r>
      <w:r w:rsidR="00D962FD" w:rsidRPr="00D962FD">
        <w:rPr>
          <w:rFonts w:asciiTheme="majorHAnsi" w:hAnsiTheme="majorHAnsi" w:hint="eastAsia"/>
          <w:b/>
          <w:bCs/>
          <w:color w:val="FF0000"/>
          <w:sz w:val="22"/>
          <w:szCs w:val="22"/>
        </w:rPr>
        <w:t>)</w:t>
      </w:r>
      <w:r w:rsidR="00086633" w:rsidRPr="005E048D">
        <w:rPr>
          <w:rFonts w:asciiTheme="majorHAnsi" w:hAnsiTheme="majorHAnsi"/>
          <w:sz w:val="22"/>
          <w:szCs w:val="22"/>
        </w:rPr>
        <w:t>用户点击率和下翻率预测为监督学习任务，在本实施例中，</w:t>
      </w:r>
      <w:del w:id="216" w:author="JDP" w:date="2024-12-27T16:41:00Z" w16du:dateUtc="2024-12-27T08:41:00Z">
        <w:r w:rsidR="00086633" w:rsidRPr="005E048D" w:rsidDel="003012F1">
          <w:rPr>
            <w:rFonts w:asciiTheme="majorHAnsi" w:hAnsiTheme="majorHAnsi"/>
            <w:sz w:val="22"/>
            <w:szCs w:val="22"/>
          </w:rPr>
          <w:delText>我们</w:delText>
        </w:r>
      </w:del>
      <w:r w:rsidR="00086633" w:rsidRPr="005E048D">
        <w:rPr>
          <w:rFonts w:asciiTheme="majorHAnsi" w:hAnsiTheme="majorHAnsi"/>
          <w:sz w:val="22"/>
          <w:szCs w:val="22"/>
        </w:rPr>
        <w:t>采用了二元交叉熵作为损失函数，假设对</w:t>
      </w:r>
      <w:r w:rsidR="00086633" w:rsidRPr="005E048D">
        <w:rPr>
          <w:rFonts w:asciiTheme="majorHAnsi" w:hAnsiTheme="majorHAnsi"/>
          <w:sz w:val="22"/>
          <w:szCs w:val="22"/>
        </w:rPr>
        <w:t>batch</w:t>
      </w:r>
      <w:r w:rsidR="00086633" w:rsidRPr="005E048D">
        <w:rPr>
          <w:rFonts w:asciiTheme="majorHAnsi" w:hAnsiTheme="majorHAnsi"/>
          <w:sz w:val="22"/>
          <w:szCs w:val="22"/>
        </w:rPr>
        <w:t>中第</w:t>
      </w:r>
      <m:oMath>
        <m:r>
          <w:rPr>
            <w:rFonts w:ascii="Cambria Math" w:hAnsi="Cambria Math"/>
            <w:sz w:val="22"/>
            <w:szCs w:val="22"/>
          </w:rPr>
          <m:t>i</m:t>
        </m:r>
      </m:oMath>
      <w:r w:rsidR="00086633" w:rsidRPr="005E048D">
        <w:rPr>
          <w:rFonts w:asciiTheme="majorHAnsi" w:hAnsiTheme="majorHAnsi"/>
          <w:sz w:val="22"/>
          <w:szCs w:val="22"/>
        </w:rPr>
        <w:t>条样本，模型预测的点击率、下翻率分别为</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00086633" w:rsidRPr="005E048D">
        <w:rPr>
          <w:rFonts w:asciiTheme="majorHAnsi" w:hAnsiTheme="majorHAnsi"/>
          <w:sz w:val="22"/>
          <w:szCs w:val="22"/>
        </w:rPr>
        <w:t>，则定义如下公式表述的损失：</w:t>
      </w:r>
      <w:r w:rsidR="009A0231" w:rsidRPr="005E048D">
        <w:rPr>
          <w:rFonts w:asciiTheme="majorHAnsi" w:hAnsiTheme="majorHAnsi"/>
          <w:noProof/>
          <w:sz w:val="22"/>
          <w:szCs w:val="22"/>
        </w:rPr>
        <w:drawing>
          <wp:inline distT="0" distB="0" distL="0" distR="0" wp14:anchorId="51F3B021" wp14:editId="0CB8B77C">
            <wp:extent cx="2519045" cy="6692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9045" cy="669290"/>
                    </a:xfrm>
                    <a:prstGeom prst="rect">
                      <a:avLst/>
                    </a:prstGeom>
                    <a:noFill/>
                  </pic:spPr>
                </pic:pic>
              </a:graphicData>
            </a:graphic>
          </wp:inline>
        </w:drawing>
      </w:r>
      <w:commentRangeStart w:id="217"/>
      <w:r w:rsidR="00B6679F">
        <w:rPr>
          <w:rFonts w:asciiTheme="majorHAnsi" w:hAnsi="Cambria Math" w:hint="eastAsia"/>
          <w:sz w:val="22"/>
          <w:szCs w:val="22"/>
        </w:rPr>
        <w:t>，其中：</w:t>
      </w:r>
      <w:commentRangeEnd w:id="217"/>
      <w:r w:rsidR="00B6679F">
        <w:rPr>
          <w:rStyle w:val="ac"/>
        </w:rPr>
        <w:commentReference w:id="217"/>
      </w:r>
      <w:r w:rsidR="00B6679F">
        <w:rPr>
          <w:rFonts w:asciiTheme="majorHAnsi" w:hAnsiTheme="majorHAnsi"/>
          <w:sz w:val="22"/>
          <w:szCs w:val="22"/>
        </w:rPr>
        <w:t xml:space="preserve"> </w:t>
      </w:r>
    </w:p>
    <w:p w14:paraId="34BB7CA2" w14:textId="76793F64" w:rsidR="00B6679F" w:rsidRDefault="00086633" w:rsidP="00C942F0">
      <w:pPr>
        <w:pStyle w:val="ab"/>
        <w:numPr>
          <w:ilvl w:val="0"/>
          <w:numId w:val="1"/>
        </w:numPr>
        <w:tabs>
          <w:tab w:val="left" w:pos="709"/>
        </w:tabs>
        <w:spacing w:line="360" w:lineRule="auto"/>
        <w:ind w:left="0" w:firstLineChars="0" w:firstLine="0"/>
        <w:rPr>
          <w:rFonts w:asciiTheme="majorHAnsi" w:hAnsiTheme="majorHAnsi"/>
          <w:sz w:val="22"/>
          <w:szCs w:val="22"/>
        </w:rPr>
      </w:pPr>
      <w:r w:rsidRPr="00B6679F">
        <w:rPr>
          <w:rFonts w:asciiTheme="majorHAnsi" w:hAnsiTheme="majorHAnsi"/>
          <w:sz w:val="22"/>
          <w:szCs w:val="22"/>
          <w:highlight w:val="yellow"/>
        </w:rPr>
        <w:t>强化学习任务：期望社会福利需要通过强化学习方法进行学习。</w:t>
      </w:r>
      <w:r w:rsidR="00B6679F" w:rsidRPr="00B6679F">
        <w:rPr>
          <w:rFonts w:asciiTheme="majorHAnsi" w:hAnsiTheme="majorHAnsi" w:hint="eastAsia"/>
          <w:b/>
          <w:bCs/>
          <w:color w:val="FF0000"/>
          <w:sz w:val="22"/>
          <w:szCs w:val="22"/>
        </w:rPr>
        <w:t>(</w:t>
      </w:r>
      <w:r w:rsidR="00B6679F" w:rsidRPr="00B6679F">
        <w:rPr>
          <w:rFonts w:asciiTheme="majorHAnsi" w:hAnsiTheme="majorHAnsi" w:hint="eastAsia"/>
          <w:b/>
          <w:bCs/>
          <w:color w:val="FF0000"/>
          <w:sz w:val="22"/>
          <w:szCs w:val="22"/>
        </w:rPr>
        <w:t>病句待核实</w:t>
      </w:r>
      <w:r w:rsidR="00B6679F" w:rsidRPr="00B6679F">
        <w:rPr>
          <w:rFonts w:asciiTheme="majorHAnsi" w:hAnsiTheme="majorHAnsi" w:hint="eastAsia"/>
          <w:b/>
          <w:bCs/>
          <w:color w:val="FF0000"/>
          <w:sz w:val="22"/>
          <w:szCs w:val="22"/>
        </w:rPr>
        <w:t>)</w:t>
      </w:r>
      <w:r w:rsidRPr="00B6679F">
        <w:rPr>
          <w:rFonts w:asciiTheme="majorHAnsi" w:hAnsiTheme="majorHAnsi"/>
          <w:sz w:val="22"/>
          <w:szCs w:val="22"/>
        </w:rPr>
        <w:t>首先，根据</w:t>
      </w:r>
      <w:r w:rsidR="00972FC8" w:rsidRPr="00B6679F">
        <w:rPr>
          <w:rFonts w:asciiTheme="majorHAnsi" w:hAnsiTheme="majorHAnsi"/>
          <w:sz w:val="22"/>
          <w:szCs w:val="22"/>
        </w:rPr>
        <w:t>DDQN</w:t>
      </w:r>
      <w:r w:rsidRPr="00B6679F">
        <w:rPr>
          <w:rFonts w:asciiTheme="majorHAnsi" w:hAnsiTheme="majorHAnsi"/>
          <w:sz w:val="22"/>
          <w:szCs w:val="22"/>
        </w:rPr>
        <w:t>算法，</w:t>
      </w:r>
      <w:del w:id="218" w:author="JDP" w:date="2024-12-27T16:41:00Z" w16du:dateUtc="2024-12-27T08:41:00Z">
        <w:r w:rsidRPr="00B6679F" w:rsidDel="003012F1">
          <w:rPr>
            <w:rFonts w:asciiTheme="majorHAnsi" w:hAnsiTheme="majorHAnsi"/>
            <w:sz w:val="22"/>
            <w:szCs w:val="22"/>
          </w:rPr>
          <w:delText>我们</w:delText>
        </w:r>
      </w:del>
      <w:r w:rsidRPr="00B6679F">
        <w:rPr>
          <w:rFonts w:asciiTheme="majorHAnsi" w:hAnsiTheme="majorHAnsi"/>
          <w:sz w:val="22"/>
          <w:szCs w:val="22"/>
        </w:rPr>
        <w:t>先计算出期望社会福利的目标值为：</w:t>
      </w:r>
      <w:r w:rsidRPr="005E048D">
        <w:rPr>
          <w:rFonts w:asciiTheme="majorHAnsi" w:hAnsiTheme="majorHAnsi"/>
          <w:noProof/>
          <w:sz w:val="22"/>
          <w:szCs w:val="22"/>
        </w:rPr>
        <w:drawing>
          <wp:inline distT="0" distB="0" distL="0" distR="0" wp14:anchorId="04EE2CA7" wp14:editId="52C741A9">
            <wp:extent cx="2067560" cy="2317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7560" cy="231775"/>
                    </a:xfrm>
                    <a:prstGeom prst="rect">
                      <a:avLst/>
                    </a:prstGeom>
                    <a:noFill/>
                    <a:ln>
                      <a:noFill/>
                    </a:ln>
                  </pic:spPr>
                </pic:pic>
              </a:graphicData>
            </a:graphic>
          </wp:inline>
        </w:drawing>
      </w:r>
      <w:commentRangeStart w:id="219"/>
      <w:r w:rsidR="00B6679F" w:rsidRPr="00B6679F">
        <w:rPr>
          <w:rFonts w:asciiTheme="majorHAnsi" w:hAnsi="Cambria Math" w:hint="eastAsia"/>
          <w:sz w:val="22"/>
          <w:szCs w:val="22"/>
        </w:rPr>
        <w:t>，其中：</w:t>
      </w:r>
      <w:commentRangeEnd w:id="219"/>
      <w:r w:rsidR="00B6679F">
        <w:rPr>
          <w:rStyle w:val="ac"/>
        </w:rPr>
        <w:commentReference w:id="219"/>
      </w:r>
      <w:r w:rsidR="00B6679F" w:rsidRPr="00B6679F">
        <w:rPr>
          <w:rFonts w:asciiTheme="majorHAnsi" w:hAnsiTheme="majorHAnsi"/>
          <w:sz w:val="22"/>
          <w:szCs w:val="22"/>
        </w:rPr>
        <w:t xml:space="preserve"> </w:t>
      </w:r>
      <m:oMath>
        <m:sSub>
          <m:sSubPr>
            <m:ctrlPr>
              <w:rPr>
                <w:rFonts w:ascii="Cambria Math" w:hAnsi="Cambria Math"/>
                <w:i/>
                <w:sz w:val="22"/>
                <w:szCs w:val="22"/>
              </w:rPr>
            </m:ctrlPr>
          </m:sSubPr>
          <m:e>
            <m:r>
              <w:rPr>
                <w:rFonts w:ascii="Cambria Math" w:hAnsi="Cambria Math"/>
                <w:sz w:val="22"/>
                <w:szCs w:val="22"/>
              </w:rPr>
              <m:t>b</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B6679F">
        <w:rPr>
          <w:rFonts w:asciiTheme="majorHAnsi" w:hAnsiTheme="majorHAnsi"/>
          <w:sz w:val="22"/>
          <w:szCs w:val="22"/>
        </w:rPr>
        <w:t>为物品</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B6679F">
        <w:rPr>
          <w:rFonts w:asciiTheme="majorHAnsi" w:hAnsiTheme="majorHAnsi"/>
          <w:sz w:val="22"/>
          <w:szCs w:val="22"/>
        </w:rPr>
        <w:t>的价值，</w:t>
      </w:r>
      <m:oMath>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w</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'w</m:t>
            </m:r>
          </m:sup>
        </m:sSup>
      </m:oMath>
      <w:r w:rsidRPr="00B6679F">
        <w:rPr>
          <w:rFonts w:asciiTheme="majorHAnsi" w:hAnsiTheme="majorHAnsi"/>
          <w:sz w:val="22"/>
          <w:szCs w:val="22"/>
        </w:rPr>
        <w:t>分别为双重深度</w:t>
      </w:r>
      <w:r w:rsidRPr="00B6679F">
        <w:rPr>
          <w:rFonts w:asciiTheme="majorHAnsi" w:hAnsiTheme="majorHAnsi"/>
          <w:sz w:val="22"/>
          <w:szCs w:val="22"/>
        </w:rPr>
        <w:t>Q</w:t>
      </w:r>
      <w:r w:rsidRPr="00B6679F">
        <w:rPr>
          <w:rFonts w:asciiTheme="majorHAnsi" w:hAnsiTheme="majorHAnsi"/>
          <w:sz w:val="22"/>
          <w:szCs w:val="22"/>
        </w:rPr>
        <w:t>网络中的策略网络和目标网络。</w:t>
      </w:r>
    </w:p>
    <w:p w14:paraId="39D46236" w14:textId="77777777" w:rsidR="00B6679F" w:rsidRPr="00622AA5" w:rsidRDefault="00086633" w:rsidP="00B6679F">
      <w:pPr>
        <w:pStyle w:val="ab"/>
        <w:numPr>
          <w:ilvl w:val="0"/>
          <w:numId w:val="1"/>
        </w:numPr>
        <w:tabs>
          <w:tab w:val="left" w:pos="709"/>
        </w:tabs>
        <w:spacing w:line="360" w:lineRule="auto"/>
        <w:ind w:left="0" w:firstLineChars="0" w:firstLine="0"/>
        <w:rPr>
          <w:rFonts w:ascii="黑体" w:eastAsia="黑体" w:hAnsi="黑体" w:hint="eastAsia"/>
          <w:b/>
          <w:bCs/>
          <w:color w:val="FF0000"/>
          <w:sz w:val="22"/>
          <w:szCs w:val="22"/>
        </w:rPr>
      </w:pPr>
      <w:r w:rsidRPr="00B6679F">
        <w:rPr>
          <w:rFonts w:asciiTheme="majorHAnsi" w:hAnsiTheme="majorHAnsi"/>
          <w:sz w:val="22"/>
          <w:szCs w:val="22"/>
        </w:rPr>
        <w:t>根据目标期望社会福利</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B6679F">
        <w:rPr>
          <w:rFonts w:asciiTheme="majorHAnsi" w:hAnsiTheme="majorHAnsi"/>
          <w:sz w:val="22"/>
          <w:szCs w:val="22"/>
        </w:rPr>
        <w:t>和模型预测的期望社会福利</w:t>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i</m:t>
            </m:r>
          </m:sub>
        </m:sSub>
      </m:oMath>
      <w:r w:rsidRPr="00B6679F">
        <w:rPr>
          <w:rFonts w:asciiTheme="majorHAnsi" w:hAnsiTheme="majorHAnsi"/>
          <w:sz w:val="22"/>
          <w:szCs w:val="22"/>
        </w:rPr>
        <w:t>计算最小平方误差，</w:t>
      </w:r>
      <w:r w:rsidR="00B6679F" w:rsidRPr="00B6679F">
        <w:rPr>
          <w:rFonts w:asciiTheme="majorHAnsi" w:hAnsiTheme="majorHAnsi"/>
          <w:noProof/>
          <w:sz w:val="22"/>
          <w:szCs w:val="22"/>
          <w:highlight w:val="yellow"/>
        </w:rPr>
        <w:drawing>
          <wp:inline distT="0" distB="0" distL="0" distR="0" wp14:anchorId="463CF071" wp14:editId="2AE0E94E">
            <wp:extent cx="1225550" cy="3841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5550" cy="384175"/>
                    </a:xfrm>
                    <a:prstGeom prst="rect">
                      <a:avLst/>
                    </a:prstGeom>
                    <a:noFill/>
                  </pic:spPr>
                </pic:pic>
              </a:graphicData>
            </a:graphic>
          </wp:inline>
        </w:drawing>
      </w:r>
      <w:commentRangeStart w:id="220"/>
      <w:r w:rsidR="00B6679F">
        <w:rPr>
          <w:rFonts w:asciiTheme="majorHAnsi" w:hAnsi="Cambria Math" w:hint="eastAsia"/>
          <w:sz w:val="22"/>
          <w:szCs w:val="22"/>
        </w:rPr>
        <w:t>，其中：</w:t>
      </w:r>
      <w:commentRangeEnd w:id="220"/>
      <w:r w:rsidR="00B6679F">
        <w:rPr>
          <w:rStyle w:val="ac"/>
        </w:rPr>
        <w:commentReference w:id="220"/>
      </w:r>
      <w:r w:rsidR="00B6679F">
        <w:rPr>
          <w:rFonts w:asciiTheme="majorHAnsi" w:hAnsiTheme="majorHAnsi"/>
          <w:sz w:val="22"/>
          <w:szCs w:val="22"/>
        </w:rPr>
        <w:t xml:space="preserve"> </w:t>
      </w:r>
    </w:p>
    <w:p w14:paraId="5C47A750" w14:textId="348203CB" w:rsidR="00E20501" w:rsidRPr="00BB6994" w:rsidRDefault="00086633" w:rsidP="000E5BD3">
      <w:pPr>
        <w:pStyle w:val="ab"/>
        <w:numPr>
          <w:ilvl w:val="0"/>
          <w:numId w:val="1"/>
        </w:numPr>
        <w:tabs>
          <w:tab w:val="left" w:pos="709"/>
        </w:tabs>
        <w:spacing w:line="360" w:lineRule="auto"/>
        <w:ind w:left="0" w:firstLineChars="0" w:firstLine="0"/>
        <w:rPr>
          <w:rFonts w:asciiTheme="majorHAnsi" w:hAnsiTheme="majorHAnsi"/>
          <w:bCs/>
          <w:sz w:val="22"/>
          <w:szCs w:val="22"/>
        </w:rPr>
      </w:pPr>
      <w:r w:rsidRPr="00BB6994">
        <w:rPr>
          <w:rFonts w:asciiTheme="majorHAnsi" w:hAnsiTheme="majorHAnsi"/>
          <w:sz w:val="22"/>
          <w:szCs w:val="22"/>
          <w:highlight w:val="yellow"/>
        </w:rPr>
        <w:t>辅助任务：由于监督学习和强化学习使用了独立的结构，对这两项任务进行单独优化</w:t>
      </w:r>
      <w:r w:rsidRPr="00BB6994">
        <w:rPr>
          <w:rFonts w:asciiTheme="majorHAnsi" w:hAnsiTheme="majorHAnsi"/>
          <w:sz w:val="22"/>
          <w:szCs w:val="22"/>
          <w:highlight w:val="yellow"/>
        </w:rPr>
        <w:lastRenderedPageBreak/>
        <w:t>可能会导致预测值之间出现差距。</w:t>
      </w:r>
      <w:r w:rsidR="00BB6994" w:rsidRPr="00BB6994">
        <w:rPr>
          <w:rFonts w:asciiTheme="majorHAnsi" w:hAnsiTheme="majorHAnsi" w:hint="eastAsia"/>
          <w:b/>
          <w:bCs/>
          <w:color w:val="FF0000"/>
          <w:sz w:val="22"/>
          <w:szCs w:val="22"/>
        </w:rPr>
        <w:t>(</w:t>
      </w:r>
      <w:r w:rsidR="00BB6994" w:rsidRPr="00BB6994">
        <w:rPr>
          <w:rFonts w:asciiTheme="majorHAnsi" w:hAnsiTheme="majorHAnsi" w:hint="eastAsia"/>
          <w:b/>
          <w:bCs/>
          <w:color w:val="FF0000"/>
          <w:sz w:val="22"/>
          <w:szCs w:val="22"/>
        </w:rPr>
        <w:t>病句待核实</w:t>
      </w:r>
      <w:r w:rsidR="00BB6994" w:rsidRPr="00BB6994">
        <w:rPr>
          <w:rFonts w:asciiTheme="majorHAnsi" w:hAnsiTheme="majorHAnsi" w:hint="eastAsia"/>
          <w:b/>
          <w:bCs/>
          <w:color w:val="FF0000"/>
          <w:sz w:val="22"/>
          <w:szCs w:val="22"/>
        </w:rPr>
        <w:t>)</w:t>
      </w:r>
      <w:r w:rsidRPr="00BB6994">
        <w:rPr>
          <w:rFonts w:asciiTheme="majorHAnsi" w:hAnsiTheme="majorHAnsi"/>
          <w:sz w:val="22"/>
          <w:szCs w:val="22"/>
        </w:rPr>
        <w:t>因此，在本实施例中，</w:t>
      </w:r>
      <w:del w:id="221" w:author="JDP" w:date="2024-12-27T16:41:00Z" w16du:dateUtc="2024-12-27T08:41:00Z">
        <w:r w:rsidRPr="00BB6994" w:rsidDel="003012F1">
          <w:rPr>
            <w:rFonts w:asciiTheme="majorHAnsi" w:hAnsiTheme="majorHAnsi"/>
            <w:sz w:val="22"/>
            <w:szCs w:val="22"/>
          </w:rPr>
          <w:delText>我们</w:delText>
        </w:r>
      </w:del>
      <w:r w:rsidRPr="00BB6994">
        <w:rPr>
          <w:rFonts w:asciiTheme="majorHAnsi" w:hAnsiTheme="majorHAnsi"/>
          <w:sz w:val="22"/>
          <w:szCs w:val="22"/>
        </w:rPr>
        <w:t>引入了一个额外的辅助学习任务来减少这种差距</w:t>
      </w:r>
      <w:r w:rsidR="00BB6994" w:rsidRPr="00BB6994">
        <w:rPr>
          <w:noProof/>
          <w:highlight w:val="yellow"/>
        </w:rPr>
        <w:drawing>
          <wp:inline distT="0" distB="0" distL="0" distR="0" wp14:anchorId="0083A6CB" wp14:editId="55A25BC3">
            <wp:extent cx="2421890" cy="5270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1890" cy="527050"/>
                    </a:xfrm>
                    <a:prstGeom prst="rect">
                      <a:avLst/>
                    </a:prstGeom>
                    <a:noFill/>
                  </pic:spPr>
                </pic:pic>
              </a:graphicData>
            </a:graphic>
          </wp:inline>
        </w:drawing>
      </w:r>
      <w:commentRangeStart w:id="222"/>
      <w:r w:rsidR="00BB6994" w:rsidRPr="00BB6994">
        <w:rPr>
          <w:rFonts w:asciiTheme="majorHAnsi" w:hAnsi="Cambria Math" w:hint="eastAsia"/>
          <w:sz w:val="22"/>
          <w:szCs w:val="22"/>
        </w:rPr>
        <w:t>，其中：</w:t>
      </w:r>
      <w:commentRangeEnd w:id="222"/>
      <w:r w:rsidR="00BB6994">
        <w:rPr>
          <w:rStyle w:val="ac"/>
        </w:rPr>
        <w:commentReference w:id="222"/>
      </w:r>
      <m:oMath>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w</m:t>
                </m:r>
              </m:e>
            </m:acc>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oMath>
      <w:r w:rsidRPr="00BB6994">
        <w:rPr>
          <w:rFonts w:asciiTheme="majorHAnsi" w:hAnsiTheme="majorHAnsi"/>
          <w:sz w:val="22"/>
          <w:szCs w:val="22"/>
        </w:rPr>
        <w:t>为状态</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oMath>
      <w:r w:rsidRPr="00BB6994">
        <w:rPr>
          <w:rFonts w:asciiTheme="majorHAnsi" w:hAnsiTheme="majorHAnsi"/>
          <w:sz w:val="22"/>
          <w:szCs w:val="22"/>
        </w:rPr>
        <w:t>时物品展示</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BB6994">
        <w:rPr>
          <w:rFonts w:asciiTheme="majorHAnsi" w:hAnsiTheme="majorHAnsi"/>
          <w:sz w:val="22"/>
          <w:szCs w:val="22"/>
        </w:rPr>
        <w:t>模型所预测的期望社会福利，</w:t>
      </w:r>
      <m:oMath>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w</m:t>
                </m:r>
              </m:e>
            </m:acc>
          </m:e>
          <m:sub>
            <m:r>
              <w:rPr>
                <w:rFonts w:ascii="Cambria Math" w:hAnsi="Cambria Math"/>
                <w:sz w:val="22"/>
                <w:szCs w:val="22"/>
              </w:rPr>
              <m:t>a</m:t>
            </m:r>
          </m:sub>
          <m:sup>
            <m:r>
              <w:rPr>
                <w:rFonts w:ascii="Cambria Math" w:hAnsi="Cambria Math"/>
                <w:sz w:val="22"/>
                <w:szCs w:val="22"/>
              </w:rPr>
              <m:t>'</m:t>
            </m:r>
          </m:sup>
        </m:sSubSup>
      </m:oMath>
      <w:r w:rsidRPr="00BB6994">
        <w:rPr>
          <w:rFonts w:asciiTheme="majorHAnsi" w:hAnsiTheme="majorHAnsi"/>
          <w:sz w:val="22"/>
          <w:szCs w:val="22"/>
        </w:rPr>
        <w:t>为状态</w:t>
      </w:r>
      <m:oMath>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m:t>
            </m:r>
          </m:sup>
        </m:sSubSup>
      </m:oMath>
      <w:r w:rsidRPr="00BB6994">
        <w:rPr>
          <w:rFonts w:asciiTheme="majorHAnsi" w:hAnsiTheme="majorHAnsi"/>
          <w:sz w:val="22"/>
          <w:szCs w:val="22"/>
        </w:rPr>
        <w:t>时物品展示</w:t>
      </w:r>
      <m:oMath>
        <m:r>
          <w:rPr>
            <w:rFonts w:ascii="Cambria Math" w:hAnsi="Cambria Math"/>
            <w:sz w:val="22"/>
            <w:szCs w:val="22"/>
          </w:rPr>
          <m:t>a</m:t>
        </m:r>
      </m:oMath>
      <w:r w:rsidRPr="00BB6994">
        <w:rPr>
          <w:rFonts w:asciiTheme="majorHAnsi" w:hAnsiTheme="majorHAnsi"/>
          <w:sz w:val="22"/>
          <w:szCs w:val="22"/>
        </w:rPr>
        <w:t>模型所预测的期望社会福利。模型最终的损失为这四个损失的加权求和。通过神经网络的反向传播最小化模型预测值与实际目标值之间的差距</w:t>
      </w:r>
      <w:r w:rsidR="005400EE" w:rsidRPr="00BB6994">
        <w:rPr>
          <w:rFonts w:asciiTheme="majorHAnsi" w:hAnsiTheme="majorHAnsi"/>
          <w:sz w:val="22"/>
          <w:szCs w:val="22"/>
        </w:rPr>
        <w:t>。</w:t>
      </w:r>
    </w:p>
    <w:p w14:paraId="68AAF057" w14:textId="31CA7616" w:rsidR="00BB6994" w:rsidRDefault="00863861"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noProof/>
          <w:sz w:val="22"/>
          <w:szCs w:val="22"/>
        </w:rPr>
        <w:drawing>
          <wp:inline distT="0" distB="0" distL="0" distR="0" wp14:anchorId="4033B685" wp14:editId="538E9893">
            <wp:extent cx="1774190" cy="238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4190" cy="238760"/>
                    </a:xfrm>
                    <a:prstGeom prst="rect">
                      <a:avLst/>
                    </a:prstGeom>
                    <a:noFill/>
                    <a:ln>
                      <a:noFill/>
                    </a:ln>
                  </pic:spPr>
                </pic:pic>
              </a:graphicData>
            </a:graphic>
          </wp:inline>
        </w:drawing>
      </w:r>
      <w:r w:rsidR="00BB6994" w:rsidRPr="007D6B78">
        <w:rPr>
          <w:rFonts w:asciiTheme="majorHAnsi" w:hAnsiTheme="majorHAnsi" w:hint="eastAsia"/>
          <w:b/>
          <w:color w:val="FF0000"/>
          <w:sz w:val="22"/>
          <w:szCs w:val="22"/>
        </w:rPr>
        <w:t>【不确定该公式具体应出现在哪个位置？所有嵌入图像建议采用“嵌入型”方式插入文字以免错位】</w:t>
      </w:r>
    </w:p>
    <w:p w14:paraId="419A4AC2" w14:textId="4DE86D03" w:rsidR="0029753D" w:rsidRPr="005E048D" w:rsidRDefault="0029753D"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步骤二：向端设备传输已训练好的端上重排模块</w:t>
      </w:r>
      <w:r w:rsidR="00B53218" w:rsidRPr="005E048D">
        <w:rPr>
          <w:rFonts w:asciiTheme="majorHAnsi" w:hAnsiTheme="majorHAnsi"/>
          <w:bCs/>
          <w:sz w:val="22"/>
          <w:szCs w:val="22"/>
        </w:rPr>
        <w:t>，并部署机制算法</w:t>
      </w:r>
      <w:r w:rsidRPr="005E048D">
        <w:rPr>
          <w:rFonts w:asciiTheme="majorHAnsi" w:hAnsiTheme="majorHAnsi"/>
          <w:bCs/>
          <w:sz w:val="22"/>
          <w:szCs w:val="22"/>
        </w:rPr>
        <w:t>。</w:t>
      </w:r>
    </w:p>
    <w:p w14:paraId="08C1E3A7" w14:textId="29EDAAAD" w:rsidR="00220748" w:rsidRPr="005E048D" w:rsidRDefault="00220748"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步骤三：</w:t>
      </w:r>
      <w:r w:rsidR="00B01950" w:rsidRPr="005E048D">
        <w:rPr>
          <w:rFonts w:asciiTheme="majorHAnsi" w:hAnsiTheme="majorHAnsi"/>
          <w:bCs/>
          <w:sz w:val="22"/>
          <w:szCs w:val="22"/>
        </w:rPr>
        <w:t>在端设备上进行重排服务，具体包括：</w:t>
      </w:r>
    </w:p>
    <w:p w14:paraId="01AB5FEE" w14:textId="646557C7" w:rsidR="00B01950" w:rsidRPr="005E048D" w:rsidRDefault="00B01950"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 xml:space="preserve">3.1 </w:t>
      </w:r>
      <w:r w:rsidR="0025647B" w:rsidRPr="005E048D">
        <w:rPr>
          <w:rFonts w:asciiTheme="majorHAnsi" w:hAnsiTheme="majorHAnsi"/>
          <w:bCs/>
          <w:sz w:val="22"/>
          <w:szCs w:val="22"/>
        </w:rPr>
        <w:t>端设备向云侧服务器请求新的物品分页，云侧推荐系统通过召回、粗排、精排模型向端设备返回候选物品集合。</w:t>
      </w:r>
    </w:p>
    <w:p w14:paraId="1FF006F0" w14:textId="1F1C6533" w:rsidR="0025647B" w:rsidRPr="005E048D" w:rsidRDefault="0025647B"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 xml:space="preserve">3.2 </w:t>
      </w:r>
      <w:r w:rsidRPr="005E048D">
        <w:rPr>
          <w:rFonts w:asciiTheme="majorHAnsi" w:hAnsiTheme="majorHAnsi"/>
          <w:bCs/>
          <w:sz w:val="22"/>
          <w:szCs w:val="22"/>
        </w:rPr>
        <w:t>部署在端设备上的重排模块对所有候选物品预估点击率、下翻率、期望社会福利。</w:t>
      </w:r>
    </w:p>
    <w:p w14:paraId="621CF16E" w14:textId="51DE76D2" w:rsidR="0025647B" w:rsidRPr="005E048D" w:rsidRDefault="0025647B"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 xml:space="preserve">3.3 </w:t>
      </w:r>
      <w:r w:rsidR="007A5FD4" w:rsidRPr="005E048D">
        <w:rPr>
          <w:rFonts w:asciiTheme="majorHAnsi" w:hAnsiTheme="majorHAnsi"/>
          <w:bCs/>
          <w:sz w:val="22"/>
          <w:szCs w:val="22"/>
        </w:rPr>
        <w:t>机制算法模块根据端上重排模块的输出值，选择当前展示位的展示物品，同时计算</w:t>
      </w:r>
      <w:r w:rsidR="00BC0970" w:rsidRPr="005E048D">
        <w:rPr>
          <w:rFonts w:asciiTheme="majorHAnsi" w:hAnsiTheme="majorHAnsi"/>
          <w:bCs/>
          <w:sz w:val="22"/>
          <w:szCs w:val="22"/>
        </w:rPr>
        <w:t>平台能获取的</w:t>
      </w:r>
      <w:r w:rsidR="007A5FD4" w:rsidRPr="005E048D">
        <w:rPr>
          <w:rFonts w:asciiTheme="majorHAnsi" w:hAnsiTheme="majorHAnsi"/>
          <w:bCs/>
          <w:sz w:val="22"/>
          <w:szCs w:val="22"/>
        </w:rPr>
        <w:t>该物品</w:t>
      </w:r>
      <w:r w:rsidR="00BC0970" w:rsidRPr="005E048D">
        <w:rPr>
          <w:rFonts w:asciiTheme="majorHAnsi" w:hAnsiTheme="majorHAnsi"/>
          <w:bCs/>
          <w:sz w:val="22"/>
          <w:szCs w:val="22"/>
        </w:rPr>
        <w:t>的</w:t>
      </w:r>
      <w:r w:rsidR="007A5FD4" w:rsidRPr="005E048D">
        <w:rPr>
          <w:rFonts w:asciiTheme="majorHAnsi" w:hAnsiTheme="majorHAnsi"/>
          <w:bCs/>
          <w:sz w:val="22"/>
          <w:szCs w:val="22"/>
        </w:rPr>
        <w:t>展示效能。</w:t>
      </w:r>
    </w:p>
    <w:p w14:paraId="49072391" w14:textId="5CCFD5ED" w:rsidR="005958A2" w:rsidRPr="005E048D" w:rsidRDefault="005958A2" w:rsidP="000F0568">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 xml:space="preserve">3.4 </w:t>
      </w:r>
      <w:r w:rsidRPr="005E048D">
        <w:rPr>
          <w:rFonts w:asciiTheme="majorHAnsi" w:hAnsiTheme="majorHAnsi"/>
          <w:bCs/>
          <w:sz w:val="22"/>
          <w:szCs w:val="22"/>
        </w:rPr>
        <w:t>若用户点击当前展示的物品，则平台获取相应数量的展示效能。</w:t>
      </w:r>
    </w:p>
    <w:p w14:paraId="0FCA3646" w14:textId="77777777" w:rsidR="004848D9" w:rsidRPr="005E048D" w:rsidRDefault="00E97842" w:rsidP="004848D9">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3.</w:t>
      </w:r>
      <w:r w:rsidR="001449D8" w:rsidRPr="005E048D">
        <w:rPr>
          <w:rFonts w:asciiTheme="majorHAnsi" w:hAnsiTheme="majorHAnsi"/>
          <w:bCs/>
          <w:sz w:val="22"/>
          <w:szCs w:val="22"/>
        </w:rPr>
        <w:t>5</w:t>
      </w:r>
      <w:r w:rsidRPr="005E048D">
        <w:rPr>
          <w:rFonts w:asciiTheme="majorHAnsi" w:hAnsiTheme="majorHAnsi"/>
          <w:bCs/>
          <w:sz w:val="22"/>
          <w:szCs w:val="22"/>
        </w:rPr>
        <w:t xml:space="preserve"> </w:t>
      </w:r>
      <w:r w:rsidRPr="005E048D">
        <w:rPr>
          <w:rFonts w:asciiTheme="majorHAnsi" w:hAnsiTheme="majorHAnsi"/>
          <w:bCs/>
          <w:sz w:val="22"/>
          <w:szCs w:val="22"/>
        </w:rPr>
        <w:t>端设备维护端上重排模块所需的特征，包括</w:t>
      </w:r>
      <w:r w:rsidRPr="005E048D">
        <w:rPr>
          <w:rFonts w:asciiTheme="majorHAnsi" w:eastAsiaTheme="minorEastAsia" w:hAnsiTheme="majorHAnsi"/>
          <w:sz w:val="22"/>
          <w:szCs w:val="22"/>
        </w:rPr>
        <w:t>静态用户属性、动态环境特特征、候选物品集合，维护方法同前文。</w:t>
      </w:r>
    </w:p>
    <w:p w14:paraId="536567CC" w14:textId="77777777" w:rsidR="00562C09" w:rsidRPr="005E048D" w:rsidRDefault="004848D9" w:rsidP="00562C09">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 xml:space="preserve">3.6 </w:t>
      </w:r>
      <w:r w:rsidR="000F0568" w:rsidRPr="005E048D">
        <w:rPr>
          <w:rFonts w:asciiTheme="majorHAnsi" w:hAnsiTheme="majorHAnsi"/>
          <w:bCs/>
          <w:sz w:val="22"/>
          <w:szCs w:val="22"/>
        </w:rPr>
        <w:t>当云侧下发的候选物品</w:t>
      </w:r>
      <w:r w:rsidRPr="005E048D">
        <w:rPr>
          <w:rFonts w:asciiTheme="majorHAnsi" w:hAnsiTheme="majorHAnsi"/>
          <w:bCs/>
          <w:sz w:val="22"/>
          <w:szCs w:val="22"/>
        </w:rPr>
        <w:t>集合均已展示</w:t>
      </w:r>
      <w:r w:rsidR="000F0568" w:rsidRPr="005E048D">
        <w:rPr>
          <w:rFonts w:asciiTheme="majorHAnsi" w:hAnsiTheme="majorHAnsi"/>
          <w:bCs/>
          <w:sz w:val="22"/>
          <w:szCs w:val="22"/>
        </w:rPr>
        <w:t>，则重复</w:t>
      </w:r>
      <w:r w:rsidRPr="005E048D">
        <w:rPr>
          <w:rFonts w:asciiTheme="majorHAnsi" w:hAnsiTheme="majorHAnsi"/>
          <w:bCs/>
          <w:sz w:val="22"/>
          <w:szCs w:val="22"/>
        </w:rPr>
        <w:t>3.1</w:t>
      </w:r>
      <w:r w:rsidR="000F0568" w:rsidRPr="005E048D">
        <w:rPr>
          <w:rFonts w:asciiTheme="majorHAnsi" w:hAnsiTheme="majorHAnsi"/>
          <w:bCs/>
          <w:sz w:val="22"/>
          <w:szCs w:val="22"/>
        </w:rPr>
        <w:t>；否则重复</w:t>
      </w:r>
      <w:r w:rsidRPr="005E048D">
        <w:rPr>
          <w:rFonts w:asciiTheme="majorHAnsi" w:hAnsiTheme="majorHAnsi"/>
          <w:bCs/>
          <w:sz w:val="22"/>
          <w:szCs w:val="22"/>
        </w:rPr>
        <w:t>3.2</w:t>
      </w:r>
      <w:r w:rsidR="000F0568" w:rsidRPr="005E048D">
        <w:rPr>
          <w:rFonts w:asciiTheme="majorHAnsi" w:hAnsiTheme="majorHAnsi"/>
          <w:bCs/>
          <w:sz w:val="22"/>
          <w:szCs w:val="22"/>
        </w:rPr>
        <w:t>，直到用户不再下翻，表明用户已退出</w:t>
      </w:r>
      <w:r w:rsidR="000F0568" w:rsidRPr="005E048D">
        <w:rPr>
          <w:rFonts w:asciiTheme="majorHAnsi" w:hAnsiTheme="majorHAnsi"/>
          <w:bCs/>
          <w:sz w:val="22"/>
          <w:szCs w:val="22"/>
        </w:rPr>
        <w:t>app</w:t>
      </w:r>
      <w:r w:rsidR="000F0568" w:rsidRPr="005E048D">
        <w:rPr>
          <w:rFonts w:asciiTheme="majorHAnsi" w:hAnsiTheme="majorHAnsi"/>
          <w:bCs/>
          <w:sz w:val="22"/>
          <w:szCs w:val="22"/>
        </w:rPr>
        <w:t>。</w:t>
      </w:r>
    </w:p>
    <w:p w14:paraId="37B3C19E" w14:textId="14B184FC" w:rsidR="00026F90" w:rsidRPr="00BD0808" w:rsidRDefault="006C0E77" w:rsidP="008D1373">
      <w:pPr>
        <w:pStyle w:val="ab"/>
        <w:numPr>
          <w:ilvl w:val="0"/>
          <w:numId w:val="1"/>
        </w:numPr>
        <w:tabs>
          <w:tab w:val="left" w:pos="709"/>
        </w:tabs>
        <w:spacing w:line="360" w:lineRule="auto"/>
        <w:ind w:left="0" w:firstLineChars="0" w:firstLine="0"/>
        <w:rPr>
          <w:rFonts w:asciiTheme="majorHAnsi" w:hAnsiTheme="majorHAnsi"/>
          <w:bCs/>
          <w:sz w:val="22"/>
          <w:szCs w:val="22"/>
        </w:rPr>
      </w:pPr>
      <w:r w:rsidRPr="00BD0808">
        <w:rPr>
          <w:rFonts w:asciiTheme="majorHAnsi" w:hAnsiTheme="majorHAnsi"/>
          <w:sz w:val="22"/>
          <w:szCs w:val="22"/>
        </w:rPr>
        <w:t>经过具体实际实验，在</w:t>
      </w:r>
      <w:r w:rsidR="00562C09" w:rsidRPr="00BD0808">
        <w:rPr>
          <w:rFonts w:asciiTheme="majorHAnsi" w:hAnsiTheme="majorHAnsi"/>
          <w:sz w:val="22"/>
          <w:szCs w:val="22"/>
        </w:rPr>
        <w:t>模拟</w:t>
      </w:r>
      <w:r w:rsidRPr="00BD0808">
        <w:rPr>
          <w:rFonts w:asciiTheme="majorHAnsi" w:hAnsiTheme="majorHAnsi"/>
          <w:sz w:val="22"/>
          <w:szCs w:val="22"/>
        </w:rPr>
        <w:t>环境</w:t>
      </w:r>
      <w:r w:rsidR="0020301F" w:rsidRPr="00BD0808">
        <w:rPr>
          <w:rFonts w:asciiTheme="majorHAnsi" w:hAnsiTheme="majorHAnsi"/>
          <w:sz w:val="22"/>
          <w:szCs w:val="22"/>
        </w:rPr>
        <w:t>设置</w:t>
      </w:r>
      <w:r w:rsidRPr="00BD0808">
        <w:rPr>
          <w:rFonts w:asciiTheme="majorHAnsi" w:hAnsiTheme="majorHAnsi"/>
          <w:sz w:val="22"/>
          <w:szCs w:val="22"/>
        </w:rPr>
        <w:t>下，</w:t>
      </w:r>
      <w:r w:rsidR="00D7386D" w:rsidRPr="00BD0808">
        <w:rPr>
          <w:rFonts w:asciiTheme="majorHAnsi" w:hAnsiTheme="majorHAnsi"/>
          <w:sz w:val="22"/>
          <w:szCs w:val="22"/>
        </w:rPr>
        <w:t>本发明在期望社会福利上有</w:t>
      </w:r>
      <w:r w:rsidR="00D7386D" w:rsidRPr="00BD0808">
        <w:rPr>
          <w:rFonts w:asciiTheme="majorHAnsi" w:hAnsiTheme="majorHAnsi"/>
          <w:sz w:val="22"/>
          <w:szCs w:val="22"/>
        </w:rPr>
        <w:t>1.74%</w:t>
      </w:r>
      <w:r w:rsidR="00D7386D" w:rsidRPr="00BD0808">
        <w:rPr>
          <w:rFonts w:asciiTheme="majorHAnsi" w:hAnsiTheme="majorHAnsi"/>
          <w:sz w:val="22"/>
          <w:szCs w:val="22"/>
        </w:rPr>
        <w:t>的提升</w:t>
      </w:r>
      <w:r w:rsidR="00FA6DF1" w:rsidRPr="00BD0808">
        <w:rPr>
          <w:rFonts w:asciiTheme="majorHAnsi" w:hAnsiTheme="majorHAnsi"/>
          <w:sz w:val="22"/>
          <w:szCs w:val="22"/>
        </w:rPr>
        <w:t>，证明了本公开提出端上实时的视频流物品优化推荐实现方法的有效性</w:t>
      </w:r>
      <w:r w:rsidRPr="00BD0808">
        <w:rPr>
          <w:rFonts w:asciiTheme="majorHAnsi" w:hAnsiTheme="majorHAnsi"/>
          <w:sz w:val="22"/>
          <w:szCs w:val="22"/>
        </w:rPr>
        <w:t>。</w:t>
      </w:r>
      <w:r w:rsidR="006752D0" w:rsidRPr="00BD0808">
        <w:rPr>
          <w:rFonts w:asciiTheme="majorHAnsi" w:hAnsiTheme="majorHAnsi"/>
          <w:sz w:val="22"/>
          <w:szCs w:val="22"/>
        </w:rPr>
        <w:t>具体模拟环境设置如下：本发明</w:t>
      </w:r>
      <w:r w:rsidR="00CA1D01" w:rsidRPr="00BD0808">
        <w:rPr>
          <w:rFonts w:asciiTheme="majorHAnsi" w:hAnsiTheme="majorHAnsi"/>
          <w:bCs/>
          <w:sz w:val="22"/>
          <w:szCs w:val="22"/>
        </w:rPr>
        <w:t>在</w:t>
      </w:r>
      <w:r w:rsidR="006752D0" w:rsidRPr="00BD0808">
        <w:rPr>
          <w:rFonts w:asciiTheme="majorHAnsi" w:hAnsiTheme="majorHAnsi"/>
          <w:bCs/>
          <w:sz w:val="22"/>
          <w:szCs w:val="22"/>
        </w:rPr>
        <w:t>公开数据集</w:t>
      </w:r>
      <w:r w:rsidR="00CA1D01" w:rsidRPr="00BD0808">
        <w:rPr>
          <w:rFonts w:asciiTheme="majorHAnsi" w:hAnsiTheme="majorHAnsi"/>
          <w:bCs/>
          <w:sz w:val="22"/>
          <w:szCs w:val="22"/>
        </w:rPr>
        <w:t>Mobile</w:t>
      </w:r>
      <w:r w:rsidR="00CA1D01" w:rsidRPr="00BD0808">
        <w:rPr>
          <w:rFonts w:asciiTheme="majorHAnsi" w:hAnsiTheme="majorHAnsi"/>
          <w:bCs/>
          <w:sz w:val="22"/>
          <w:szCs w:val="22"/>
        </w:rPr>
        <w:t>上进行模拟实验。</w:t>
      </w:r>
      <w:r w:rsidR="00CA1D01" w:rsidRPr="00BD0808">
        <w:rPr>
          <w:rFonts w:asciiTheme="majorHAnsi" w:hAnsiTheme="majorHAnsi"/>
          <w:bCs/>
          <w:sz w:val="22"/>
          <w:szCs w:val="22"/>
        </w:rPr>
        <w:t>Mobile</w:t>
      </w:r>
      <w:r w:rsidR="00CA1D01" w:rsidRPr="00BD0808">
        <w:rPr>
          <w:rFonts w:asciiTheme="majorHAnsi" w:hAnsiTheme="majorHAnsi"/>
          <w:bCs/>
          <w:sz w:val="22"/>
          <w:szCs w:val="22"/>
        </w:rPr>
        <w:t>是一个针对栏目推荐场景的数据集。它记录用户连续八天的会话数据，包含</w:t>
      </w:r>
      <w:r w:rsidR="00CA1D01" w:rsidRPr="00BD0808">
        <w:rPr>
          <w:rFonts w:asciiTheme="majorHAnsi" w:hAnsiTheme="majorHAnsi"/>
          <w:bCs/>
          <w:sz w:val="22"/>
          <w:szCs w:val="22"/>
        </w:rPr>
        <w:t>24.6</w:t>
      </w:r>
      <w:r w:rsidR="00CA1D01" w:rsidRPr="00BD0808">
        <w:rPr>
          <w:rFonts w:asciiTheme="majorHAnsi" w:hAnsiTheme="majorHAnsi"/>
          <w:bCs/>
          <w:sz w:val="22"/>
          <w:szCs w:val="22"/>
        </w:rPr>
        <w:t>万个会话、</w:t>
      </w:r>
      <w:r w:rsidR="00CA1D01" w:rsidRPr="00BD0808">
        <w:rPr>
          <w:rFonts w:asciiTheme="majorHAnsi" w:hAnsiTheme="majorHAnsi"/>
          <w:bCs/>
          <w:sz w:val="22"/>
          <w:szCs w:val="22"/>
        </w:rPr>
        <w:t>1.2</w:t>
      </w:r>
      <w:r w:rsidR="00CA1D01" w:rsidRPr="00BD0808">
        <w:rPr>
          <w:rFonts w:asciiTheme="majorHAnsi" w:hAnsiTheme="majorHAnsi"/>
          <w:bCs/>
          <w:sz w:val="22"/>
          <w:szCs w:val="22"/>
        </w:rPr>
        <w:t>万次点击、</w:t>
      </w:r>
      <w:r w:rsidR="00CA1D01" w:rsidRPr="00BD0808">
        <w:rPr>
          <w:rFonts w:asciiTheme="majorHAnsi" w:hAnsiTheme="majorHAnsi"/>
          <w:bCs/>
          <w:sz w:val="22"/>
          <w:szCs w:val="22"/>
        </w:rPr>
        <w:t>3.5</w:t>
      </w:r>
      <w:r w:rsidR="00CA1D01" w:rsidRPr="00BD0808">
        <w:rPr>
          <w:rFonts w:asciiTheme="majorHAnsi" w:hAnsiTheme="majorHAnsi"/>
          <w:bCs/>
          <w:sz w:val="22"/>
          <w:szCs w:val="22"/>
        </w:rPr>
        <w:t>万名用户和</w:t>
      </w:r>
      <w:r w:rsidR="00CA1D01" w:rsidRPr="00BD0808">
        <w:rPr>
          <w:rFonts w:asciiTheme="majorHAnsi" w:hAnsiTheme="majorHAnsi"/>
          <w:bCs/>
          <w:sz w:val="22"/>
          <w:szCs w:val="22"/>
        </w:rPr>
        <w:t>8</w:t>
      </w:r>
      <w:r w:rsidR="00CA1D01" w:rsidRPr="00BD0808">
        <w:rPr>
          <w:rFonts w:asciiTheme="majorHAnsi" w:hAnsiTheme="majorHAnsi"/>
          <w:bCs/>
          <w:sz w:val="22"/>
          <w:szCs w:val="22"/>
        </w:rPr>
        <w:t>个栏目。</w:t>
      </w:r>
      <w:r w:rsidR="004F3ECB" w:rsidRPr="00BD0808">
        <w:rPr>
          <w:rFonts w:asciiTheme="majorHAnsi" w:hAnsiTheme="majorHAnsi"/>
          <w:bCs/>
          <w:sz w:val="22"/>
          <w:szCs w:val="22"/>
        </w:rPr>
        <w:t>本发明</w:t>
      </w:r>
      <w:r w:rsidR="00CA1D01" w:rsidRPr="00BD0808">
        <w:rPr>
          <w:rFonts w:asciiTheme="majorHAnsi" w:hAnsiTheme="majorHAnsi"/>
          <w:bCs/>
          <w:sz w:val="22"/>
          <w:szCs w:val="22"/>
        </w:rPr>
        <w:t>采用随机生成方法来创建缺失的物品主价值数据。具体来说，假设物品商</w:t>
      </w:r>
      <m:oMath>
        <m:r>
          <w:rPr>
            <w:rFonts w:ascii="Cambria Math" w:hAnsi="Cambria Math"/>
            <w:sz w:val="22"/>
            <w:szCs w:val="22"/>
          </w:rPr>
          <m:t>i</m:t>
        </m:r>
      </m:oMath>
      <w:r w:rsidR="00CA1D01" w:rsidRPr="00BD0808">
        <w:rPr>
          <w:rFonts w:asciiTheme="majorHAnsi" w:hAnsiTheme="majorHAnsi"/>
          <w:bCs/>
          <w:sz w:val="22"/>
          <w:szCs w:val="22"/>
        </w:rPr>
        <w:t>的价值</w:t>
      </w:r>
      <m:oMath>
        <m:sSub>
          <m:sSubPr>
            <m:ctrlPr>
              <w:rPr>
                <w:rFonts w:ascii="Cambria Math" w:hAnsi="Cambria Math"/>
                <w:bCs/>
                <w:i/>
                <w:sz w:val="22"/>
                <w:szCs w:val="22"/>
              </w:rPr>
            </m:ctrlPr>
          </m:sSubPr>
          <m:e>
            <m:r>
              <w:rPr>
                <w:rFonts w:ascii="Cambria Math" w:hAnsi="Cambria Math"/>
                <w:sz w:val="22"/>
                <w:szCs w:val="22"/>
              </w:rPr>
              <m:t>b</m:t>
            </m:r>
          </m:e>
          <m:sub>
            <m:r>
              <w:rPr>
                <w:rFonts w:ascii="Cambria Math" w:hAnsi="Cambria Math"/>
                <w:sz w:val="22"/>
                <w:szCs w:val="22"/>
              </w:rPr>
              <m:t>i</m:t>
            </m:r>
          </m:sub>
        </m:sSub>
      </m:oMath>
      <w:r w:rsidR="00CA1D01" w:rsidRPr="00BD0808">
        <w:rPr>
          <w:rFonts w:asciiTheme="majorHAnsi" w:hAnsiTheme="majorHAnsi"/>
          <w:bCs/>
          <w:sz w:val="22"/>
          <w:szCs w:val="22"/>
        </w:rPr>
        <w:t>遵循一个正态分布</w:t>
      </w:r>
      <m:oMath>
        <m:r>
          <m:rPr>
            <m:scr m:val="script"/>
          </m:rPr>
          <w:rPr>
            <w:rFonts w:ascii="Cambria Math" w:hAnsi="Cambria Math"/>
            <w:sz w:val="22"/>
            <w:szCs w:val="22"/>
          </w:rPr>
          <m:t>N(</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bCs/>
                <w:i/>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2</m:t>
            </m:r>
          </m:sup>
        </m:sSubSup>
        <m:r>
          <w:rPr>
            <w:rFonts w:ascii="Cambria Math" w:hAnsi="Cambria Math"/>
            <w:sz w:val="22"/>
            <w:szCs w:val="22"/>
          </w:rPr>
          <m:t>)</m:t>
        </m:r>
      </m:oMath>
      <w:r w:rsidR="00CA1D01" w:rsidRPr="00BD0808">
        <w:rPr>
          <w:rFonts w:asciiTheme="majorHAnsi" w:hAnsiTheme="majorHAnsi"/>
          <w:bCs/>
          <w:sz w:val="22"/>
          <w:szCs w:val="22"/>
        </w:rPr>
        <w:t>，其中</w:t>
      </w:r>
      <m:oMath>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i</m:t>
            </m:r>
          </m:sub>
        </m:sSub>
        <m:r>
          <m:rPr>
            <m:scr m:val="script"/>
          </m:rPr>
          <w:rPr>
            <w:rFonts w:ascii="Cambria Math" w:hAnsi="Cambria Math"/>
            <w:sz w:val="22"/>
            <w:szCs w:val="22"/>
          </w:rPr>
          <m:t>~N(</m:t>
        </m:r>
        <m:r>
          <w:rPr>
            <w:rFonts w:ascii="Cambria Math" w:hAnsi="Cambria Math"/>
            <w:sz w:val="22"/>
            <w:szCs w:val="22"/>
          </w:rPr>
          <m:t>μ,</m:t>
        </m:r>
        <m:sSup>
          <m:sSupPr>
            <m:ctrlPr>
              <w:rPr>
                <w:rFonts w:ascii="Cambria Math" w:hAnsi="Cambria Math"/>
                <w:bCs/>
                <w:i/>
                <w:sz w:val="22"/>
                <w:szCs w:val="22"/>
              </w:rPr>
            </m:ctrlPr>
          </m:sSupPr>
          <m:e>
            <m:r>
              <w:rPr>
                <w:rFonts w:ascii="Cambria Math" w:hAnsi="Cambria Math"/>
                <w:sz w:val="22"/>
                <w:szCs w:val="22"/>
              </w:rPr>
              <m:t>σ</m:t>
            </m:r>
          </m:e>
          <m:sup>
            <m:r>
              <w:rPr>
                <w:rFonts w:ascii="Cambria Math" w:hAnsi="Cambria Math"/>
                <w:sz w:val="22"/>
                <w:szCs w:val="22"/>
              </w:rPr>
              <m:t>2</m:t>
            </m:r>
          </m:sup>
        </m:sSup>
        <m:r>
          <w:rPr>
            <w:rFonts w:ascii="Cambria Math" w:hAnsi="Cambria Math"/>
            <w:sz w:val="22"/>
            <w:szCs w:val="22"/>
          </w:rPr>
          <m:t>)</m:t>
        </m:r>
      </m:oMath>
      <w:r w:rsidR="00CA1D01" w:rsidRPr="00BD0808">
        <w:rPr>
          <w:rFonts w:asciiTheme="majorHAnsi" w:hAnsiTheme="majorHAnsi"/>
          <w:bCs/>
          <w:sz w:val="22"/>
          <w:szCs w:val="22"/>
        </w:rPr>
        <w:t>且方差</w:t>
      </w:r>
      <m:oMath>
        <m:sSub>
          <m:sSubPr>
            <m:ctrlPr>
              <w:rPr>
                <w:rFonts w:ascii="Cambria Math" w:hAnsi="Cambria Math"/>
                <w:bCs/>
                <w:i/>
                <w:sz w:val="22"/>
                <w:szCs w:val="22"/>
              </w:rPr>
            </m:ctrlPr>
          </m:sSubPr>
          <m:e>
            <m:r>
              <w:rPr>
                <w:rFonts w:ascii="Cambria Math" w:hAnsi="Cambria Math"/>
                <w:sz w:val="22"/>
                <w:szCs w:val="22"/>
              </w:rPr>
              <m:t>σ</m:t>
            </m:r>
          </m:e>
          <m:sub>
            <m:r>
              <w:rPr>
                <w:rFonts w:ascii="Cambria Math" w:hAnsi="Cambria Math"/>
                <w:sz w:val="22"/>
                <w:szCs w:val="22"/>
              </w:rPr>
              <m:t>i</m:t>
            </m:r>
          </m:sub>
        </m:sSub>
      </m:oMath>
      <w:r w:rsidR="00CA1D01" w:rsidRPr="00BD0808">
        <w:rPr>
          <w:rFonts w:asciiTheme="majorHAnsi" w:hAnsiTheme="majorHAnsi"/>
          <w:bCs/>
          <w:sz w:val="22"/>
          <w:szCs w:val="22"/>
        </w:rPr>
        <w:t>遵循均匀分布</w:t>
      </w:r>
      <m:oMath>
        <m:sSub>
          <m:sSubPr>
            <m:ctrlPr>
              <w:rPr>
                <w:rFonts w:ascii="Cambria Math" w:hAnsi="Cambria Math"/>
                <w:bCs/>
                <w:i/>
                <w:sz w:val="22"/>
                <w:szCs w:val="22"/>
              </w:rPr>
            </m:ctrlPr>
          </m:sSubPr>
          <m:e>
            <m:r>
              <w:rPr>
                <w:rFonts w:ascii="Cambria Math" w:hAnsi="Cambria Math"/>
                <w:sz w:val="22"/>
                <w:szCs w:val="22"/>
              </w:rPr>
              <m:t>σ</m:t>
            </m:r>
          </m:e>
          <m:sub>
            <m:r>
              <w:rPr>
                <w:rFonts w:ascii="Cambria Math" w:hAnsi="Cambria Math"/>
                <w:sz w:val="22"/>
                <w:szCs w:val="22"/>
              </w:rPr>
              <m:t>i</m:t>
            </m:r>
          </m:sub>
        </m:sSub>
        <m:r>
          <m:rPr>
            <m:scr m:val="script"/>
          </m:rPr>
          <w:rPr>
            <w:rFonts w:ascii="Cambria Math" w:hAnsi="Cambria Math"/>
            <w:sz w:val="22"/>
            <w:szCs w:val="22"/>
          </w:rPr>
          <m:t>~U</m:t>
        </m:r>
        <m:r>
          <w:rPr>
            <w:rFonts w:ascii="Cambria Math" w:hAnsi="Cambria Math"/>
            <w:sz w:val="22"/>
            <w:szCs w:val="22"/>
          </w:rPr>
          <m:t>(0,τ</m:t>
        </m:r>
        <m:r>
          <w:rPr>
            <w:rFonts w:ascii="Cambria Math" w:hAnsi="Cambria Math"/>
            <w:sz w:val="22"/>
            <w:szCs w:val="22"/>
          </w:rPr>
          <m:t>)</m:t>
        </m:r>
      </m:oMath>
      <w:r w:rsidR="00CA1D01" w:rsidRPr="00BD0808">
        <w:rPr>
          <w:rFonts w:asciiTheme="majorHAnsi" w:hAnsiTheme="majorHAnsi"/>
          <w:bCs/>
          <w:sz w:val="22"/>
          <w:szCs w:val="22"/>
        </w:rPr>
        <w:t>。通过调整参数</w:t>
      </w:r>
      <m:oMath>
        <m:r>
          <w:rPr>
            <w:rFonts w:ascii="Cambria Math" w:hAnsi="Cambria Math"/>
            <w:sz w:val="22"/>
            <w:szCs w:val="22"/>
          </w:rPr>
          <m:t>μ,σ,τ</m:t>
        </m:r>
      </m:oMath>
      <w:r w:rsidR="00CA1D01" w:rsidRPr="00BD0808">
        <w:rPr>
          <w:rFonts w:asciiTheme="majorHAnsi" w:hAnsiTheme="majorHAnsi"/>
          <w:bCs/>
          <w:sz w:val="22"/>
          <w:szCs w:val="22"/>
        </w:rPr>
        <w:t>，可以控制物品主价值的分布。</w:t>
      </w:r>
      <w:r w:rsidR="004F3ECB" w:rsidRPr="00BD0808">
        <w:rPr>
          <w:rFonts w:asciiTheme="majorHAnsi" w:hAnsiTheme="majorHAnsi"/>
          <w:bCs/>
          <w:sz w:val="22"/>
          <w:szCs w:val="22"/>
        </w:rPr>
        <w:t>本发明选择的参数为</w:t>
      </w:r>
      <m:oMath>
        <m:r>
          <w:rPr>
            <w:rFonts w:ascii="Cambria Math" w:hAnsi="Cambria Math"/>
            <w:sz w:val="22"/>
            <w:szCs w:val="22"/>
          </w:rPr>
          <m:t>μ=1,σ=0.3,τ=0.1</m:t>
        </m:r>
      </m:oMath>
      <w:r w:rsidR="004F3ECB" w:rsidRPr="00BD0808">
        <w:rPr>
          <w:rFonts w:asciiTheme="majorHAnsi" w:hAnsiTheme="majorHAnsi"/>
          <w:sz w:val="22"/>
          <w:szCs w:val="22"/>
        </w:rPr>
        <w:t>。</w:t>
      </w:r>
    </w:p>
    <w:p w14:paraId="7DF520E9" w14:textId="50E696DD" w:rsidR="00CA1D01" w:rsidRPr="005E048D" w:rsidRDefault="00F71285" w:rsidP="00026F90">
      <w:pPr>
        <w:pStyle w:val="ab"/>
        <w:numPr>
          <w:ilvl w:val="0"/>
          <w:numId w:val="1"/>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具体的对比基线方法为：</w:t>
      </w:r>
      <w:r w:rsidR="00CA1D01" w:rsidRPr="005E048D">
        <w:rPr>
          <w:rFonts w:asciiTheme="majorHAnsi" w:hAnsiTheme="majorHAnsi"/>
          <w:bCs/>
          <w:sz w:val="22"/>
          <w:szCs w:val="22"/>
        </w:rPr>
        <w:t>设置以下三个基线方法</w:t>
      </w:r>
      <w:r w:rsidR="00CA1D01" w:rsidRPr="005E048D">
        <w:rPr>
          <w:rFonts w:asciiTheme="majorHAnsi" w:hAnsiTheme="majorHAnsi"/>
          <w:bCs/>
          <w:sz w:val="22"/>
          <w:szCs w:val="22"/>
        </w:rPr>
        <w:t>1.</w:t>
      </w:r>
      <w:r w:rsidR="00CA1D01" w:rsidRPr="005E048D">
        <w:rPr>
          <w:rFonts w:asciiTheme="majorHAnsi" w:hAnsiTheme="majorHAnsi"/>
          <w:bCs/>
          <w:sz w:val="22"/>
          <w:szCs w:val="22"/>
        </w:rPr>
        <w:t>贪婪</w:t>
      </w:r>
      <w:r w:rsidR="00CA1D01" w:rsidRPr="005E048D">
        <w:rPr>
          <w:rFonts w:asciiTheme="majorHAnsi" w:hAnsiTheme="majorHAnsi"/>
          <w:bCs/>
          <w:sz w:val="22"/>
          <w:szCs w:val="22"/>
        </w:rPr>
        <w:t>GSP</w:t>
      </w:r>
      <w:r w:rsidR="00CA1D01" w:rsidRPr="005E048D">
        <w:rPr>
          <w:rFonts w:asciiTheme="majorHAnsi" w:hAnsiTheme="majorHAnsi"/>
          <w:bCs/>
          <w:sz w:val="22"/>
          <w:szCs w:val="22"/>
        </w:rPr>
        <w:t>：根据物品的千次展示效能</w:t>
      </w:r>
      <w:r w:rsidR="00CA1D01" w:rsidRPr="005E048D">
        <w:rPr>
          <w:rFonts w:asciiTheme="majorHAnsi" w:hAnsiTheme="majorHAnsi"/>
          <w:bCs/>
          <w:sz w:val="22"/>
          <w:szCs w:val="22"/>
        </w:rPr>
        <w:t>(eCPM</w:t>
      </w:r>
      <w:r w:rsidR="008E4494">
        <w:rPr>
          <w:rFonts w:asciiTheme="majorHAnsi" w:hAnsiTheme="majorHAnsi"/>
          <w:bCs/>
          <w:sz w:val="22"/>
          <w:szCs w:val="22"/>
        </w:rPr>
        <w:t>)</w:t>
      </w:r>
      <w:r w:rsidR="00CA1D01" w:rsidRPr="005E048D">
        <w:rPr>
          <w:rFonts w:asciiTheme="majorHAnsi" w:hAnsiTheme="majorHAnsi"/>
          <w:bCs/>
          <w:sz w:val="22"/>
          <w:szCs w:val="22"/>
        </w:rPr>
        <w:t>排序，采用广义二价机制进行展示效能计算</w:t>
      </w:r>
      <w:r w:rsidR="00CA1D01" w:rsidRPr="005E048D">
        <w:rPr>
          <w:rFonts w:asciiTheme="majorHAnsi" w:hAnsiTheme="majorHAnsi"/>
          <w:bCs/>
          <w:sz w:val="22"/>
          <w:szCs w:val="22"/>
        </w:rPr>
        <w:t>(GSP</w:t>
      </w:r>
      <w:r w:rsidR="008E4494">
        <w:rPr>
          <w:rFonts w:asciiTheme="majorHAnsi" w:hAnsiTheme="majorHAnsi"/>
          <w:bCs/>
          <w:sz w:val="22"/>
          <w:szCs w:val="22"/>
        </w:rPr>
        <w:t>)</w:t>
      </w:r>
      <w:r w:rsidR="00CA1D01" w:rsidRPr="005E048D">
        <w:rPr>
          <w:rFonts w:asciiTheme="majorHAnsi" w:hAnsiTheme="majorHAnsi"/>
          <w:bCs/>
          <w:sz w:val="22"/>
          <w:szCs w:val="22"/>
        </w:rPr>
        <w:t>；</w:t>
      </w:r>
      <w:r w:rsidR="00CA1D01" w:rsidRPr="005E048D">
        <w:rPr>
          <w:rFonts w:asciiTheme="majorHAnsi" w:hAnsiTheme="majorHAnsi"/>
          <w:bCs/>
          <w:sz w:val="22"/>
          <w:szCs w:val="22"/>
        </w:rPr>
        <w:t>2.uGSP</w:t>
      </w:r>
      <w:r w:rsidR="00CA1D01" w:rsidRPr="005E048D">
        <w:rPr>
          <w:rFonts w:asciiTheme="majorHAnsi" w:hAnsiTheme="majorHAnsi"/>
          <w:bCs/>
          <w:sz w:val="22"/>
          <w:szCs w:val="22"/>
        </w:rPr>
        <w:t>：采用和</w:t>
      </w:r>
      <w:r w:rsidR="00C676B9" w:rsidRPr="005E048D">
        <w:rPr>
          <w:rFonts w:asciiTheme="majorHAnsi" w:hAnsiTheme="majorHAnsi"/>
          <w:bCs/>
          <w:sz w:val="22"/>
          <w:szCs w:val="22"/>
        </w:rPr>
        <w:t>本</w:t>
      </w:r>
      <w:r w:rsidR="002514E2" w:rsidRPr="005E048D">
        <w:rPr>
          <w:rFonts w:asciiTheme="majorHAnsi" w:hAnsiTheme="majorHAnsi"/>
          <w:bCs/>
          <w:sz w:val="22"/>
          <w:szCs w:val="22"/>
        </w:rPr>
        <w:t>发明</w:t>
      </w:r>
      <w:r w:rsidR="00C676B9" w:rsidRPr="005E048D">
        <w:rPr>
          <w:rFonts w:asciiTheme="majorHAnsi" w:hAnsiTheme="majorHAnsi"/>
          <w:bCs/>
          <w:sz w:val="22"/>
          <w:szCs w:val="22"/>
        </w:rPr>
        <w:t>相同的分配方法</w:t>
      </w:r>
      <w:r w:rsidR="00CA1D01" w:rsidRPr="005E048D">
        <w:rPr>
          <w:rFonts w:asciiTheme="majorHAnsi" w:hAnsiTheme="majorHAnsi"/>
          <w:bCs/>
          <w:sz w:val="22"/>
          <w:szCs w:val="22"/>
        </w:rPr>
        <w:t>，但是展示效能计算方法不同；</w:t>
      </w:r>
      <w:r w:rsidR="00CA1D01" w:rsidRPr="005E048D">
        <w:rPr>
          <w:rFonts w:asciiTheme="majorHAnsi" w:hAnsiTheme="majorHAnsi"/>
          <w:bCs/>
          <w:sz w:val="22"/>
          <w:szCs w:val="22"/>
        </w:rPr>
        <w:t>3.AdaAuc-2:</w:t>
      </w:r>
      <w:r w:rsidR="00CA1D01" w:rsidRPr="005E048D">
        <w:rPr>
          <w:rFonts w:asciiTheme="majorHAnsi" w:hAnsiTheme="majorHAnsi"/>
          <w:bCs/>
          <w:sz w:val="22"/>
          <w:szCs w:val="22"/>
        </w:rPr>
        <w:t>在</w:t>
      </w:r>
      <w:r w:rsidR="00C676B9" w:rsidRPr="005E048D">
        <w:rPr>
          <w:rFonts w:asciiTheme="majorHAnsi" w:hAnsiTheme="majorHAnsi"/>
          <w:bCs/>
          <w:sz w:val="22"/>
          <w:szCs w:val="22"/>
        </w:rPr>
        <w:t>本发明</w:t>
      </w:r>
      <w:r w:rsidR="00CA1D01" w:rsidRPr="005E048D">
        <w:rPr>
          <w:rFonts w:asciiTheme="majorHAnsi" w:hAnsiTheme="majorHAnsi"/>
          <w:bCs/>
          <w:sz w:val="22"/>
          <w:szCs w:val="22"/>
        </w:rPr>
        <w:t>中，</w:t>
      </w:r>
      <w:r w:rsidR="00B742D8" w:rsidRPr="005E048D">
        <w:rPr>
          <w:rFonts w:asciiTheme="majorHAnsi" w:hAnsiTheme="majorHAnsi"/>
          <w:bCs/>
          <w:sz w:val="22"/>
          <w:szCs w:val="22"/>
        </w:rPr>
        <w:t>物品打分单元调整为</w:t>
      </w:r>
      <w:r w:rsidR="00B742D8" w:rsidRPr="005E048D">
        <w:rPr>
          <w:rFonts w:asciiTheme="majorHAnsi" w:hAnsiTheme="majorHAnsi"/>
          <w:bCs/>
          <w:sz w:val="22"/>
          <w:szCs w:val="22"/>
        </w:rPr>
        <w:t xml:space="preserve"> </w:t>
      </w:r>
      <m:oMath>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θ</m:t>
                </m:r>
              </m:e>
            </m:acc>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r>
          <w:rPr>
            <w:rFonts w:ascii="Cambria Math" w:hAnsi="Cambria Math"/>
            <w:sz w:val="22"/>
            <w:szCs w:val="22"/>
          </w:rPr>
          <m:t>+2</m:t>
        </m:r>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γ</m:t>
                </m:r>
              </m:e>
            </m:acc>
          </m:e>
          <m:sub>
            <m:r>
              <w:rPr>
                <w:rFonts w:ascii="Cambria Math" w:hAnsi="Cambria Math"/>
                <w:sz w:val="22"/>
                <w:szCs w:val="22"/>
              </w:rPr>
              <m:t>i</m:t>
            </m:r>
          </m:sub>
        </m:sSub>
        <m:sSub>
          <m:sSubPr>
            <m:ctrlPr>
              <w:rPr>
                <w:rFonts w:ascii="Cambria Math" w:hAnsi="Cambria Math"/>
                <w:i/>
                <w:sz w:val="22"/>
                <w:szCs w:val="22"/>
              </w:rPr>
            </m:ctrlPr>
          </m:sSubPr>
          <m:e>
            <m:acc>
              <m:accPr>
                <m:ctrlPr>
                  <w:rPr>
                    <w:rFonts w:ascii="Cambria Math" w:hAnsi="Cambria Math" w:cs="宋体"/>
                    <w:i/>
                    <w:sz w:val="22"/>
                    <w:szCs w:val="22"/>
                  </w:rPr>
                </m:ctrlPr>
              </m:accPr>
              <m:e>
                <m:r>
                  <w:rPr>
                    <w:rFonts w:ascii="Cambria Math" w:hAnsi="Cambria Math"/>
                    <w:sz w:val="22"/>
                    <w:szCs w:val="22"/>
                  </w:rPr>
                  <m:t>w</m:t>
                </m:r>
              </m:e>
            </m:acc>
          </m:e>
          <m:sub>
            <m:r>
              <w:rPr>
                <w:rFonts w:ascii="Cambria Math" w:hAnsi="Cambria Math"/>
                <w:sz w:val="22"/>
                <w:szCs w:val="22"/>
              </w:rPr>
              <m:t>i</m:t>
            </m:r>
          </m:sub>
        </m:sSub>
      </m:oMath>
      <w:r w:rsidR="00CA1D01" w:rsidRPr="005E048D">
        <w:rPr>
          <w:rFonts w:asciiTheme="majorHAnsi" w:hAnsiTheme="majorHAnsi"/>
          <w:bCs/>
          <w:sz w:val="22"/>
          <w:szCs w:val="22"/>
        </w:rPr>
        <w:t>。</w:t>
      </w:r>
      <w:r w:rsidR="00F8487B" w:rsidRPr="005E048D">
        <w:rPr>
          <w:rFonts w:asciiTheme="majorHAnsi" w:hAnsiTheme="majorHAnsi"/>
          <w:bCs/>
          <w:sz w:val="22"/>
          <w:szCs w:val="22"/>
        </w:rPr>
        <w:t>具体的</w:t>
      </w:r>
      <w:r w:rsidR="006A770F" w:rsidRPr="005E048D">
        <w:rPr>
          <w:rFonts w:asciiTheme="majorHAnsi" w:hAnsiTheme="majorHAnsi"/>
          <w:bCs/>
          <w:sz w:val="22"/>
          <w:szCs w:val="22"/>
        </w:rPr>
        <w:t>效果</w:t>
      </w:r>
      <w:r w:rsidR="00F8487B" w:rsidRPr="005E048D">
        <w:rPr>
          <w:rFonts w:asciiTheme="majorHAnsi" w:hAnsiTheme="majorHAnsi"/>
          <w:bCs/>
          <w:sz w:val="22"/>
          <w:szCs w:val="22"/>
        </w:rPr>
        <w:t>指标为：归一化的</w:t>
      </w:r>
      <w:r w:rsidR="00CA1D01" w:rsidRPr="005E048D">
        <w:rPr>
          <w:rFonts w:asciiTheme="majorHAnsi" w:hAnsiTheme="majorHAnsi"/>
          <w:bCs/>
          <w:sz w:val="22"/>
          <w:szCs w:val="22"/>
        </w:rPr>
        <w:t>期望社会福利</w:t>
      </w:r>
      <w:r w:rsidR="00CA1D01" w:rsidRPr="005E048D">
        <w:rPr>
          <w:rFonts w:asciiTheme="majorHAnsi" w:hAnsiTheme="majorHAnsi"/>
          <w:bCs/>
          <w:sz w:val="22"/>
          <w:szCs w:val="22"/>
        </w:rPr>
        <w:t>(SSW</w:t>
      </w:r>
      <w:r w:rsidR="008E4494">
        <w:rPr>
          <w:rFonts w:asciiTheme="majorHAnsi" w:hAnsiTheme="majorHAnsi"/>
          <w:bCs/>
          <w:sz w:val="22"/>
          <w:szCs w:val="22"/>
        </w:rPr>
        <w:t>)</w:t>
      </w:r>
      <w:r w:rsidR="00CA1D01" w:rsidRPr="005E048D">
        <w:rPr>
          <w:rFonts w:asciiTheme="majorHAnsi" w:hAnsiTheme="majorHAnsi"/>
          <w:bCs/>
          <w:sz w:val="22"/>
          <w:szCs w:val="22"/>
        </w:rPr>
        <w:t>、会话长度</w:t>
      </w:r>
      <w:r w:rsidR="00CA1D01" w:rsidRPr="005E048D">
        <w:rPr>
          <w:rFonts w:asciiTheme="majorHAnsi" w:hAnsiTheme="majorHAnsi"/>
          <w:bCs/>
          <w:sz w:val="22"/>
          <w:szCs w:val="22"/>
        </w:rPr>
        <w:t>(SL</w:t>
      </w:r>
      <w:r w:rsidR="008E4494">
        <w:rPr>
          <w:rFonts w:asciiTheme="majorHAnsi" w:hAnsiTheme="majorHAnsi"/>
          <w:bCs/>
          <w:sz w:val="22"/>
          <w:szCs w:val="22"/>
        </w:rPr>
        <w:t>)</w:t>
      </w:r>
      <w:r w:rsidR="00CA1D01" w:rsidRPr="005E048D">
        <w:rPr>
          <w:rFonts w:asciiTheme="majorHAnsi" w:hAnsiTheme="majorHAnsi"/>
          <w:bCs/>
          <w:sz w:val="22"/>
          <w:szCs w:val="22"/>
        </w:rPr>
        <w:t>和点击次数</w:t>
      </w:r>
      <w:r w:rsidR="00CA1D01" w:rsidRPr="005E048D">
        <w:rPr>
          <w:rFonts w:asciiTheme="majorHAnsi" w:hAnsiTheme="majorHAnsi"/>
          <w:bCs/>
          <w:sz w:val="22"/>
          <w:szCs w:val="22"/>
        </w:rPr>
        <w:t>(NC</w:t>
      </w:r>
      <w:r w:rsidR="008E4494">
        <w:rPr>
          <w:rFonts w:asciiTheme="majorHAnsi" w:hAnsiTheme="majorHAnsi"/>
          <w:bCs/>
          <w:sz w:val="22"/>
          <w:szCs w:val="22"/>
        </w:rPr>
        <w:t>)</w:t>
      </w:r>
      <w:r w:rsidR="00CA1D01" w:rsidRPr="005E048D">
        <w:rPr>
          <w:rFonts w:asciiTheme="majorHAnsi" w:hAnsiTheme="majorHAnsi"/>
          <w:bCs/>
          <w:sz w:val="22"/>
          <w:szCs w:val="22"/>
        </w:rPr>
        <w:t>，分</w:t>
      </w:r>
      <w:r w:rsidR="00CA1D01" w:rsidRPr="005E048D">
        <w:rPr>
          <w:rFonts w:asciiTheme="majorHAnsi" w:hAnsiTheme="majorHAnsi"/>
          <w:bCs/>
          <w:sz w:val="22"/>
          <w:szCs w:val="22"/>
        </w:rPr>
        <w:lastRenderedPageBreak/>
        <w:t>别反映不同方法社会福利</w:t>
      </w:r>
      <w:r w:rsidR="00F8487B" w:rsidRPr="005E048D">
        <w:rPr>
          <w:rFonts w:asciiTheme="majorHAnsi" w:hAnsiTheme="majorHAnsi"/>
          <w:bCs/>
          <w:sz w:val="22"/>
          <w:szCs w:val="22"/>
        </w:rPr>
        <w:t>效果</w:t>
      </w:r>
      <w:r w:rsidR="00CA1D01" w:rsidRPr="005E048D">
        <w:rPr>
          <w:rFonts w:asciiTheme="majorHAnsi" w:hAnsiTheme="majorHAnsi"/>
          <w:bCs/>
          <w:sz w:val="22"/>
          <w:szCs w:val="22"/>
        </w:rPr>
        <w:t>，以及满足用户</w:t>
      </w:r>
      <w:r w:rsidR="00F8487B" w:rsidRPr="005E048D">
        <w:rPr>
          <w:rFonts w:asciiTheme="majorHAnsi" w:hAnsiTheme="majorHAnsi"/>
          <w:bCs/>
          <w:sz w:val="22"/>
          <w:szCs w:val="22"/>
        </w:rPr>
        <w:t>兴趣</w:t>
      </w:r>
      <w:r w:rsidR="00CA1D01" w:rsidRPr="005E048D">
        <w:rPr>
          <w:rFonts w:asciiTheme="majorHAnsi" w:hAnsiTheme="majorHAnsi"/>
          <w:bCs/>
          <w:sz w:val="22"/>
          <w:szCs w:val="22"/>
        </w:rPr>
        <w:t>的能力。</w:t>
      </w:r>
      <w:r w:rsidR="002F7BDF" w:rsidRPr="005E048D">
        <w:rPr>
          <w:rFonts w:asciiTheme="majorHAnsi" w:hAnsiTheme="majorHAnsi"/>
          <w:bCs/>
          <w:sz w:val="22"/>
          <w:szCs w:val="22"/>
        </w:rPr>
        <w:t>具体实验结果如表格</w:t>
      </w:r>
      <w:r w:rsidR="002F7BDF" w:rsidRPr="005E048D">
        <w:rPr>
          <w:rFonts w:asciiTheme="majorHAnsi" w:hAnsiTheme="majorHAnsi"/>
          <w:bCs/>
          <w:sz w:val="22"/>
          <w:szCs w:val="22"/>
        </w:rPr>
        <w:t>1</w:t>
      </w:r>
      <w:r w:rsidR="002F7BDF" w:rsidRPr="005E048D">
        <w:rPr>
          <w:rFonts w:asciiTheme="majorHAnsi" w:hAnsiTheme="majorHAnsi"/>
          <w:bCs/>
          <w:sz w:val="22"/>
          <w:szCs w:val="22"/>
        </w:rPr>
        <w:t>。</w:t>
      </w:r>
    </w:p>
    <w:p w14:paraId="59B779E0" w14:textId="4C350819" w:rsidR="001B1DE0" w:rsidRPr="00BD0808" w:rsidRDefault="001B1DE0" w:rsidP="00BD0808">
      <w:pPr>
        <w:pStyle w:val="ab"/>
        <w:numPr>
          <w:ilvl w:val="0"/>
          <w:numId w:val="1"/>
        </w:numPr>
        <w:tabs>
          <w:tab w:val="left" w:pos="709"/>
        </w:tabs>
        <w:spacing w:line="360" w:lineRule="auto"/>
        <w:ind w:left="0" w:firstLineChars="0" w:firstLine="0"/>
        <w:rPr>
          <w:rFonts w:asciiTheme="majorHAnsi" w:hAnsiTheme="majorHAnsi"/>
          <w:bCs/>
          <w:sz w:val="22"/>
          <w:szCs w:val="22"/>
        </w:rPr>
      </w:pPr>
      <w:r w:rsidRPr="00BD0808">
        <w:rPr>
          <w:rFonts w:asciiTheme="majorHAnsi" w:hAnsiTheme="majorHAnsi"/>
          <w:bCs/>
          <w:sz w:val="22"/>
          <w:szCs w:val="22"/>
        </w:rPr>
        <w:t>表</w:t>
      </w:r>
      <w:r w:rsidRPr="00BD0808">
        <w:rPr>
          <w:rFonts w:asciiTheme="majorHAnsi" w:hAnsiTheme="majorHAnsi"/>
          <w:bCs/>
          <w:sz w:val="22"/>
          <w:szCs w:val="22"/>
        </w:rPr>
        <w:t xml:space="preserve"> </w:t>
      </w:r>
      <w:r w:rsidRPr="00BD0808">
        <w:rPr>
          <w:rFonts w:asciiTheme="majorHAnsi" w:hAnsiTheme="majorHAnsi"/>
          <w:bCs/>
          <w:sz w:val="22"/>
          <w:szCs w:val="22"/>
        </w:rPr>
        <w:fldChar w:fldCharType="begin"/>
      </w:r>
      <w:r w:rsidRPr="00BD0808">
        <w:rPr>
          <w:rFonts w:asciiTheme="majorHAnsi" w:hAnsiTheme="majorHAnsi"/>
          <w:bCs/>
          <w:sz w:val="22"/>
          <w:szCs w:val="22"/>
        </w:rPr>
        <w:instrText xml:space="preserve"> SEQ </w:instrText>
      </w:r>
      <w:r w:rsidRPr="00BD0808">
        <w:rPr>
          <w:rFonts w:asciiTheme="majorHAnsi" w:hAnsiTheme="majorHAnsi"/>
          <w:bCs/>
          <w:sz w:val="22"/>
          <w:szCs w:val="22"/>
        </w:rPr>
        <w:instrText>表格</w:instrText>
      </w:r>
      <w:r w:rsidRPr="00BD0808">
        <w:rPr>
          <w:rFonts w:asciiTheme="majorHAnsi" w:hAnsiTheme="majorHAnsi"/>
          <w:bCs/>
          <w:sz w:val="22"/>
          <w:szCs w:val="22"/>
        </w:rPr>
        <w:instrText xml:space="preserve"> \* ARABIC </w:instrText>
      </w:r>
      <w:r w:rsidRPr="00BD0808">
        <w:rPr>
          <w:rFonts w:asciiTheme="majorHAnsi" w:hAnsiTheme="majorHAnsi"/>
          <w:bCs/>
          <w:sz w:val="22"/>
          <w:szCs w:val="22"/>
        </w:rPr>
        <w:fldChar w:fldCharType="separate"/>
      </w:r>
      <w:r w:rsidRPr="00BD0808">
        <w:rPr>
          <w:rFonts w:asciiTheme="majorHAnsi" w:hAnsiTheme="majorHAnsi"/>
          <w:bCs/>
          <w:sz w:val="22"/>
          <w:szCs w:val="22"/>
        </w:rPr>
        <w:t>1</w:t>
      </w:r>
      <w:r w:rsidRPr="00BD0808">
        <w:rPr>
          <w:rFonts w:asciiTheme="majorHAnsi" w:hAnsiTheme="majorHAnsi"/>
          <w:bCs/>
          <w:sz w:val="22"/>
          <w:szCs w:val="22"/>
        </w:rPr>
        <w:fldChar w:fldCharType="end"/>
      </w:r>
      <w:r w:rsidRPr="00BD0808">
        <w:rPr>
          <w:rFonts w:asciiTheme="majorHAnsi" w:hAnsiTheme="majorHAnsi"/>
          <w:bCs/>
          <w:sz w:val="22"/>
          <w:szCs w:val="22"/>
        </w:rPr>
        <w:t>模拟实验结果</w:t>
      </w:r>
    </w:p>
    <w:p w14:paraId="7350689C" w14:textId="13E311C1" w:rsidR="00CA1D01" w:rsidRPr="005E048D" w:rsidRDefault="001B1DE0" w:rsidP="00CA1D01">
      <w:pPr>
        <w:pStyle w:val="10"/>
        <w:tabs>
          <w:tab w:val="left" w:pos="709"/>
        </w:tabs>
        <w:spacing w:line="360" w:lineRule="auto"/>
        <w:ind w:firstLineChars="0" w:firstLine="0"/>
        <w:jc w:val="center"/>
        <w:rPr>
          <w:rFonts w:asciiTheme="majorHAnsi" w:hAnsiTheme="majorHAnsi"/>
          <w:bCs/>
          <w:sz w:val="22"/>
          <w:szCs w:val="22"/>
        </w:rPr>
      </w:pPr>
      <w:r w:rsidRPr="005E048D">
        <w:rPr>
          <w:rFonts w:asciiTheme="majorHAnsi" w:hAnsiTheme="majorHAnsi"/>
          <w:noProof/>
          <w:sz w:val="22"/>
          <w:szCs w:val="22"/>
        </w:rPr>
        <w:drawing>
          <wp:inline distT="0" distB="0" distL="0" distR="0" wp14:anchorId="223902AD" wp14:editId="7A1D272C">
            <wp:extent cx="4127737" cy="818679"/>
            <wp:effectExtent l="0" t="0" r="635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9502" cy="822996"/>
                    </a:xfrm>
                    <a:prstGeom prst="rect">
                      <a:avLst/>
                    </a:prstGeom>
                  </pic:spPr>
                </pic:pic>
              </a:graphicData>
            </a:graphic>
          </wp:inline>
        </w:drawing>
      </w:r>
    </w:p>
    <w:p w14:paraId="3FFC7964" w14:textId="794EF2D4" w:rsidR="00CA1D01" w:rsidRPr="005E048D" w:rsidRDefault="00CA1D01" w:rsidP="00CA1D01">
      <w:pPr>
        <w:pStyle w:val="10"/>
        <w:numPr>
          <w:ilvl w:val="0"/>
          <w:numId w:val="16"/>
        </w:numPr>
        <w:tabs>
          <w:tab w:val="left" w:pos="709"/>
        </w:tabs>
        <w:spacing w:line="360" w:lineRule="auto"/>
        <w:ind w:left="0" w:firstLineChars="0" w:firstLine="0"/>
        <w:rPr>
          <w:rFonts w:asciiTheme="majorHAnsi" w:hAnsiTheme="majorHAnsi"/>
          <w:bCs/>
          <w:sz w:val="22"/>
          <w:szCs w:val="22"/>
        </w:rPr>
      </w:pPr>
      <w:r w:rsidRPr="005E048D">
        <w:rPr>
          <w:rFonts w:asciiTheme="majorHAnsi" w:hAnsiTheme="majorHAnsi"/>
          <w:bCs/>
          <w:sz w:val="22"/>
          <w:szCs w:val="22"/>
        </w:rPr>
        <w:t>表</w:t>
      </w:r>
      <w:r w:rsidRPr="005E048D">
        <w:rPr>
          <w:rFonts w:asciiTheme="majorHAnsi" w:hAnsiTheme="majorHAnsi"/>
          <w:bCs/>
          <w:sz w:val="22"/>
          <w:szCs w:val="22"/>
        </w:rPr>
        <w:t>1</w:t>
      </w:r>
      <w:r w:rsidR="00384356" w:rsidRPr="005E048D">
        <w:rPr>
          <w:rFonts w:asciiTheme="majorHAnsi" w:hAnsiTheme="majorHAnsi"/>
          <w:bCs/>
          <w:sz w:val="22"/>
          <w:szCs w:val="22"/>
        </w:rPr>
        <w:t>中可以发现本发明</w:t>
      </w:r>
      <w:r w:rsidRPr="005E048D">
        <w:rPr>
          <w:rFonts w:asciiTheme="majorHAnsi" w:hAnsiTheme="majorHAnsi"/>
          <w:bCs/>
          <w:sz w:val="22"/>
          <w:szCs w:val="22"/>
        </w:rPr>
        <w:t>方法可以达到最高的</w:t>
      </w:r>
      <w:r w:rsidR="00384356" w:rsidRPr="005E048D">
        <w:rPr>
          <w:rFonts w:asciiTheme="majorHAnsi" w:hAnsiTheme="majorHAnsi"/>
          <w:bCs/>
          <w:sz w:val="22"/>
          <w:szCs w:val="22"/>
        </w:rPr>
        <w:t>归一化</w:t>
      </w:r>
      <w:r w:rsidRPr="005E048D">
        <w:rPr>
          <w:rFonts w:asciiTheme="majorHAnsi" w:hAnsiTheme="majorHAnsi"/>
          <w:bCs/>
          <w:sz w:val="22"/>
          <w:szCs w:val="22"/>
        </w:rPr>
        <w:t>期望社会福利。</w:t>
      </w:r>
      <w:r w:rsidR="00384356" w:rsidRPr="005E048D">
        <w:rPr>
          <w:rFonts w:asciiTheme="majorHAnsi" w:hAnsiTheme="majorHAnsi"/>
          <w:bCs/>
          <w:sz w:val="22"/>
          <w:szCs w:val="22"/>
        </w:rPr>
        <w:t>由于</w:t>
      </w:r>
      <w:r w:rsidRPr="005E048D">
        <w:rPr>
          <w:rFonts w:asciiTheme="majorHAnsi" w:hAnsiTheme="majorHAnsi"/>
          <w:bCs/>
          <w:sz w:val="22"/>
          <w:szCs w:val="22"/>
        </w:rPr>
        <w:t>AdaAuc-2</w:t>
      </w:r>
      <w:r w:rsidRPr="005E048D">
        <w:rPr>
          <w:rFonts w:asciiTheme="majorHAnsi" w:hAnsiTheme="majorHAnsi"/>
          <w:bCs/>
          <w:sz w:val="22"/>
          <w:szCs w:val="22"/>
        </w:rPr>
        <w:t>在分配</w:t>
      </w:r>
      <w:r w:rsidR="00384356" w:rsidRPr="005E048D">
        <w:rPr>
          <w:rFonts w:asciiTheme="majorHAnsi" w:hAnsiTheme="majorHAnsi"/>
          <w:bCs/>
          <w:sz w:val="22"/>
          <w:szCs w:val="22"/>
        </w:rPr>
        <w:t>打分单元中</w:t>
      </w:r>
      <w:r w:rsidRPr="005E048D">
        <w:rPr>
          <w:rFonts w:asciiTheme="majorHAnsi" w:hAnsiTheme="majorHAnsi"/>
          <w:bCs/>
          <w:sz w:val="22"/>
          <w:szCs w:val="22"/>
        </w:rPr>
        <w:t>未来期望社会福利的权重调整为两倍，因此</w:t>
      </w:r>
      <w:r w:rsidR="00384356" w:rsidRPr="005E048D">
        <w:rPr>
          <w:rFonts w:asciiTheme="majorHAnsi" w:hAnsiTheme="majorHAnsi"/>
          <w:bCs/>
          <w:sz w:val="22"/>
          <w:szCs w:val="22"/>
        </w:rPr>
        <w:t>该方法倾向于选择未来收益更高的物品进行展示，因此</w:t>
      </w:r>
      <w:r w:rsidRPr="005E048D">
        <w:rPr>
          <w:rFonts w:asciiTheme="majorHAnsi" w:hAnsiTheme="majorHAnsi"/>
          <w:bCs/>
          <w:sz w:val="22"/>
          <w:szCs w:val="22"/>
        </w:rPr>
        <w:t>可以达到更长的会话长度，以及得到更多的点击。但</w:t>
      </w:r>
      <w:r w:rsidRPr="005E048D">
        <w:rPr>
          <w:rFonts w:asciiTheme="majorHAnsi" w:hAnsiTheme="majorHAnsi"/>
          <w:bCs/>
          <w:sz w:val="22"/>
          <w:szCs w:val="22"/>
        </w:rPr>
        <w:t>AdaAuc-2</w:t>
      </w:r>
      <w:r w:rsidRPr="005E048D">
        <w:rPr>
          <w:rFonts w:asciiTheme="majorHAnsi" w:hAnsiTheme="majorHAnsi"/>
          <w:bCs/>
          <w:sz w:val="22"/>
          <w:szCs w:val="22"/>
        </w:rPr>
        <w:t>并没有因此获得更高的</w:t>
      </w:r>
      <w:r w:rsidR="00384356" w:rsidRPr="005E048D">
        <w:rPr>
          <w:rFonts w:asciiTheme="majorHAnsi" w:hAnsiTheme="majorHAnsi"/>
          <w:bCs/>
          <w:sz w:val="22"/>
          <w:szCs w:val="22"/>
        </w:rPr>
        <w:t>归一化</w:t>
      </w:r>
      <w:r w:rsidRPr="005E048D">
        <w:rPr>
          <w:rFonts w:asciiTheme="majorHAnsi" w:hAnsiTheme="majorHAnsi"/>
          <w:bCs/>
          <w:sz w:val="22"/>
          <w:szCs w:val="22"/>
        </w:rPr>
        <w:t>期望社会福利，这反映</w:t>
      </w:r>
      <w:r w:rsidRPr="005E048D">
        <w:rPr>
          <w:rFonts w:asciiTheme="majorHAnsi" w:hAnsiTheme="majorHAnsi"/>
          <w:bCs/>
          <w:sz w:val="22"/>
          <w:szCs w:val="22"/>
        </w:rPr>
        <w:t>AdaAuc-2</w:t>
      </w:r>
      <w:r w:rsidRPr="005E048D">
        <w:rPr>
          <w:rFonts w:asciiTheme="majorHAnsi" w:hAnsiTheme="majorHAnsi"/>
          <w:bCs/>
          <w:sz w:val="22"/>
          <w:szCs w:val="22"/>
        </w:rPr>
        <w:t>高估物品对未来期望社会福利的影响，而</w:t>
      </w:r>
      <w:r w:rsidR="004A0490" w:rsidRPr="005E048D">
        <w:rPr>
          <w:rFonts w:asciiTheme="majorHAnsi" w:hAnsiTheme="majorHAnsi"/>
          <w:bCs/>
          <w:sz w:val="22"/>
          <w:szCs w:val="22"/>
        </w:rPr>
        <w:t>本发明</w:t>
      </w:r>
      <w:r w:rsidR="00384356" w:rsidRPr="005E048D">
        <w:rPr>
          <w:rFonts w:asciiTheme="majorHAnsi" w:hAnsiTheme="majorHAnsi"/>
          <w:bCs/>
          <w:sz w:val="22"/>
          <w:szCs w:val="22"/>
        </w:rPr>
        <w:t>提出的方法</w:t>
      </w:r>
      <w:r w:rsidRPr="005E048D">
        <w:rPr>
          <w:rFonts w:asciiTheme="majorHAnsi" w:hAnsiTheme="majorHAnsi"/>
          <w:bCs/>
          <w:sz w:val="22"/>
          <w:szCs w:val="22"/>
        </w:rPr>
        <w:t>很好地平衡当前与未来社会福利的关系。</w:t>
      </w:r>
    </w:p>
    <w:p w14:paraId="709BD3DE" w14:textId="09660EB1" w:rsidR="001A7906" w:rsidRPr="005E048D" w:rsidRDefault="00CA1D01" w:rsidP="00396121">
      <w:pPr>
        <w:pStyle w:val="10"/>
        <w:numPr>
          <w:ilvl w:val="0"/>
          <w:numId w:val="1"/>
        </w:numPr>
        <w:tabs>
          <w:tab w:val="left" w:pos="709"/>
        </w:tabs>
        <w:spacing w:line="360" w:lineRule="auto"/>
        <w:ind w:left="0" w:firstLineChars="0" w:firstLine="0"/>
        <w:rPr>
          <w:rFonts w:asciiTheme="majorHAnsi" w:hAnsiTheme="majorHAnsi"/>
          <w:b/>
          <w:sz w:val="22"/>
          <w:szCs w:val="22"/>
        </w:rPr>
      </w:pPr>
      <w:r w:rsidRPr="005E048D">
        <w:rPr>
          <w:rFonts w:asciiTheme="majorHAnsi" w:hAnsiTheme="majorHAnsi"/>
          <w:bCs/>
          <w:sz w:val="22"/>
          <w:szCs w:val="22"/>
        </w:rPr>
        <w:t>此外，</w:t>
      </w:r>
      <w:r w:rsidR="00026F90" w:rsidRPr="005E048D">
        <w:rPr>
          <w:rFonts w:asciiTheme="majorHAnsi" w:hAnsiTheme="majorHAnsi"/>
          <w:bCs/>
          <w:sz w:val="22"/>
          <w:szCs w:val="22"/>
        </w:rPr>
        <w:t>模拟实验中还</w:t>
      </w:r>
      <w:r w:rsidR="00412A31" w:rsidRPr="005E048D">
        <w:rPr>
          <w:rFonts w:asciiTheme="majorHAnsi" w:hAnsiTheme="majorHAnsi"/>
          <w:bCs/>
          <w:sz w:val="22"/>
          <w:szCs w:val="22"/>
        </w:rPr>
        <w:t>考察</w:t>
      </w:r>
      <w:r w:rsidR="00026F90" w:rsidRPr="005E048D">
        <w:rPr>
          <w:rFonts w:asciiTheme="majorHAnsi" w:hAnsiTheme="majorHAnsi"/>
          <w:bCs/>
          <w:sz w:val="22"/>
          <w:szCs w:val="22"/>
        </w:rPr>
        <w:t>了</w:t>
      </w:r>
      <w:r w:rsidR="00423D83" w:rsidRPr="005E048D">
        <w:rPr>
          <w:rFonts w:asciiTheme="majorHAnsi" w:hAnsiTheme="majorHAnsi"/>
          <w:bCs/>
          <w:sz w:val="22"/>
          <w:szCs w:val="22"/>
        </w:rPr>
        <w:t>端上重排模块的不准确性</w:t>
      </w:r>
      <w:r w:rsidRPr="005E048D">
        <w:rPr>
          <w:rFonts w:asciiTheme="majorHAnsi" w:hAnsiTheme="majorHAnsi"/>
          <w:bCs/>
          <w:sz w:val="22"/>
          <w:szCs w:val="22"/>
        </w:rPr>
        <w:t>对</w:t>
      </w:r>
      <w:r w:rsidR="00423D83" w:rsidRPr="005E048D">
        <w:rPr>
          <w:rFonts w:asciiTheme="majorHAnsi" w:hAnsiTheme="majorHAnsi"/>
          <w:bCs/>
          <w:sz w:val="22"/>
          <w:szCs w:val="22"/>
        </w:rPr>
        <w:t>激励兼容</w:t>
      </w:r>
      <w:r w:rsidRPr="005E048D">
        <w:rPr>
          <w:rFonts w:asciiTheme="majorHAnsi" w:hAnsiTheme="majorHAnsi"/>
          <w:bCs/>
          <w:sz w:val="22"/>
          <w:szCs w:val="22"/>
        </w:rPr>
        <w:t>性质的影响。在的实验中，随机选择一个物品主，并将其价值调整为其真实估值的</w:t>
      </w:r>
      <w:r w:rsidRPr="005E048D">
        <w:rPr>
          <w:rFonts w:asciiTheme="majorHAnsi" w:hAnsiTheme="majorHAnsi" w:cs="Cambria Math"/>
          <w:bCs/>
          <w:sz w:val="22"/>
          <w:szCs w:val="22"/>
        </w:rPr>
        <w:t>𝛼</w:t>
      </w:r>
      <w:r w:rsidRPr="005E048D">
        <w:rPr>
          <w:rFonts w:asciiTheme="majorHAnsi" w:hAnsiTheme="majorHAnsi"/>
          <w:bCs/>
          <w:sz w:val="22"/>
          <w:szCs w:val="22"/>
        </w:rPr>
        <w:t>倍，其中</w:t>
      </w:r>
      <w:r w:rsidRPr="005E048D">
        <w:rPr>
          <w:rFonts w:asciiTheme="majorHAnsi" w:hAnsiTheme="majorHAnsi" w:cs="Cambria Math"/>
          <w:bCs/>
          <w:sz w:val="22"/>
          <w:szCs w:val="22"/>
        </w:rPr>
        <w:t>𝛼</w:t>
      </w:r>
      <w:r w:rsidRPr="005E048D">
        <w:rPr>
          <w:rFonts w:asciiTheme="majorHAnsi" w:hAnsiTheme="majorHAnsi"/>
          <w:bCs/>
          <w:sz w:val="22"/>
          <w:szCs w:val="22"/>
        </w:rPr>
        <w:t>∈[0,2]</w:t>
      </w:r>
      <w:r w:rsidRPr="005E048D">
        <w:rPr>
          <w:rFonts w:asciiTheme="majorHAnsi" w:hAnsiTheme="majorHAnsi"/>
          <w:bCs/>
          <w:sz w:val="22"/>
          <w:szCs w:val="22"/>
        </w:rPr>
        <w:t>，同时所有其他物品商都不变。然后，分析在不同调整策略</w:t>
      </w:r>
      <w:r w:rsidRPr="005E048D">
        <w:rPr>
          <w:rFonts w:asciiTheme="majorHAnsi" w:hAnsiTheme="majorHAnsi" w:cs="Cambria Math"/>
          <w:bCs/>
          <w:sz w:val="22"/>
          <w:szCs w:val="22"/>
        </w:rPr>
        <w:t>𝛼</w:t>
      </w:r>
      <w:r w:rsidRPr="005E048D">
        <w:rPr>
          <w:rFonts w:asciiTheme="majorHAnsi" w:hAnsiTheme="majorHAnsi"/>
          <w:bCs/>
          <w:sz w:val="22"/>
          <w:szCs w:val="22"/>
        </w:rPr>
        <w:t>下物品主的平均效用。如图</w:t>
      </w:r>
      <w:r w:rsidRPr="005E048D">
        <w:rPr>
          <w:rFonts w:asciiTheme="majorHAnsi" w:hAnsiTheme="majorHAnsi"/>
          <w:bCs/>
          <w:sz w:val="22"/>
          <w:szCs w:val="22"/>
        </w:rPr>
        <w:t>4</w:t>
      </w:r>
      <w:r w:rsidRPr="005E048D">
        <w:rPr>
          <w:rFonts w:asciiTheme="majorHAnsi" w:hAnsiTheme="majorHAnsi"/>
          <w:bCs/>
          <w:sz w:val="22"/>
          <w:szCs w:val="22"/>
        </w:rPr>
        <w:t>所示，</w:t>
      </w:r>
      <w:r w:rsidR="00423D83" w:rsidRPr="005E048D">
        <w:rPr>
          <w:rFonts w:asciiTheme="majorHAnsi" w:hAnsiTheme="majorHAnsi"/>
          <w:bCs/>
          <w:sz w:val="22"/>
          <w:szCs w:val="22"/>
        </w:rPr>
        <w:t>贪婪</w:t>
      </w:r>
      <w:r w:rsidRPr="005E048D">
        <w:rPr>
          <w:rFonts w:asciiTheme="majorHAnsi" w:hAnsiTheme="majorHAnsi"/>
          <w:bCs/>
          <w:sz w:val="22"/>
          <w:szCs w:val="22"/>
        </w:rPr>
        <w:t>GSP</w:t>
      </w:r>
      <w:r w:rsidRPr="005E048D">
        <w:rPr>
          <w:rFonts w:asciiTheme="majorHAnsi" w:hAnsiTheme="majorHAnsi"/>
          <w:bCs/>
          <w:sz w:val="22"/>
          <w:szCs w:val="22"/>
        </w:rPr>
        <w:t>、</w:t>
      </w:r>
      <w:r w:rsidRPr="005E048D">
        <w:rPr>
          <w:rFonts w:asciiTheme="majorHAnsi" w:hAnsiTheme="majorHAnsi"/>
          <w:bCs/>
          <w:sz w:val="22"/>
          <w:szCs w:val="22"/>
        </w:rPr>
        <w:t>uGSP</w:t>
      </w:r>
      <w:r w:rsidRPr="005E048D">
        <w:rPr>
          <w:rFonts w:asciiTheme="majorHAnsi" w:hAnsiTheme="majorHAnsi"/>
          <w:bCs/>
          <w:sz w:val="22"/>
          <w:szCs w:val="22"/>
        </w:rPr>
        <w:t>、</w:t>
      </w:r>
      <w:r w:rsidRPr="005E048D">
        <w:rPr>
          <w:rFonts w:asciiTheme="majorHAnsi" w:hAnsiTheme="majorHAnsi"/>
          <w:bCs/>
          <w:sz w:val="22"/>
          <w:szCs w:val="22"/>
        </w:rPr>
        <w:t>AdaAuc-2</w:t>
      </w:r>
      <w:r w:rsidRPr="005E048D">
        <w:rPr>
          <w:rFonts w:asciiTheme="majorHAnsi" w:hAnsiTheme="majorHAnsi"/>
          <w:bCs/>
          <w:sz w:val="22"/>
          <w:szCs w:val="22"/>
        </w:rPr>
        <w:t>和</w:t>
      </w:r>
      <w:r w:rsidR="00396121" w:rsidRPr="005E048D">
        <w:rPr>
          <w:rFonts w:asciiTheme="majorHAnsi" w:hAnsiTheme="majorHAnsi"/>
          <w:bCs/>
          <w:sz w:val="22"/>
          <w:szCs w:val="22"/>
        </w:rPr>
        <w:t>本发明</w:t>
      </w:r>
      <w:r w:rsidRPr="005E048D">
        <w:rPr>
          <w:rFonts w:asciiTheme="majorHAnsi" w:hAnsiTheme="majorHAnsi"/>
          <w:bCs/>
          <w:sz w:val="22"/>
          <w:szCs w:val="22"/>
        </w:rPr>
        <w:t>都存在违反</w:t>
      </w:r>
      <w:r w:rsidR="00423D83" w:rsidRPr="005E048D">
        <w:rPr>
          <w:rFonts w:asciiTheme="majorHAnsi" w:hAnsiTheme="majorHAnsi"/>
          <w:bCs/>
          <w:sz w:val="22"/>
          <w:szCs w:val="22"/>
        </w:rPr>
        <w:t>DS</w:t>
      </w:r>
      <w:r w:rsidRPr="005E048D">
        <w:rPr>
          <w:rFonts w:asciiTheme="majorHAnsi" w:hAnsiTheme="majorHAnsi"/>
          <w:bCs/>
          <w:sz w:val="22"/>
          <w:szCs w:val="22"/>
        </w:rPr>
        <w:t>IC</w:t>
      </w:r>
      <w:r w:rsidRPr="005E048D">
        <w:rPr>
          <w:rFonts w:asciiTheme="majorHAnsi" w:hAnsiTheme="majorHAnsi"/>
          <w:bCs/>
          <w:sz w:val="22"/>
          <w:szCs w:val="22"/>
        </w:rPr>
        <w:t>性质的问题，因为物品商获得最大效用的点不在诚实调整策略点</w:t>
      </w:r>
      <w:r w:rsidRPr="005E048D">
        <w:rPr>
          <w:rFonts w:asciiTheme="majorHAnsi" w:hAnsiTheme="majorHAnsi" w:cs="Cambria Math"/>
          <w:bCs/>
          <w:sz w:val="22"/>
          <w:szCs w:val="22"/>
        </w:rPr>
        <w:t>𝛼</w:t>
      </w:r>
      <w:r w:rsidRPr="005E048D">
        <w:rPr>
          <w:rFonts w:asciiTheme="majorHAnsi" w:hAnsiTheme="majorHAnsi"/>
          <w:bCs/>
          <w:sz w:val="22"/>
          <w:szCs w:val="22"/>
        </w:rPr>
        <w:t>=1</w:t>
      </w:r>
      <w:r w:rsidRPr="005E048D">
        <w:rPr>
          <w:rFonts w:asciiTheme="majorHAnsi" w:hAnsiTheme="majorHAnsi"/>
          <w:bCs/>
          <w:sz w:val="22"/>
          <w:szCs w:val="22"/>
        </w:rPr>
        <w:t>上。然而，在这些方法中，使用</w:t>
      </w:r>
      <w:r w:rsidR="00423D83" w:rsidRPr="005E048D">
        <w:rPr>
          <w:rFonts w:asciiTheme="majorHAnsi" w:hAnsiTheme="majorHAnsi"/>
          <w:bCs/>
          <w:sz w:val="22"/>
          <w:szCs w:val="22"/>
        </w:rPr>
        <w:t>本发明提供的方法</w:t>
      </w:r>
      <w:r w:rsidRPr="005E048D">
        <w:rPr>
          <w:rFonts w:asciiTheme="majorHAnsi" w:hAnsiTheme="majorHAnsi"/>
          <w:bCs/>
          <w:sz w:val="22"/>
          <w:szCs w:val="22"/>
        </w:rPr>
        <w:t>时，达到物品商最优效用的策略最接近诚实调整策略，这表明</w:t>
      </w:r>
      <w:r w:rsidR="00396121" w:rsidRPr="005E048D">
        <w:rPr>
          <w:rFonts w:asciiTheme="majorHAnsi" w:hAnsiTheme="majorHAnsi"/>
          <w:bCs/>
          <w:sz w:val="22"/>
          <w:szCs w:val="22"/>
        </w:rPr>
        <w:t>本发明</w:t>
      </w:r>
      <w:r w:rsidRPr="005E048D">
        <w:rPr>
          <w:rFonts w:asciiTheme="majorHAnsi" w:hAnsiTheme="majorHAnsi"/>
          <w:bCs/>
          <w:sz w:val="22"/>
          <w:szCs w:val="22"/>
        </w:rPr>
        <w:t>在</w:t>
      </w:r>
      <w:r w:rsidR="00423D83" w:rsidRPr="005E048D">
        <w:rPr>
          <w:rFonts w:asciiTheme="majorHAnsi" w:hAnsiTheme="majorHAnsi"/>
          <w:bCs/>
          <w:sz w:val="22"/>
          <w:szCs w:val="22"/>
        </w:rPr>
        <w:t>DSIC</w:t>
      </w:r>
      <w:r w:rsidRPr="005E048D">
        <w:rPr>
          <w:rFonts w:asciiTheme="majorHAnsi" w:hAnsiTheme="majorHAnsi"/>
          <w:bCs/>
          <w:sz w:val="22"/>
          <w:szCs w:val="22"/>
        </w:rPr>
        <w:t>性质上表现更好。此外，</w:t>
      </w:r>
      <w:r w:rsidRPr="005E048D">
        <w:rPr>
          <w:rFonts w:asciiTheme="majorHAnsi" w:hAnsiTheme="majorHAnsi"/>
          <w:bCs/>
          <w:sz w:val="22"/>
          <w:szCs w:val="22"/>
        </w:rPr>
        <w:t>AdaAuc</w:t>
      </w:r>
      <w:r w:rsidRPr="005E048D">
        <w:rPr>
          <w:rFonts w:asciiTheme="majorHAnsi" w:hAnsiTheme="majorHAnsi"/>
          <w:bCs/>
          <w:sz w:val="22"/>
          <w:szCs w:val="22"/>
        </w:rPr>
        <w:t>的曲线比其他基线方法的曲线更陡，这意味着</w:t>
      </w:r>
      <w:r w:rsidR="00396121" w:rsidRPr="005E048D">
        <w:rPr>
          <w:rFonts w:asciiTheme="majorHAnsi" w:hAnsiTheme="majorHAnsi"/>
          <w:bCs/>
          <w:sz w:val="22"/>
          <w:szCs w:val="22"/>
        </w:rPr>
        <w:t>本发明</w:t>
      </w:r>
      <w:r w:rsidRPr="005E048D">
        <w:rPr>
          <w:rFonts w:asciiTheme="majorHAnsi" w:hAnsiTheme="majorHAnsi"/>
          <w:bCs/>
          <w:sz w:val="22"/>
          <w:szCs w:val="22"/>
        </w:rPr>
        <w:t>对不诚实价值行为施加更严重的惩罚。总之，尽管不准确的物品展示效果预估模型损害</w:t>
      </w:r>
      <w:r w:rsidR="00396121" w:rsidRPr="005E048D">
        <w:rPr>
          <w:rFonts w:asciiTheme="majorHAnsi" w:hAnsiTheme="majorHAnsi"/>
          <w:bCs/>
          <w:sz w:val="22"/>
          <w:szCs w:val="22"/>
        </w:rPr>
        <w:t>本发明</w:t>
      </w:r>
      <w:r w:rsidRPr="005E048D">
        <w:rPr>
          <w:rFonts w:asciiTheme="majorHAnsi" w:hAnsiTheme="majorHAnsi"/>
          <w:bCs/>
          <w:sz w:val="22"/>
          <w:szCs w:val="22"/>
        </w:rPr>
        <w:t>的</w:t>
      </w:r>
      <w:r w:rsidR="00423D83" w:rsidRPr="005E048D">
        <w:rPr>
          <w:rFonts w:asciiTheme="majorHAnsi" w:hAnsiTheme="majorHAnsi"/>
          <w:bCs/>
          <w:sz w:val="22"/>
          <w:szCs w:val="22"/>
        </w:rPr>
        <w:t>DSIC</w:t>
      </w:r>
      <w:r w:rsidRPr="005E048D">
        <w:rPr>
          <w:rFonts w:asciiTheme="majorHAnsi" w:hAnsiTheme="majorHAnsi"/>
          <w:bCs/>
          <w:sz w:val="22"/>
          <w:szCs w:val="22"/>
        </w:rPr>
        <w:t>性质，但实验证据表明，与</w:t>
      </w:r>
      <w:r w:rsidR="00423D83" w:rsidRPr="005E048D">
        <w:rPr>
          <w:rFonts w:asciiTheme="majorHAnsi" w:hAnsiTheme="majorHAnsi"/>
          <w:bCs/>
          <w:sz w:val="22"/>
          <w:szCs w:val="22"/>
        </w:rPr>
        <w:t>贪婪</w:t>
      </w:r>
      <w:r w:rsidRPr="005E048D">
        <w:rPr>
          <w:rFonts w:asciiTheme="majorHAnsi" w:hAnsiTheme="majorHAnsi"/>
          <w:bCs/>
          <w:sz w:val="22"/>
          <w:szCs w:val="22"/>
        </w:rPr>
        <w:t>GSP</w:t>
      </w:r>
      <w:r w:rsidRPr="005E048D">
        <w:rPr>
          <w:rFonts w:asciiTheme="majorHAnsi" w:hAnsiTheme="majorHAnsi"/>
          <w:bCs/>
          <w:sz w:val="22"/>
          <w:szCs w:val="22"/>
        </w:rPr>
        <w:t>相比，</w:t>
      </w:r>
      <w:r w:rsidR="00396121" w:rsidRPr="005E048D">
        <w:rPr>
          <w:rFonts w:asciiTheme="majorHAnsi" w:hAnsiTheme="majorHAnsi"/>
          <w:bCs/>
          <w:sz w:val="22"/>
          <w:szCs w:val="22"/>
        </w:rPr>
        <w:t>本发明</w:t>
      </w:r>
      <w:r w:rsidRPr="005E048D">
        <w:rPr>
          <w:rFonts w:asciiTheme="majorHAnsi" w:hAnsiTheme="majorHAnsi"/>
          <w:bCs/>
          <w:sz w:val="22"/>
          <w:szCs w:val="22"/>
        </w:rPr>
        <w:t>面对具有策略性的物品主时受到的影响较小。因此，它可以更好地激励物品主提交真实的价值。此外，</w:t>
      </w:r>
      <w:r w:rsidR="00396121" w:rsidRPr="005E048D">
        <w:rPr>
          <w:rFonts w:asciiTheme="majorHAnsi" w:hAnsiTheme="majorHAnsi"/>
          <w:bCs/>
          <w:sz w:val="22"/>
          <w:szCs w:val="22"/>
        </w:rPr>
        <w:t>本发明</w:t>
      </w:r>
      <w:r w:rsidRPr="005E048D">
        <w:rPr>
          <w:rFonts w:asciiTheme="majorHAnsi" w:hAnsiTheme="majorHAnsi"/>
          <w:bCs/>
          <w:sz w:val="22"/>
          <w:szCs w:val="22"/>
        </w:rPr>
        <w:t>的性质有数学保障，因此提出更准确的模型可以保证</w:t>
      </w:r>
      <w:r w:rsidR="00423D83" w:rsidRPr="005E048D">
        <w:rPr>
          <w:rFonts w:asciiTheme="majorHAnsi" w:hAnsiTheme="majorHAnsi"/>
          <w:bCs/>
          <w:sz w:val="22"/>
          <w:szCs w:val="22"/>
        </w:rPr>
        <w:t>DS</w:t>
      </w:r>
      <w:r w:rsidRPr="005E048D">
        <w:rPr>
          <w:rFonts w:asciiTheme="majorHAnsi" w:hAnsiTheme="majorHAnsi"/>
          <w:bCs/>
          <w:sz w:val="22"/>
          <w:szCs w:val="22"/>
        </w:rPr>
        <w:t>IC</w:t>
      </w:r>
      <w:r w:rsidRPr="005E048D">
        <w:rPr>
          <w:rFonts w:asciiTheme="majorHAnsi" w:hAnsiTheme="majorHAnsi"/>
          <w:bCs/>
          <w:sz w:val="22"/>
          <w:szCs w:val="22"/>
        </w:rPr>
        <w:t>。</w:t>
      </w:r>
      <w:r w:rsidR="00396121" w:rsidRPr="005E048D">
        <w:rPr>
          <w:rFonts w:asciiTheme="majorHAnsi" w:hAnsiTheme="majorHAnsi"/>
          <w:b/>
          <w:sz w:val="22"/>
          <w:szCs w:val="22"/>
        </w:rPr>
        <w:t xml:space="preserve"> </w:t>
      </w:r>
    </w:p>
    <w:p w14:paraId="28964F17" w14:textId="331A4B33" w:rsidR="00FA2FAD" w:rsidRPr="005E048D" w:rsidRDefault="005F4812" w:rsidP="00C37C57">
      <w:pPr>
        <w:pStyle w:val="ab"/>
        <w:numPr>
          <w:ilvl w:val="0"/>
          <w:numId w:val="1"/>
        </w:numPr>
        <w:tabs>
          <w:tab w:val="left" w:pos="709"/>
        </w:tabs>
        <w:spacing w:line="360" w:lineRule="auto"/>
        <w:ind w:left="0" w:firstLineChars="0" w:firstLine="0"/>
        <w:rPr>
          <w:rFonts w:asciiTheme="majorHAnsi" w:hAnsiTheme="majorHAnsi"/>
          <w:b/>
          <w:color w:val="FF0000"/>
          <w:sz w:val="22"/>
          <w:szCs w:val="22"/>
        </w:rPr>
      </w:pPr>
      <w:r w:rsidRPr="005E048D">
        <w:rPr>
          <w:rFonts w:asciiTheme="majorHAnsi" w:hAnsiTheme="majorHAnsi"/>
          <w:b/>
          <w:sz w:val="22"/>
          <w:szCs w:val="22"/>
        </w:rPr>
        <w:t>上述具体实施可</w:t>
      </w:r>
      <w:r w:rsidR="006E79A9" w:rsidRPr="005E048D">
        <w:rPr>
          <w:rFonts w:asciiTheme="majorHAnsi" w:hAnsiTheme="majorHAnsi"/>
          <w:b/>
          <w:sz w:val="22"/>
          <w:szCs w:val="22"/>
        </w:rPr>
        <w:t>由本领域技术人员在不背离本发明原理和宗旨的前提下以不同的方式对其进行局部调整，本发明的保护范围以权利要求书为准且不由上述具体实施所限，在其范围内的各个实现方案均受本发明之约束。</w:t>
      </w:r>
      <w:r w:rsidR="00136AC2" w:rsidRPr="005E048D">
        <w:rPr>
          <w:rFonts w:asciiTheme="majorHAnsi" w:hAnsiTheme="majorHAnsi"/>
          <w:b/>
          <w:color w:val="FF0000"/>
          <w:sz w:val="22"/>
          <w:szCs w:val="22"/>
        </w:rPr>
        <w:t xml:space="preserve"> </w:t>
      </w:r>
    </w:p>
    <w:p w14:paraId="470DA085" w14:textId="77777777" w:rsidR="00E143B3" w:rsidRPr="005E048D" w:rsidRDefault="00E143B3" w:rsidP="00BB5276">
      <w:pPr>
        <w:pStyle w:val="ab"/>
        <w:tabs>
          <w:tab w:val="left" w:pos="709"/>
        </w:tabs>
        <w:spacing w:line="360" w:lineRule="auto"/>
        <w:ind w:firstLineChars="0" w:firstLine="0"/>
        <w:rPr>
          <w:rFonts w:asciiTheme="majorHAnsi" w:hAnsiTheme="majorHAnsi"/>
          <w:b/>
          <w:color w:val="FF0000"/>
          <w:sz w:val="22"/>
          <w:szCs w:val="22"/>
        </w:rPr>
      </w:pPr>
    </w:p>
    <w:bookmarkEnd w:id="44"/>
    <w:p w14:paraId="461602FC" w14:textId="77777777" w:rsidR="00754B9E" w:rsidRPr="005E048D" w:rsidRDefault="00754B9E" w:rsidP="00BB5276">
      <w:pPr>
        <w:spacing w:line="360" w:lineRule="auto"/>
        <w:rPr>
          <w:rFonts w:asciiTheme="majorHAnsi" w:hAnsiTheme="majorHAnsi"/>
          <w:b/>
          <w:sz w:val="22"/>
          <w:szCs w:val="22"/>
        </w:rPr>
        <w:sectPr w:rsidR="00754B9E" w:rsidRPr="005E048D" w:rsidSect="003A7854">
          <w:footerReference w:type="default" r:id="rId19"/>
          <w:type w:val="continuous"/>
          <w:pgSz w:w="11907" w:h="16840" w:code="9"/>
          <w:pgMar w:top="1701" w:right="1304" w:bottom="1588" w:left="1588" w:header="1134" w:footer="851" w:gutter="0"/>
          <w:pgNumType w:start="1"/>
          <w:cols w:space="425"/>
          <w:formProt w:val="0"/>
          <w:docGrid w:linePitch="326"/>
        </w:sectPr>
      </w:pPr>
    </w:p>
    <w:p w14:paraId="557D4C85" w14:textId="27D7D0BB" w:rsidR="00754B9E" w:rsidRPr="005E048D" w:rsidRDefault="008776A0" w:rsidP="00BB5276">
      <w:pPr>
        <w:pStyle w:val="a3"/>
        <w:adjustRightInd w:val="0"/>
        <w:spacing w:line="360" w:lineRule="auto"/>
        <w:jc w:val="center"/>
        <w:textAlignment w:val="baseline"/>
        <w:rPr>
          <w:rFonts w:asciiTheme="majorHAnsi" w:hAnsiTheme="majorHAnsi"/>
          <w:b/>
          <w:sz w:val="44"/>
        </w:rPr>
      </w:pPr>
      <w:r w:rsidRPr="005E048D">
        <w:rPr>
          <w:rFonts w:asciiTheme="majorHAnsi" w:hAnsiTheme="majorHAnsi"/>
          <w:b/>
          <w:noProof/>
          <w:kern w:val="0"/>
          <w:sz w:val="44"/>
        </w:rPr>
        <w:lastRenderedPageBreak/>
        <mc:AlternateContent>
          <mc:Choice Requires="wps">
            <w:drawing>
              <wp:anchor distT="0" distB="0" distL="114300" distR="114300" simplePos="0" relativeHeight="251655680" behindDoc="0" locked="0" layoutInCell="1" allowOverlap="1" wp14:anchorId="059C5F48" wp14:editId="4235DFCF">
                <wp:simplePos x="0" y="0"/>
                <wp:positionH relativeFrom="column">
                  <wp:posOffset>-148590</wp:posOffset>
                </wp:positionH>
                <wp:positionV relativeFrom="paragraph">
                  <wp:posOffset>396240</wp:posOffset>
                </wp:positionV>
                <wp:extent cx="5963920" cy="0"/>
                <wp:effectExtent l="12065" t="13335" r="571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0AE39"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5E048D">
        <w:rPr>
          <w:rFonts w:asciiTheme="majorHAnsi" w:hAnsiTheme="majorHAnsi"/>
          <w:b/>
          <w:kern w:val="0"/>
          <w:sz w:val="44"/>
        </w:rPr>
        <w:t>说</w:t>
      </w:r>
      <w:r w:rsidR="00416CD8" w:rsidRPr="005E048D">
        <w:rPr>
          <w:rFonts w:asciiTheme="majorHAnsi" w:hAnsiTheme="majorHAnsi"/>
          <w:b/>
          <w:kern w:val="0"/>
          <w:sz w:val="44"/>
        </w:rPr>
        <w:tab/>
      </w:r>
      <w:r w:rsidR="00416CD8" w:rsidRPr="005E048D">
        <w:rPr>
          <w:rFonts w:asciiTheme="majorHAnsi" w:hAnsiTheme="majorHAnsi"/>
          <w:b/>
          <w:kern w:val="0"/>
          <w:sz w:val="44"/>
        </w:rPr>
        <w:t>明</w:t>
      </w:r>
      <w:r w:rsidR="00416CD8" w:rsidRPr="005E048D">
        <w:rPr>
          <w:rFonts w:asciiTheme="majorHAnsi" w:hAnsiTheme="majorHAnsi"/>
          <w:b/>
          <w:kern w:val="0"/>
          <w:sz w:val="44"/>
        </w:rPr>
        <w:tab/>
      </w:r>
      <w:r w:rsidR="00416CD8" w:rsidRPr="005E048D">
        <w:rPr>
          <w:rFonts w:asciiTheme="majorHAnsi" w:hAnsiTheme="majorHAnsi"/>
          <w:b/>
          <w:kern w:val="0"/>
          <w:sz w:val="44"/>
        </w:rPr>
        <w:t>书</w:t>
      </w:r>
      <w:r w:rsidR="00416CD8" w:rsidRPr="005E048D">
        <w:rPr>
          <w:rFonts w:asciiTheme="majorHAnsi" w:hAnsiTheme="majorHAnsi"/>
          <w:b/>
          <w:kern w:val="0"/>
          <w:sz w:val="44"/>
        </w:rPr>
        <w:tab/>
      </w:r>
      <w:r w:rsidR="00416CD8" w:rsidRPr="005E048D">
        <w:rPr>
          <w:rFonts w:asciiTheme="majorHAnsi" w:hAnsiTheme="majorHAnsi"/>
          <w:b/>
          <w:kern w:val="0"/>
          <w:sz w:val="44"/>
        </w:rPr>
        <w:t>附</w:t>
      </w:r>
      <w:r w:rsidR="00416CD8" w:rsidRPr="005E048D">
        <w:rPr>
          <w:rFonts w:asciiTheme="majorHAnsi" w:hAnsiTheme="majorHAnsi"/>
          <w:b/>
          <w:kern w:val="0"/>
          <w:sz w:val="44"/>
        </w:rPr>
        <w:tab/>
      </w:r>
      <w:r w:rsidR="00416CD8" w:rsidRPr="005E048D">
        <w:rPr>
          <w:rFonts w:asciiTheme="majorHAnsi" w:hAnsiTheme="majorHAnsi"/>
          <w:b/>
          <w:kern w:val="0"/>
          <w:sz w:val="44"/>
        </w:rPr>
        <w:t>图</w:t>
      </w:r>
    </w:p>
    <w:p w14:paraId="551BDB4D" w14:textId="77777777" w:rsidR="00B5290A" w:rsidRPr="005E048D" w:rsidRDefault="00B5290A"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5376AAD8" wp14:editId="7F407B5E">
            <wp:extent cx="3591763" cy="4111154"/>
            <wp:effectExtent l="0" t="0" r="889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194"/>
                    <a:stretch/>
                  </pic:blipFill>
                  <pic:spPr bwMode="auto">
                    <a:xfrm>
                      <a:off x="0" y="0"/>
                      <a:ext cx="3591874" cy="4111281"/>
                    </a:xfrm>
                    <a:prstGeom prst="rect">
                      <a:avLst/>
                    </a:prstGeom>
                    <a:noFill/>
                    <a:ln>
                      <a:noFill/>
                    </a:ln>
                    <a:extLst>
                      <a:ext uri="{53640926-AAD7-44D8-BBD7-CCE9431645EC}">
                        <a14:shadowObscured xmlns:a14="http://schemas.microsoft.com/office/drawing/2010/main"/>
                      </a:ext>
                    </a:extLst>
                  </pic:spPr>
                </pic:pic>
              </a:graphicData>
            </a:graphic>
          </wp:inline>
        </w:drawing>
      </w:r>
    </w:p>
    <w:p w14:paraId="35E25350" w14:textId="0582ADF6" w:rsidR="00E21FCC" w:rsidRPr="005E048D" w:rsidRDefault="00263453"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1</w:t>
      </w:r>
    </w:p>
    <w:p w14:paraId="29007D29" w14:textId="77777777" w:rsidR="00525E49" w:rsidRPr="005E048D" w:rsidRDefault="00525E49"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106584D5" wp14:editId="5D407EF2">
            <wp:extent cx="3181083" cy="332097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5016" cy="3325076"/>
                    </a:xfrm>
                    <a:prstGeom prst="rect">
                      <a:avLst/>
                    </a:prstGeom>
                    <a:noFill/>
                    <a:ln>
                      <a:noFill/>
                    </a:ln>
                  </pic:spPr>
                </pic:pic>
              </a:graphicData>
            </a:graphic>
          </wp:inline>
        </w:drawing>
      </w:r>
    </w:p>
    <w:p w14:paraId="4D9AE4D7" w14:textId="77777777" w:rsidR="006A5273" w:rsidRPr="005E048D" w:rsidRDefault="006A5273" w:rsidP="006A5273">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2</w:t>
      </w:r>
    </w:p>
    <w:p w14:paraId="3F361EC7" w14:textId="378D9506" w:rsidR="00525E49" w:rsidRPr="005E048D" w:rsidRDefault="00CA1D01" w:rsidP="006A5273">
      <w:pPr>
        <w:spacing w:line="360" w:lineRule="auto"/>
        <w:jc w:val="center"/>
        <w:rPr>
          <w:rFonts w:asciiTheme="majorHAnsi" w:hAnsiTheme="majorHAnsi"/>
          <w:noProof/>
          <w:sz w:val="22"/>
          <w:szCs w:val="22"/>
        </w:rPr>
      </w:pPr>
      <w:r w:rsidRPr="005E048D">
        <w:rPr>
          <w:rFonts w:asciiTheme="majorHAnsi" w:hAnsiTheme="majorHAnsi"/>
          <w:noProof/>
          <w:sz w:val="22"/>
          <w:szCs w:val="22"/>
        </w:rPr>
        <w:lastRenderedPageBreak/>
        <w:drawing>
          <wp:inline distT="0" distB="0" distL="0" distR="0" wp14:anchorId="4F4B42B7" wp14:editId="15AA4321">
            <wp:extent cx="4790104" cy="5472752"/>
            <wp:effectExtent l="0" t="0" r="0" b="0"/>
            <wp:docPr id="99445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6943" name="图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96139" cy="5479647"/>
                    </a:xfrm>
                    <a:prstGeom prst="rect">
                      <a:avLst/>
                    </a:prstGeom>
                  </pic:spPr>
                </pic:pic>
              </a:graphicData>
            </a:graphic>
          </wp:inline>
        </w:drawing>
      </w:r>
    </w:p>
    <w:p w14:paraId="203A7A18" w14:textId="7E6AAB74" w:rsidR="006A5273" w:rsidRPr="005E048D" w:rsidRDefault="006A5273" w:rsidP="008340A6">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3</w:t>
      </w:r>
    </w:p>
    <w:p w14:paraId="009920CC" w14:textId="77777777" w:rsidR="00525E49" w:rsidRPr="005E048D" w:rsidRDefault="008340A6"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drawing>
          <wp:inline distT="0" distB="0" distL="0" distR="0" wp14:anchorId="043F55E5" wp14:editId="2EDAFBF4">
            <wp:extent cx="4472020" cy="2286000"/>
            <wp:effectExtent l="0" t="0" r="5080" b="0"/>
            <wp:docPr id="13191753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75320" name="图片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72020" cy="2286000"/>
                    </a:xfrm>
                    <a:prstGeom prst="rect">
                      <a:avLst/>
                    </a:prstGeom>
                  </pic:spPr>
                </pic:pic>
              </a:graphicData>
            </a:graphic>
          </wp:inline>
        </w:drawing>
      </w:r>
    </w:p>
    <w:p w14:paraId="2AD65CAE" w14:textId="757A9369" w:rsidR="0004104A" w:rsidRPr="005E048D" w:rsidRDefault="009A2FCE" w:rsidP="00263453">
      <w:pPr>
        <w:spacing w:line="360" w:lineRule="auto"/>
        <w:jc w:val="center"/>
        <w:rPr>
          <w:rFonts w:asciiTheme="majorHAnsi" w:hAnsiTheme="majorHAnsi"/>
          <w:noProof/>
          <w:sz w:val="22"/>
          <w:szCs w:val="22"/>
        </w:rPr>
      </w:pPr>
      <w:r w:rsidRPr="005E048D">
        <w:rPr>
          <w:rFonts w:asciiTheme="majorHAnsi" w:hAnsiTheme="majorHAnsi"/>
          <w:noProof/>
          <w:sz w:val="22"/>
          <w:szCs w:val="22"/>
        </w:rPr>
        <w:t>图</w:t>
      </w:r>
      <w:r w:rsidRPr="005E048D">
        <w:rPr>
          <w:rFonts w:asciiTheme="majorHAnsi" w:hAnsiTheme="majorHAnsi"/>
          <w:noProof/>
          <w:sz w:val="22"/>
          <w:szCs w:val="22"/>
        </w:rPr>
        <w:t>4</w:t>
      </w:r>
    </w:p>
    <w:p w14:paraId="14F0AA3A" w14:textId="284EF3E9" w:rsidR="002308C7" w:rsidRPr="005E048D" w:rsidRDefault="002308C7" w:rsidP="000012BE">
      <w:pPr>
        <w:spacing w:line="360" w:lineRule="auto"/>
        <w:rPr>
          <w:rFonts w:asciiTheme="majorHAnsi" w:hAnsiTheme="majorHAnsi"/>
          <w:sz w:val="22"/>
          <w:szCs w:val="22"/>
        </w:rPr>
        <w:sectPr w:rsidR="002308C7" w:rsidRPr="005E048D" w:rsidSect="003A7854">
          <w:pgSz w:w="11907" w:h="16840" w:code="9"/>
          <w:pgMar w:top="1701" w:right="1304" w:bottom="1588" w:left="1588" w:header="1134" w:footer="851" w:gutter="0"/>
          <w:pgNumType w:start="1"/>
          <w:cols w:space="425"/>
          <w:formProt w:val="0"/>
          <w:docGrid w:linePitch="326"/>
        </w:sectPr>
      </w:pPr>
    </w:p>
    <w:p w14:paraId="6FBF2A97" w14:textId="2B535611" w:rsidR="00754B9E" w:rsidRPr="005E048D" w:rsidRDefault="008776A0" w:rsidP="00BB5276">
      <w:pPr>
        <w:pStyle w:val="a3"/>
        <w:adjustRightInd w:val="0"/>
        <w:spacing w:line="360" w:lineRule="auto"/>
        <w:jc w:val="center"/>
        <w:textAlignment w:val="baseline"/>
        <w:rPr>
          <w:rFonts w:asciiTheme="majorHAnsi" w:hAnsiTheme="majorHAnsi"/>
          <w:b/>
          <w:sz w:val="44"/>
        </w:rPr>
      </w:pPr>
      <w:r w:rsidRPr="005E048D">
        <w:rPr>
          <w:rFonts w:asciiTheme="majorHAnsi" w:hAnsiTheme="majorHAnsi"/>
          <w:b/>
          <w:noProof/>
          <w:kern w:val="0"/>
          <w:sz w:val="44"/>
        </w:rPr>
        <w:lastRenderedPageBreak/>
        <mc:AlternateContent>
          <mc:Choice Requires="wps">
            <w:drawing>
              <wp:anchor distT="0" distB="0" distL="114300" distR="114300" simplePos="0" relativeHeight="251656704" behindDoc="0" locked="0" layoutInCell="1" allowOverlap="1" wp14:anchorId="29ADA74C" wp14:editId="1DED1535">
                <wp:simplePos x="0" y="0"/>
                <wp:positionH relativeFrom="column">
                  <wp:posOffset>-148590</wp:posOffset>
                </wp:positionH>
                <wp:positionV relativeFrom="paragraph">
                  <wp:posOffset>396240</wp:posOffset>
                </wp:positionV>
                <wp:extent cx="5963920" cy="0"/>
                <wp:effectExtent l="12065" t="13335" r="5715" b="571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81F18"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"/>
            </w:pict>
          </mc:Fallback>
        </mc:AlternateContent>
      </w:r>
      <w:r w:rsidR="00416CD8" w:rsidRPr="005E048D">
        <w:rPr>
          <w:rFonts w:asciiTheme="majorHAnsi" w:hAnsiTheme="majorHAnsi"/>
          <w:b/>
          <w:kern w:val="0"/>
          <w:sz w:val="44"/>
        </w:rPr>
        <w:t>权</w:t>
      </w:r>
      <w:r w:rsidR="00416CD8" w:rsidRPr="005E048D">
        <w:rPr>
          <w:rFonts w:asciiTheme="majorHAnsi" w:hAnsiTheme="majorHAnsi"/>
          <w:b/>
          <w:kern w:val="0"/>
          <w:sz w:val="44"/>
        </w:rPr>
        <w:tab/>
      </w:r>
      <w:r w:rsidR="00416CD8" w:rsidRPr="005E048D">
        <w:rPr>
          <w:rFonts w:asciiTheme="majorHAnsi" w:hAnsiTheme="majorHAnsi"/>
          <w:b/>
          <w:kern w:val="0"/>
          <w:sz w:val="44"/>
        </w:rPr>
        <w:t>利</w:t>
      </w:r>
      <w:r w:rsidR="00416CD8" w:rsidRPr="005E048D">
        <w:rPr>
          <w:rFonts w:asciiTheme="majorHAnsi" w:hAnsiTheme="majorHAnsi"/>
          <w:b/>
          <w:kern w:val="0"/>
          <w:sz w:val="44"/>
        </w:rPr>
        <w:tab/>
      </w:r>
      <w:r w:rsidR="00416CD8" w:rsidRPr="005E048D">
        <w:rPr>
          <w:rFonts w:asciiTheme="majorHAnsi" w:hAnsiTheme="majorHAnsi"/>
          <w:b/>
          <w:kern w:val="0"/>
          <w:sz w:val="44"/>
        </w:rPr>
        <w:t>要</w:t>
      </w:r>
      <w:r w:rsidR="00416CD8" w:rsidRPr="005E048D">
        <w:rPr>
          <w:rFonts w:asciiTheme="majorHAnsi" w:hAnsiTheme="majorHAnsi"/>
          <w:b/>
          <w:kern w:val="0"/>
          <w:sz w:val="44"/>
        </w:rPr>
        <w:tab/>
      </w:r>
      <w:r w:rsidR="00416CD8" w:rsidRPr="005E048D">
        <w:rPr>
          <w:rFonts w:asciiTheme="majorHAnsi" w:hAnsiTheme="majorHAnsi"/>
          <w:b/>
          <w:kern w:val="0"/>
          <w:sz w:val="44"/>
        </w:rPr>
        <w:t>求</w:t>
      </w:r>
      <w:r w:rsidR="00416CD8" w:rsidRPr="005E048D">
        <w:rPr>
          <w:rFonts w:asciiTheme="majorHAnsi" w:hAnsiTheme="majorHAnsi"/>
          <w:b/>
          <w:kern w:val="0"/>
          <w:sz w:val="44"/>
        </w:rPr>
        <w:tab/>
      </w:r>
      <w:r w:rsidR="00416CD8" w:rsidRPr="005E048D">
        <w:rPr>
          <w:rFonts w:asciiTheme="majorHAnsi" w:hAnsiTheme="majorHAnsi"/>
          <w:b/>
          <w:kern w:val="0"/>
          <w:sz w:val="44"/>
        </w:rPr>
        <w:t>书</w:t>
      </w:r>
    </w:p>
    <w:p w14:paraId="7CE67E33" w14:textId="714A2E88" w:rsidR="006C3DB0" w:rsidRPr="005E048D" w:rsidRDefault="00416CD8" w:rsidP="006C3DB0">
      <w:pPr>
        <w:spacing w:line="360" w:lineRule="auto"/>
        <w:ind w:firstLine="420"/>
        <w:rPr>
          <w:rFonts w:asciiTheme="majorHAnsi" w:hAnsiTheme="majorHAnsi"/>
          <w:bCs/>
          <w:sz w:val="22"/>
          <w:szCs w:val="22"/>
        </w:rPr>
      </w:pPr>
      <w:r w:rsidRPr="005E048D">
        <w:rPr>
          <w:rFonts w:asciiTheme="majorHAnsi" w:hAnsiTheme="majorHAnsi"/>
          <w:noProof/>
          <w:sz w:val="22"/>
          <w:szCs w:val="22"/>
        </w:rPr>
        <w:t>1</w:t>
      </w:r>
      <w:r w:rsidRPr="005E048D">
        <w:rPr>
          <w:rFonts w:asciiTheme="majorHAnsi" w:hAnsiTheme="majorHAnsi"/>
          <w:noProof/>
          <w:sz w:val="22"/>
          <w:szCs w:val="22"/>
        </w:rPr>
        <w:t>、</w:t>
      </w:r>
      <w:r w:rsidR="008111DE" w:rsidRPr="005E048D">
        <w:rPr>
          <w:rFonts w:asciiTheme="majorHAnsi" w:hAnsiTheme="majorHAnsi"/>
          <w:noProof/>
          <w:sz w:val="22"/>
          <w:szCs w:val="22"/>
        </w:rPr>
        <w:t>一种</w:t>
      </w:r>
      <w:r w:rsidR="00BA4EB8" w:rsidRPr="005E048D">
        <w:rPr>
          <w:rFonts w:asciiTheme="majorHAnsi" w:hAnsiTheme="majorHAnsi"/>
          <w:noProof/>
          <w:sz w:val="22"/>
          <w:szCs w:val="22"/>
        </w:rPr>
        <w:t>端上实时的视频流物品优化推荐实现方法</w:t>
      </w:r>
      <w:r w:rsidR="008111DE" w:rsidRPr="005E048D">
        <w:rPr>
          <w:rFonts w:asciiTheme="majorHAnsi" w:hAnsiTheme="majorHAnsi"/>
          <w:noProof/>
          <w:sz w:val="22"/>
          <w:szCs w:val="22"/>
        </w:rPr>
        <w:t>，其特征</w:t>
      </w:r>
      <w:r w:rsidR="00361C8D" w:rsidRPr="005E048D">
        <w:rPr>
          <w:rFonts w:asciiTheme="majorHAnsi" w:hAnsiTheme="majorHAnsi"/>
          <w:noProof/>
          <w:sz w:val="22"/>
          <w:szCs w:val="22"/>
        </w:rPr>
        <w:t>在于</w:t>
      </w:r>
      <w:r w:rsidR="006C3DB0" w:rsidRPr="005E048D">
        <w:rPr>
          <w:rFonts w:asciiTheme="majorHAnsi" w:hAnsiTheme="majorHAnsi"/>
          <w:noProof/>
          <w:sz w:val="22"/>
          <w:szCs w:val="22"/>
        </w:rPr>
        <w:t>，</w:t>
      </w:r>
      <w:r w:rsidR="006C3DB0" w:rsidRPr="005E048D">
        <w:rPr>
          <w:rFonts w:asciiTheme="majorHAnsi" w:hAnsiTheme="majorHAnsi"/>
          <w:bCs/>
          <w:sz w:val="22"/>
          <w:szCs w:val="22"/>
        </w:rPr>
        <w:t>基于强化学习的端上重排序模型对用户端上实时行为进行建模，并得到预估物品的点击概率、下翻概率及带来的期望社会福利后，挑选并展示最大化社会福利的物品，再基于所预测的不同物品的点击概率、下翻概率及带来的期望社会福利，计算物品对社会福利的边际贡献作为展示效能。</w:t>
      </w:r>
    </w:p>
    <w:p w14:paraId="6F7F2CCC" w14:textId="77777777" w:rsidR="006C3DB0" w:rsidRPr="005E048D" w:rsidRDefault="006C3DB0" w:rsidP="00BB5276">
      <w:pPr>
        <w:spacing w:line="360" w:lineRule="auto"/>
        <w:ind w:firstLine="420"/>
        <w:rPr>
          <w:rFonts w:asciiTheme="majorHAnsi" w:hAnsiTheme="majorHAnsi"/>
          <w:noProof/>
          <w:sz w:val="22"/>
          <w:szCs w:val="22"/>
        </w:rPr>
      </w:pPr>
    </w:p>
    <w:sectPr w:rsidR="006C3DB0" w:rsidRPr="005E048D" w:rsidSect="0090376F">
      <w:pgSz w:w="11907" w:h="16840" w:code="9"/>
      <w:pgMar w:top="1701" w:right="1304" w:bottom="1588" w:left="1588" w:header="1134" w:footer="851" w:gutter="0"/>
      <w:pgNumType w:start="1"/>
      <w:cols w:space="425"/>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JDP" w:date="2024-12-27T16:28:00Z" w:initials="JDP">
    <w:p w14:paraId="7DEC07FE" w14:textId="77777777" w:rsidR="00AF63F2" w:rsidRPr="005E048D" w:rsidRDefault="00AF63F2" w:rsidP="00AF63F2">
      <w:pPr>
        <w:pStyle w:val="af2"/>
        <w:spacing w:before="0" w:beforeAutospacing="0" w:after="0" w:afterAutospacing="0"/>
        <w:rPr>
          <w:rFonts w:asciiTheme="majorHAnsi" w:hAnsiTheme="majorHAnsi"/>
          <w:b/>
          <w:color w:val="FF0000"/>
          <w:sz w:val="20"/>
          <w:szCs w:val="20"/>
        </w:rPr>
      </w:pPr>
      <w:r>
        <w:rPr>
          <w:rStyle w:val="ac"/>
        </w:rPr>
        <w:annotationRef/>
      </w:r>
      <w:r w:rsidRPr="005E048D">
        <w:rPr>
          <w:rFonts w:asciiTheme="majorHAnsi" w:hAnsiTheme="majorHAnsi"/>
          <w:b/>
          <w:color w:val="FF0000"/>
          <w:sz w:val="20"/>
          <w:szCs w:val="20"/>
        </w:rPr>
        <w:t>【专利制度针对自然科学范畴，涉及社会科学范畴</w:t>
      </w:r>
      <w:r>
        <w:rPr>
          <w:rFonts w:asciiTheme="majorHAnsi" w:hAnsiTheme="majorHAnsi"/>
          <w:b/>
          <w:color w:val="FF0000"/>
          <w:sz w:val="20"/>
          <w:szCs w:val="20"/>
        </w:rPr>
        <w:t>(</w:t>
      </w:r>
      <w:r w:rsidRPr="005E048D">
        <w:rPr>
          <w:rFonts w:asciiTheme="majorHAnsi" w:hAnsiTheme="majorHAnsi"/>
          <w:b/>
          <w:color w:val="FF0000"/>
          <w:sz w:val="20"/>
          <w:szCs w:val="20"/>
        </w:rPr>
        <w:t>买卖、社会福利、金融、价格</w:t>
      </w:r>
      <w:r>
        <w:rPr>
          <w:rFonts w:asciiTheme="majorHAnsi" w:hAnsiTheme="majorHAnsi"/>
          <w:b/>
          <w:color w:val="FF0000"/>
          <w:sz w:val="20"/>
          <w:szCs w:val="20"/>
        </w:rPr>
        <w:t>)</w:t>
      </w:r>
      <w:r w:rsidRPr="005E048D">
        <w:rPr>
          <w:rFonts w:asciiTheme="majorHAnsi" w:hAnsiTheme="majorHAnsi"/>
          <w:b/>
          <w:color w:val="FF0000"/>
          <w:sz w:val="20"/>
          <w:szCs w:val="20"/>
        </w:rPr>
        <w:t>等无法客观界定效果的技术方案如仅涉及信息含义内容不同，对信息载体的处理手段均为现有技术或实质上均为现有技术，则申请将不符合专利法规定无法通过审查】</w:t>
      </w:r>
    </w:p>
    <w:p w14:paraId="78A8D40C" w14:textId="62FB9FE5" w:rsidR="00AF63F2" w:rsidRPr="00AF63F2" w:rsidRDefault="00AF63F2">
      <w:pPr>
        <w:pStyle w:val="ad"/>
      </w:pPr>
    </w:p>
  </w:comment>
  <w:comment w:id="138" w:author="jiaodapatent" w:date="2022-09-25T11:46:00Z" w:initials="JDP">
    <w:p w14:paraId="49A1215B" w14:textId="77777777" w:rsidR="009605CB" w:rsidRDefault="009605CB" w:rsidP="009605CB">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158" w:author="jiaodapatent" w:date="2022-09-25T11:46:00Z" w:initials="JDP">
    <w:p w14:paraId="1D126104" w14:textId="77777777" w:rsidR="009605CB" w:rsidRDefault="009605CB" w:rsidP="009605CB">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171" w:author="jiaodapatent" w:date="2022-09-25T11:46:00Z" w:initials="JDP">
    <w:p w14:paraId="5D9D2EEF" w14:textId="77777777" w:rsidR="009605CB" w:rsidRDefault="009605CB" w:rsidP="009605CB">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217" w:author="jiaodapatent" w:date="2022-09-25T11:46:00Z" w:initials="JDP">
    <w:p w14:paraId="2B6B2150" w14:textId="77777777" w:rsidR="00B6679F" w:rsidRDefault="00B6679F" w:rsidP="00B6679F">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219" w:author="jiaodapatent" w:date="2022-09-25T11:46:00Z" w:initials="JDP">
    <w:p w14:paraId="29262557" w14:textId="77777777" w:rsidR="00B6679F" w:rsidRDefault="00B6679F" w:rsidP="00B6679F">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220" w:author="jiaodapatent" w:date="2022-09-25T11:46:00Z" w:initials="JDP">
    <w:p w14:paraId="5CDA98DC" w14:textId="77777777" w:rsidR="00B6679F" w:rsidRDefault="00B6679F" w:rsidP="00B6679F">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 w:id="222" w:author="jiaodapatent" w:date="2022-09-25T11:46:00Z" w:initials="JDP">
    <w:p w14:paraId="3CEC8B7F" w14:textId="77777777" w:rsidR="00BB6994" w:rsidRDefault="00BB6994" w:rsidP="00BB6994">
      <w:pPr>
        <w:pStyle w:val="ad"/>
      </w:pPr>
      <w:r>
        <w:rPr>
          <w:rStyle w:val="ac"/>
        </w:rPr>
        <w:annotationRef/>
      </w:r>
      <w:r>
        <w:rPr>
          <w:rFonts w:hint="eastAsia"/>
        </w:rPr>
        <w:t>自创公式中的各个变量含义和范围均需给出定义说明，包含但不限于上下标、特殊符号等。否则将影响专利审查授权，下同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A8D40C" w15:done="0"/>
  <w15:commentEx w15:paraId="49A1215B" w15:done="0"/>
  <w15:commentEx w15:paraId="1D126104" w15:done="0"/>
  <w15:commentEx w15:paraId="5D9D2EEF" w15:done="0"/>
  <w15:commentEx w15:paraId="2B6B2150" w15:done="0"/>
  <w15:commentEx w15:paraId="29262557" w15:done="0"/>
  <w15:commentEx w15:paraId="5CDA98DC" w15:done="0"/>
  <w15:commentEx w15:paraId="3CEC8B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0313AC" w16cex:dateUtc="2024-12-27T08:28:00Z"/>
  <w16cex:commentExtensible w16cex:durableId="26DABE0B" w16cex:dateUtc="2022-09-25T03:46:00Z"/>
  <w16cex:commentExtensible w16cex:durableId="78ABABDB" w16cex:dateUtc="2022-09-25T03:46:00Z"/>
  <w16cex:commentExtensible w16cex:durableId="41F3E6A3" w16cex:dateUtc="2022-09-25T03:46:00Z"/>
  <w16cex:commentExtensible w16cex:durableId="3DC50B5B" w16cex:dateUtc="2022-09-25T03:46:00Z"/>
  <w16cex:commentExtensible w16cex:durableId="703EAC1A" w16cex:dateUtc="2022-09-25T03:46:00Z"/>
  <w16cex:commentExtensible w16cex:durableId="35EFD64D" w16cex:dateUtc="2022-09-25T03:46:00Z"/>
  <w16cex:commentExtensible w16cex:durableId="1321F674" w16cex:dateUtc="2022-09-25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A8D40C" w16cid:durableId="660313AC"/>
  <w16cid:commentId w16cid:paraId="49A1215B" w16cid:durableId="26DABE0B"/>
  <w16cid:commentId w16cid:paraId="1D126104" w16cid:durableId="78ABABDB"/>
  <w16cid:commentId w16cid:paraId="5D9D2EEF" w16cid:durableId="41F3E6A3"/>
  <w16cid:commentId w16cid:paraId="2B6B2150" w16cid:durableId="3DC50B5B"/>
  <w16cid:commentId w16cid:paraId="29262557" w16cid:durableId="703EAC1A"/>
  <w16cid:commentId w16cid:paraId="5CDA98DC" w16cid:durableId="35EFD64D"/>
  <w16cid:commentId w16cid:paraId="3CEC8B7F" w16cid:durableId="1321F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EB1A7" w14:textId="77777777" w:rsidR="00131BA0" w:rsidRDefault="00131BA0">
      <w:r>
        <w:separator/>
      </w:r>
    </w:p>
  </w:endnote>
  <w:endnote w:type="continuationSeparator" w:id="0">
    <w:p w14:paraId="2FDFBB92" w14:textId="77777777" w:rsidR="00131BA0" w:rsidRDefault="0013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EC116" w14:textId="23817B6A" w:rsidR="00754B9E" w:rsidRDefault="00000000">
    <w:pPr>
      <w:pStyle w:val="a4"/>
      <w:jc w:val="center"/>
    </w:pPr>
    <w:sdt>
      <w:sdtPr>
        <w:id w:val="169154752"/>
        <w:docPartObj>
          <w:docPartGallery w:val="Page Numbers (Bottom of Page)"/>
          <w:docPartUnique/>
        </w:docPartObj>
      </w:sdtPr>
      <w:sdtContent>
        <w:r w:rsidR="00416CD8">
          <w:rPr>
            <w:noProof/>
          </w:rPr>
          <w:drawing>
            <wp:anchor distT="0" distB="0" distL="114300" distR="114300" simplePos="0" relativeHeight="251659776"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419297925" name="图片 41929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416CD8">
          <w:fldChar w:fldCharType="begin"/>
        </w:r>
        <w:r w:rsidR="00416CD8">
          <w:instrText>PAGE   \* MERGEFORMAT</w:instrText>
        </w:r>
        <w:r w:rsidR="00416CD8">
          <w:fldChar w:fldCharType="separate"/>
        </w:r>
        <w:r w:rsidR="00342AA5" w:rsidRPr="00342AA5">
          <w:rPr>
            <w:noProof/>
            <w:lang w:val="zh-CN"/>
          </w:rPr>
          <w:t>1</w:t>
        </w:r>
        <w:r w:rsidR="00416CD8">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6CCC7" w14:textId="77777777" w:rsidR="00131BA0" w:rsidRDefault="00131BA0">
      <w:r>
        <w:separator/>
      </w:r>
    </w:p>
  </w:footnote>
  <w:footnote w:type="continuationSeparator" w:id="0">
    <w:p w14:paraId="18D56BF4" w14:textId="77777777" w:rsidR="00131BA0" w:rsidRDefault="00131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B"/>
    <w:multiLevelType w:val="multilevel"/>
    <w:tmpl w:val="0000000B"/>
    <w:lvl w:ilvl="0">
      <w:start w:val="1"/>
      <w:numFmt w:val="decimalZero"/>
      <w:lvlText w:val="[00%1]"/>
      <w:lvlJc w:val="left"/>
      <w:pPr>
        <w:ind w:left="420" w:hanging="420"/>
      </w:pPr>
      <w:rPr>
        <w:rFonts w:ascii="Times New Roman" w:hint="eastAsia"/>
        <w:b w:val="0"/>
        <w:color w:val="auto"/>
      </w:rPr>
    </w:lvl>
    <w:lvl w:ilvl="1">
      <w:start w:val="1"/>
      <w:numFmt w:val="lowerLetter"/>
      <w:lvlText w:val="%2)"/>
      <w:lvlJc w:val="left"/>
      <w:pPr>
        <w:ind w:left="1271" w:hanging="420"/>
      </w:pPr>
    </w:lvl>
    <w:lvl w:ilvl="2">
      <w:start w:val="1"/>
      <w:numFmt w:val="lowerRoman"/>
      <w:lvlText w:val="%3."/>
      <w:lvlJc w:val="right"/>
      <w:pPr>
        <w:ind w:left="1691" w:hanging="420"/>
      </w:pPr>
    </w:lvl>
    <w:lvl w:ilvl="3">
      <w:start w:val="1"/>
      <w:numFmt w:val="decimal"/>
      <w:lvlText w:val="%4."/>
      <w:lvlJc w:val="left"/>
      <w:pPr>
        <w:ind w:left="2111" w:hanging="420"/>
      </w:pPr>
    </w:lvl>
    <w:lvl w:ilvl="4">
      <w:start w:val="1"/>
      <w:numFmt w:val="lowerLetter"/>
      <w:lvlText w:val="%5)"/>
      <w:lvlJc w:val="left"/>
      <w:pPr>
        <w:ind w:left="2531" w:hanging="420"/>
      </w:pPr>
    </w:lvl>
    <w:lvl w:ilvl="5">
      <w:start w:val="1"/>
      <w:numFmt w:val="lowerRoman"/>
      <w:lvlText w:val="%6."/>
      <w:lvlJc w:val="right"/>
      <w:pPr>
        <w:ind w:left="2951" w:hanging="420"/>
      </w:pPr>
    </w:lvl>
    <w:lvl w:ilvl="6">
      <w:start w:val="1"/>
      <w:numFmt w:val="decimal"/>
      <w:lvlText w:val="%7."/>
      <w:lvlJc w:val="left"/>
      <w:pPr>
        <w:ind w:left="3371" w:hanging="420"/>
      </w:pPr>
    </w:lvl>
    <w:lvl w:ilvl="7">
      <w:start w:val="1"/>
      <w:numFmt w:val="lowerLetter"/>
      <w:lvlText w:val="%8)"/>
      <w:lvlJc w:val="left"/>
      <w:pPr>
        <w:ind w:left="3791" w:hanging="420"/>
      </w:pPr>
    </w:lvl>
    <w:lvl w:ilvl="8">
      <w:start w:val="1"/>
      <w:numFmt w:val="lowerRoman"/>
      <w:lvlText w:val="%9."/>
      <w:lvlJc w:val="right"/>
      <w:pPr>
        <w:ind w:left="4211" w:hanging="420"/>
      </w:pPr>
    </w:lvl>
  </w:abstractNum>
  <w:abstractNum w:abstractNumId="1"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647EB"/>
    <w:multiLevelType w:val="hybridMultilevel"/>
    <w:tmpl w:val="10F27608"/>
    <w:lvl w:ilvl="0" w:tplc="1F3EE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0E348C"/>
    <w:multiLevelType w:val="hybridMultilevel"/>
    <w:tmpl w:val="596ACB18"/>
    <w:lvl w:ilvl="0" w:tplc="0D6A0038">
      <w:start w:val="1"/>
      <w:numFmt w:val="decimalZero"/>
      <w:lvlText w:val="[00%1]"/>
      <w:lvlJc w:val="left"/>
      <w:pPr>
        <w:ind w:left="851" w:hanging="420"/>
      </w:pPr>
      <w:rPr>
        <w:rFonts w:ascii="Times New Roman" w:hint="eastAsia"/>
        <w:b w:val="0"/>
        <w:strike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2"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E525850"/>
    <w:multiLevelType w:val="hybridMultilevel"/>
    <w:tmpl w:val="12382F9A"/>
    <w:lvl w:ilvl="0" w:tplc="6C1AB26A">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5279064">
    <w:abstractNumId w:val="11"/>
  </w:num>
  <w:num w:numId="2" w16cid:durableId="952904098">
    <w:abstractNumId w:val="8"/>
  </w:num>
  <w:num w:numId="3" w16cid:durableId="1645239206">
    <w:abstractNumId w:val="5"/>
  </w:num>
  <w:num w:numId="4" w16cid:durableId="12023272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87162059">
    <w:abstractNumId w:val="9"/>
  </w:num>
  <w:num w:numId="6" w16cid:durableId="826212533">
    <w:abstractNumId w:val="10"/>
  </w:num>
  <w:num w:numId="7" w16cid:durableId="550310539">
    <w:abstractNumId w:val="1"/>
  </w:num>
  <w:num w:numId="8" w16cid:durableId="2005737320">
    <w:abstractNumId w:val="13"/>
  </w:num>
  <w:num w:numId="9" w16cid:durableId="260338224">
    <w:abstractNumId w:val="12"/>
  </w:num>
  <w:num w:numId="10" w16cid:durableId="894776946">
    <w:abstractNumId w:val="4"/>
  </w:num>
  <w:num w:numId="11" w16cid:durableId="1783569689">
    <w:abstractNumId w:val="2"/>
  </w:num>
  <w:num w:numId="12" w16cid:durableId="1340767853">
    <w:abstractNumId w:val="6"/>
  </w:num>
  <w:num w:numId="13" w16cid:durableId="126700637">
    <w:abstractNumId w:val="3"/>
  </w:num>
  <w:num w:numId="14" w16cid:durableId="1046178129">
    <w:abstractNumId w:val="14"/>
  </w:num>
  <w:num w:numId="15" w16cid:durableId="1298102056">
    <w:abstractNumId w:val="7"/>
  </w:num>
  <w:num w:numId="16" w16cid:durableId="1426994118">
    <w:abstractNumId w:val="0"/>
  </w:num>
  <w:num w:numId="17" w16cid:durableId="1948926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DP">
    <w15:presenceInfo w15:providerId="None" w15:userId="JDP"/>
  </w15:person>
  <w15:person w15:author="jiaodapatent">
    <w15:presenceInfo w15:providerId="None" w15:userId="jiaodapat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12BE"/>
    <w:rsid w:val="0000289E"/>
    <w:rsid w:val="00005308"/>
    <w:rsid w:val="00006FFF"/>
    <w:rsid w:val="00007238"/>
    <w:rsid w:val="0000734E"/>
    <w:rsid w:val="00011508"/>
    <w:rsid w:val="00011787"/>
    <w:rsid w:val="00017CEA"/>
    <w:rsid w:val="00021EBD"/>
    <w:rsid w:val="0002420D"/>
    <w:rsid w:val="00026F90"/>
    <w:rsid w:val="000277FE"/>
    <w:rsid w:val="00030FA8"/>
    <w:rsid w:val="0004104A"/>
    <w:rsid w:val="00041438"/>
    <w:rsid w:val="000419AF"/>
    <w:rsid w:val="0004353D"/>
    <w:rsid w:val="0004487B"/>
    <w:rsid w:val="000476F5"/>
    <w:rsid w:val="000479C5"/>
    <w:rsid w:val="00047A12"/>
    <w:rsid w:val="000531C9"/>
    <w:rsid w:val="000532F6"/>
    <w:rsid w:val="00056472"/>
    <w:rsid w:val="00056D94"/>
    <w:rsid w:val="000607DC"/>
    <w:rsid w:val="000651DD"/>
    <w:rsid w:val="00071B63"/>
    <w:rsid w:val="00074A3D"/>
    <w:rsid w:val="00081F2D"/>
    <w:rsid w:val="0008223B"/>
    <w:rsid w:val="000834CF"/>
    <w:rsid w:val="00086633"/>
    <w:rsid w:val="00086E00"/>
    <w:rsid w:val="00087A64"/>
    <w:rsid w:val="000959AF"/>
    <w:rsid w:val="00095F14"/>
    <w:rsid w:val="000A14D9"/>
    <w:rsid w:val="000A4CCD"/>
    <w:rsid w:val="000B61DF"/>
    <w:rsid w:val="000B6378"/>
    <w:rsid w:val="000C2B49"/>
    <w:rsid w:val="000C39ED"/>
    <w:rsid w:val="000C7735"/>
    <w:rsid w:val="000D10E2"/>
    <w:rsid w:val="000D2261"/>
    <w:rsid w:val="000D3B96"/>
    <w:rsid w:val="000D46DD"/>
    <w:rsid w:val="000D7036"/>
    <w:rsid w:val="000E3405"/>
    <w:rsid w:val="000E3B65"/>
    <w:rsid w:val="000E6C5B"/>
    <w:rsid w:val="000F0489"/>
    <w:rsid w:val="000F0568"/>
    <w:rsid w:val="000F3A1C"/>
    <w:rsid w:val="00102AFD"/>
    <w:rsid w:val="00105DFB"/>
    <w:rsid w:val="00106392"/>
    <w:rsid w:val="0011368D"/>
    <w:rsid w:val="00125B3D"/>
    <w:rsid w:val="00131BA0"/>
    <w:rsid w:val="00134C7E"/>
    <w:rsid w:val="00136AC2"/>
    <w:rsid w:val="00141DF7"/>
    <w:rsid w:val="00143172"/>
    <w:rsid w:val="001449D8"/>
    <w:rsid w:val="00145CCE"/>
    <w:rsid w:val="001470FD"/>
    <w:rsid w:val="001474D8"/>
    <w:rsid w:val="001530C6"/>
    <w:rsid w:val="0015314F"/>
    <w:rsid w:val="001553D3"/>
    <w:rsid w:val="00161C96"/>
    <w:rsid w:val="00162246"/>
    <w:rsid w:val="00162B99"/>
    <w:rsid w:val="00165462"/>
    <w:rsid w:val="0016703D"/>
    <w:rsid w:val="00171E75"/>
    <w:rsid w:val="00173F53"/>
    <w:rsid w:val="00174456"/>
    <w:rsid w:val="00175FB0"/>
    <w:rsid w:val="001769EB"/>
    <w:rsid w:val="0017704A"/>
    <w:rsid w:val="001827B8"/>
    <w:rsid w:val="0018433D"/>
    <w:rsid w:val="00184B2E"/>
    <w:rsid w:val="00186F02"/>
    <w:rsid w:val="00187694"/>
    <w:rsid w:val="00187720"/>
    <w:rsid w:val="001920A7"/>
    <w:rsid w:val="001937F1"/>
    <w:rsid w:val="0019453E"/>
    <w:rsid w:val="00194607"/>
    <w:rsid w:val="0019609E"/>
    <w:rsid w:val="001A7906"/>
    <w:rsid w:val="001A7ACA"/>
    <w:rsid w:val="001B1DE0"/>
    <w:rsid w:val="001B23E9"/>
    <w:rsid w:val="001C17C5"/>
    <w:rsid w:val="001C2A49"/>
    <w:rsid w:val="001C35B7"/>
    <w:rsid w:val="001C3FF6"/>
    <w:rsid w:val="001D16A3"/>
    <w:rsid w:val="001D3955"/>
    <w:rsid w:val="001D454D"/>
    <w:rsid w:val="001D4F0B"/>
    <w:rsid w:val="001D5F9D"/>
    <w:rsid w:val="001D669C"/>
    <w:rsid w:val="001D69FE"/>
    <w:rsid w:val="001D6E9E"/>
    <w:rsid w:val="001E714A"/>
    <w:rsid w:val="001F54B8"/>
    <w:rsid w:val="00202DDC"/>
    <w:rsid w:val="0020301F"/>
    <w:rsid w:val="00203825"/>
    <w:rsid w:val="00203A2F"/>
    <w:rsid w:val="00211ABE"/>
    <w:rsid w:val="00213680"/>
    <w:rsid w:val="00216307"/>
    <w:rsid w:val="00216A1A"/>
    <w:rsid w:val="00217045"/>
    <w:rsid w:val="00220748"/>
    <w:rsid w:val="00220A36"/>
    <w:rsid w:val="00225B08"/>
    <w:rsid w:val="00226CFC"/>
    <w:rsid w:val="00227ED7"/>
    <w:rsid w:val="002308C7"/>
    <w:rsid w:val="00231C3C"/>
    <w:rsid w:val="00232D7E"/>
    <w:rsid w:val="00234AC0"/>
    <w:rsid w:val="00234E38"/>
    <w:rsid w:val="00236746"/>
    <w:rsid w:val="00236E9B"/>
    <w:rsid w:val="00240122"/>
    <w:rsid w:val="002514E2"/>
    <w:rsid w:val="002517FF"/>
    <w:rsid w:val="002540A5"/>
    <w:rsid w:val="00255AAF"/>
    <w:rsid w:val="0025647B"/>
    <w:rsid w:val="00256D3D"/>
    <w:rsid w:val="00262AC2"/>
    <w:rsid w:val="00263453"/>
    <w:rsid w:val="00266FC9"/>
    <w:rsid w:val="00270CF0"/>
    <w:rsid w:val="00272A8E"/>
    <w:rsid w:val="00273387"/>
    <w:rsid w:val="00274943"/>
    <w:rsid w:val="002763AF"/>
    <w:rsid w:val="00280432"/>
    <w:rsid w:val="00280589"/>
    <w:rsid w:val="00287E7F"/>
    <w:rsid w:val="00290B6B"/>
    <w:rsid w:val="00291C28"/>
    <w:rsid w:val="0029753D"/>
    <w:rsid w:val="002976B7"/>
    <w:rsid w:val="002A13BA"/>
    <w:rsid w:val="002A2C6E"/>
    <w:rsid w:val="002A2F54"/>
    <w:rsid w:val="002A5F9D"/>
    <w:rsid w:val="002B1150"/>
    <w:rsid w:val="002B16F9"/>
    <w:rsid w:val="002B246A"/>
    <w:rsid w:val="002B2F59"/>
    <w:rsid w:val="002C2987"/>
    <w:rsid w:val="002C3898"/>
    <w:rsid w:val="002C447B"/>
    <w:rsid w:val="002C4B40"/>
    <w:rsid w:val="002D3669"/>
    <w:rsid w:val="002D6D65"/>
    <w:rsid w:val="002D73DE"/>
    <w:rsid w:val="002E413F"/>
    <w:rsid w:val="002F3444"/>
    <w:rsid w:val="002F5C49"/>
    <w:rsid w:val="002F7BDF"/>
    <w:rsid w:val="003012F1"/>
    <w:rsid w:val="00301BCA"/>
    <w:rsid w:val="00320C52"/>
    <w:rsid w:val="003229B5"/>
    <w:rsid w:val="00327BC7"/>
    <w:rsid w:val="003305C6"/>
    <w:rsid w:val="00330AAA"/>
    <w:rsid w:val="003333FD"/>
    <w:rsid w:val="00333B41"/>
    <w:rsid w:val="00335216"/>
    <w:rsid w:val="0033671A"/>
    <w:rsid w:val="00336C1A"/>
    <w:rsid w:val="00336E53"/>
    <w:rsid w:val="00340ABA"/>
    <w:rsid w:val="00341A34"/>
    <w:rsid w:val="00341B81"/>
    <w:rsid w:val="00342AA5"/>
    <w:rsid w:val="00344031"/>
    <w:rsid w:val="00356EA2"/>
    <w:rsid w:val="003614A1"/>
    <w:rsid w:val="003618A8"/>
    <w:rsid w:val="00361C8D"/>
    <w:rsid w:val="00364700"/>
    <w:rsid w:val="00366798"/>
    <w:rsid w:val="003715BA"/>
    <w:rsid w:val="00373C20"/>
    <w:rsid w:val="00375070"/>
    <w:rsid w:val="00375472"/>
    <w:rsid w:val="00376B8C"/>
    <w:rsid w:val="00377FBD"/>
    <w:rsid w:val="0038080E"/>
    <w:rsid w:val="003817E8"/>
    <w:rsid w:val="0038242B"/>
    <w:rsid w:val="00384356"/>
    <w:rsid w:val="003856E7"/>
    <w:rsid w:val="00385EE4"/>
    <w:rsid w:val="00390B05"/>
    <w:rsid w:val="00391274"/>
    <w:rsid w:val="003923E2"/>
    <w:rsid w:val="00393C74"/>
    <w:rsid w:val="00393EA3"/>
    <w:rsid w:val="00396121"/>
    <w:rsid w:val="003A201D"/>
    <w:rsid w:val="003A3250"/>
    <w:rsid w:val="003A3606"/>
    <w:rsid w:val="003A54C9"/>
    <w:rsid w:val="003A5933"/>
    <w:rsid w:val="003A7854"/>
    <w:rsid w:val="003B51AE"/>
    <w:rsid w:val="003B6865"/>
    <w:rsid w:val="003C0809"/>
    <w:rsid w:val="003C24DD"/>
    <w:rsid w:val="003D06D3"/>
    <w:rsid w:val="003D2D1C"/>
    <w:rsid w:val="003E3C4F"/>
    <w:rsid w:val="003E5793"/>
    <w:rsid w:val="003E57E3"/>
    <w:rsid w:val="003E5872"/>
    <w:rsid w:val="003F1492"/>
    <w:rsid w:val="003F1695"/>
    <w:rsid w:val="003F19A2"/>
    <w:rsid w:val="003F4225"/>
    <w:rsid w:val="003F6748"/>
    <w:rsid w:val="00402BD1"/>
    <w:rsid w:val="00404489"/>
    <w:rsid w:val="00406FE0"/>
    <w:rsid w:val="00412A31"/>
    <w:rsid w:val="00413116"/>
    <w:rsid w:val="0041465E"/>
    <w:rsid w:val="00414C7F"/>
    <w:rsid w:val="00416A17"/>
    <w:rsid w:val="00416CD8"/>
    <w:rsid w:val="00423D83"/>
    <w:rsid w:val="00424821"/>
    <w:rsid w:val="00424A3E"/>
    <w:rsid w:val="00426080"/>
    <w:rsid w:val="004261C7"/>
    <w:rsid w:val="00430D8F"/>
    <w:rsid w:val="004341BE"/>
    <w:rsid w:val="0043424F"/>
    <w:rsid w:val="0044014F"/>
    <w:rsid w:val="004445A2"/>
    <w:rsid w:val="00453E98"/>
    <w:rsid w:val="0045627C"/>
    <w:rsid w:val="00457765"/>
    <w:rsid w:val="00462F30"/>
    <w:rsid w:val="004630E3"/>
    <w:rsid w:val="00465298"/>
    <w:rsid w:val="0047060E"/>
    <w:rsid w:val="00470A0D"/>
    <w:rsid w:val="00470E98"/>
    <w:rsid w:val="004714C3"/>
    <w:rsid w:val="00474FC8"/>
    <w:rsid w:val="00476938"/>
    <w:rsid w:val="00476FC8"/>
    <w:rsid w:val="004848D9"/>
    <w:rsid w:val="0049115B"/>
    <w:rsid w:val="004942F0"/>
    <w:rsid w:val="004961F9"/>
    <w:rsid w:val="004A0490"/>
    <w:rsid w:val="004A1BAB"/>
    <w:rsid w:val="004A23E1"/>
    <w:rsid w:val="004A2D9D"/>
    <w:rsid w:val="004A2DD8"/>
    <w:rsid w:val="004A3E7D"/>
    <w:rsid w:val="004A4060"/>
    <w:rsid w:val="004A4092"/>
    <w:rsid w:val="004A63EF"/>
    <w:rsid w:val="004B2504"/>
    <w:rsid w:val="004B5C0A"/>
    <w:rsid w:val="004B6FAC"/>
    <w:rsid w:val="004C2E70"/>
    <w:rsid w:val="004C3FF1"/>
    <w:rsid w:val="004C467D"/>
    <w:rsid w:val="004C4A86"/>
    <w:rsid w:val="004C5CCC"/>
    <w:rsid w:val="004C7007"/>
    <w:rsid w:val="004D0103"/>
    <w:rsid w:val="004D2FA6"/>
    <w:rsid w:val="004D55BA"/>
    <w:rsid w:val="004D5E7B"/>
    <w:rsid w:val="004E115E"/>
    <w:rsid w:val="004E19DE"/>
    <w:rsid w:val="004E3D64"/>
    <w:rsid w:val="004E3DA1"/>
    <w:rsid w:val="004E5AD6"/>
    <w:rsid w:val="004E65AB"/>
    <w:rsid w:val="004E678E"/>
    <w:rsid w:val="004F322D"/>
    <w:rsid w:val="004F3ECB"/>
    <w:rsid w:val="004F5F79"/>
    <w:rsid w:val="0050004B"/>
    <w:rsid w:val="00500BE4"/>
    <w:rsid w:val="00501F50"/>
    <w:rsid w:val="005025D2"/>
    <w:rsid w:val="00504165"/>
    <w:rsid w:val="005057B0"/>
    <w:rsid w:val="00506680"/>
    <w:rsid w:val="00506735"/>
    <w:rsid w:val="00506A9B"/>
    <w:rsid w:val="00506D89"/>
    <w:rsid w:val="00513DC0"/>
    <w:rsid w:val="0051525A"/>
    <w:rsid w:val="00517217"/>
    <w:rsid w:val="00517434"/>
    <w:rsid w:val="00521A45"/>
    <w:rsid w:val="00521CF4"/>
    <w:rsid w:val="005230EB"/>
    <w:rsid w:val="00523930"/>
    <w:rsid w:val="00525E49"/>
    <w:rsid w:val="005333BF"/>
    <w:rsid w:val="0053568F"/>
    <w:rsid w:val="005400EE"/>
    <w:rsid w:val="00541D85"/>
    <w:rsid w:val="005428AB"/>
    <w:rsid w:val="00543435"/>
    <w:rsid w:val="00543AD3"/>
    <w:rsid w:val="005535A9"/>
    <w:rsid w:val="00554502"/>
    <w:rsid w:val="00555D21"/>
    <w:rsid w:val="005627ED"/>
    <w:rsid w:val="00562C09"/>
    <w:rsid w:val="0056321C"/>
    <w:rsid w:val="00566852"/>
    <w:rsid w:val="0057036D"/>
    <w:rsid w:val="0057043F"/>
    <w:rsid w:val="00572743"/>
    <w:rsid w:val="005729B6"/>
    <w:rsid w:val="005731F8"/>
    <w:rsid w:val="00573DB1"/>
    <w:rsid w:val="005748E2"/>
    <w:rsid w:val="00574C80"/>
    <w:rsid w:val="00580423"/>
    <w:rsid w:val="00581B1D"/>
    <w:rsid w:val="00582544"/>
    <w:rsid w:val="00585293"/>
    <w:rsid w:val="00587F25"/>
    <w:rsid w:val="00587F79"/>
    <w:rsid w:val="00591D0A"/>
    <w:rsid w:val="005958A2"/>
    <w:rsid w:val="00595933"/>
    <w:rsid w:val="005973CD"/>
    <w:rsid w:val="005A0F67"/>
    <w:rsid w:val="005A1F4F"/>
    <w:rsid w:val="005A5DD9"/>
    <w:rsid w:val="005B022F"/>
    <w:rsid w:val="005B40F7"/>
    <w:rsid w:val="005B6454"/>
    <w:rsid w:val="005B67EF"/>
    <w:rsid w:val="005C36DF"/>
    <w:rsid w:val="005C3BA7"/>
    <w:rsid w:val="005C5632"/>
    <w:rsid w:val="005C5CC5"/>
    <w:rsid w:val="005D0BCC"/>
    <w:rsid w:val="005D1FBA"/>
    <w:rsid w:val="005D2CB0"/>
    <w:rsid w:val="005D54ED"/>
    <w:rsid w:val="005E048D"/>
    <w:rsid w:val="005E1351"/>
    <w:rsid w:val="005E1DDB"/>
    <w:rsid w:val="005E4A89"/>
    <w:rsid w:val="005E5052"/>
    <w:rsid w:val="005E7EEA"/>
    <w:rsid w:val="005F051F"/>
    <w:rsid w:val="005F4812"/>
    <w:rsid w:val="005F4BE3"/>
    <w:rsid w:val="005F4C9B"/>
    <w:rsid w:val="005F76F9"/>
    <w:rsid w:val="00601321"/>
    <w:rsid w:val="00603513"/>
    <w:rsid w:val="006043E8"/>
    <w:rsid w:val="00615542"/>
    <w:rsid w:val="00616460"/>
    <w:rsid w:val="00622AA5"/>
    <w:rsid w:val="00623E21"/>
    <w:rsid w:val="00625EF1"/>
    <w:rsid w:val="006353C1"/>
    <w:rsid w:val="0063572F"/>
    <w:rsid w:val="00646A58"/>
    <w:rsid w:val="00647447"/>
    <w:rsid w:val="00647779"/>
    <w:rsid w:val="00653515"/>
    <w:rsid w:val="00654E76"/>
    <w:rsid w:val="0066423A"/>
    <w:rsid w:val="0066712D"/>
    <w:rsid w:val="00667E85"/>
    <w:rsid w:val="00673ADC"/>
    <w:rsid w:val="00673C82"/>
    <w:rsid w:val="006744D1"/>
    <w:rsid w:val="006752D0"/>
    <w:rsid w:val="0068333C"/>
    <w:rsid w:val="00683A34"/>
    <w:rsid w:val="0068433B"/>
    <w:rsid w:val="0069648D"/>
    <w:rsid w:val="006A4D61"/>
    <w:rsid w:val="006A5273"/>
    <w:rsid w:val="006A6D40"/>
    <w:rsid w:val="006A770F"/>
    <w:rsid w:val="006B0F20"/>
    <w:rsid w:val="006B621E"/>
    <w:rsid w:val="006C0127"/>
    <w:rsid w:val="006C0E77"/>
    <w:rsid w:val="006C24AC"/>
    <w:rsid w:val="006C269E"/>
    <w:rsid w:val="006C2CC1"/>
    <w:rsid w:val="006C3DB0"/>
    <w:rsid w:val="006C63D0"/>
    <w:rsid w:val="006C6E7F"/>
    <w:rsid w:val="006C77AB"/>
    <w:rsid w:val="006D0041"/>
    <w:rsid w:val="006D11EF"/>
    <w:rsid w:val="006D4A00"/>
    <w:rsid w:val="006E409D"/>
    <w:rsid w:val="006E5366"/>
    <w:rsid w:val="006E70AD"/>
    <w:rsid w:val="006E79A9"/>
    <w:rsid w:val="006F7837"/>
    <w:rsid w:val="00700762"/>
    <w:rsid w:val="00702B6E"/>
    <w:rsid w:val="007036E1"/>
    <w:rsid w:val="0070721F"/>
    <w:rsid w:val="00710348"/>
    <w:rsid w:val="00711207"/>
    <w:rsid w:val="00717261"/>
    <w:rsid w:val="00717F18"/>
    <w:rsid w:val="00724D36"/>
    <w:rsid w:val="0072552B"/>
    <w:rsid w:val="00730000"/>
    <w:rsid w:val="0073225C"/>
    <w:rsid w:val="007333DB"/>
    <w:rsid w:val="007338D7"/>
    <w:rsid w:val="007403D3"/>
    <w:rsid w:val="0074475F"/>
    <w:rsid w:val="00746CC3"/>
    <w:rsid w:val="007475F3"/>
    <w:rsid w:val="00750353"/>
    <w:rsid w:val="00751797"/>
    <w:rsid w:val="00754B9E"/>
    <w:rsid w:val="00757192"/>
    <w:rsid w:val="007623D3"/>
    <w:rsid w:val="007632F0"/>
    <w:rsid w:val="00766B9D"/>
    <w:rsid w:val="007679AC"/>
    <w:rsid w:val="00774D26"/>
    <w:rsid w:val="00780612"/>
    <w:rsid w:val="0078132B"/>
    <w:rsid w:val="007866EE"/>
    <w:rsid w:val="0078676E"/>
    <w:rsid w:val="00787A97"/>
    <w:rsid w:val="00791D88"/>
    <w:rsid w:val="00792B13"/>
    <w:rsid w:val="00795CCA"/>
    <w:rsid w:val="00797E8B"/>
    <w:rsid w:val="007A180E"/>
    <w:rsid w:val="007A56A5"/>
    <w:rsid w:val="007A5FD4"/>
    <w:rsid w:val="007B3AF8"/>
    <w:rsid w:val="007B7848"/>
    <w:rsid w:val="007C1AF3"/>
    <w:rsid w:val="007C3D1D"/>
    <w:rsid w:val="007C3F10"/>
    <w:rsid w:val="007C4CA4"/>
    <w:rsid w:val="007C6BDC"/>
    <w:rsid w:val="007C78DB"/>
    <w:rsid w:val="007D12B4"/>
    <w:rsid w:val="007D1A9E"/>
    <w:rsid w:val="007D3961"/>
    <w:rsid w:val="007D4A2A"/>
    <w:rsid w:val="007D66FA"/>
    <w:rsid w:val="007D6B78"/>
    <w:rsid w:val="007D7B08"/>
    <w:rsid w:val="007E7FC1"/>
    <w:rsid w:val="007F362A"/>
    <w:rsid w:val="007F3EBF"/>
    <w:rsid w:val="007F4162"/>
    <w:rsid w:val="007F4EF7"/>
    <w:rsid w:val="007F6D2A"/>
    <w:rsid w:val="008015FA"/>
    <w:rsid w:val="008111DE"/>
    <w:rsid w:val="00812F82"/>
    <w:rsid w:val="00814B91"/>
    <w:rsid w:val="00814DA9"/>
    <w:rsid w:val="00821961"/>
    <w:rsid w:val="008253AC"/>
    <w:rsid w:val="0082640A"/>
    <w:rsid w:val="00827296"/>
    <w:rsid w:val="008306BA"/>
    <w:rsid w:val="008340A6"/>
    <w:rsid w:val="008364E7"/>
    <w:rsid w:val="008476F5"/>
    <w:rsid w:val="00852B0A"/>
    <w:rsid w:val="00853A3A"/>
    <w:rsid w:val="00856B16"/>
    <w:rsid w:val="00861349"/>
    <w:rsid w:val="00863861"/>
    <w:rsid w:val="00864319"/>
    <w:rsid w:val="008656D3"/>
    <w:rsid w:val="00866EF3"/>
    <w:rsid w:val="008776A0"/>
    <w:rsid w:val="00881B89"/>
    <w:rsid w:val="0088302F"/>
    <w:rsid w:val="0089024D"/>
    <w:rsid w:val="00890942"/>
    <w:rsid w:val="00891FB5"/>
    <w:rsid w:val="0089220D"/>
    <w:rsid w:val="008933B1"/>
    <w:rsid w:val="008A3C66"/>
    <w:rsid w:val="008A4258"/>
    <w:rsid w:val="008B0100"/>
    <w:rsid w:val="008B394E"/>
    <w:rsid w:val="008B41AA"/>
    <w:rsid w:val="008B4F9D"/>
    <w:rsid w:val="008B609F"/>
    <w:rsid w:val="008C0CF2"/>
    <w:rsid w:val="008C5776"/>
    <w:rsid w:val="008C6142"/>
    <w:rsid w:val="008C64F7"/>
    <w:rsid w:val="008D13F7"/>
    <w:rsid w:val="008D1A89"/>
    <w:rsid w:val="008D2C12"/>
    <w:rsid w:val="008D44D5"/>
    <w:rsid w:val="008E0873"/>
    <w:rsid w:val="008E19F3"/>
    <w:rsid w:val="008E3134"/>
    <w:rsid w:val="008E3BFF"/>
    <w:rsid w:val="008E4494"/>
    <w:rsid w:val="008E46B0"/>
    <w:rsid w:val="008E7692"/>
    <w:rsid w:val="008F29DF"/>
    <w:rsid w:val="008F5186"/>
    <w:rsid w:val="008F58CA"/>
    <w:rsid w:val="00900EEC"/>
    <w:rsid w:val="0090376F"/>
    <w:rsid w:val="0090623E"/>
    <w:rsid w:val="00907D53"/>
    <w:rsid w:val="0091763B"/>
    <w:rsid w:val="009205C1"/>
    <w:rsid w:val="00927348"/>
    <w:rsid w:val="00927CC8"/>
    <w:rsid w:val="00930A9D"/>
    <w:rsid w:val="00935051"/>
    <w:rsid w:val="00935B03"/>
    <w:rsid w:val="00943A40"/>
    <w:rsid w:val="00952DA4"/>
    <w:rsid w:val="00954B30"/>
    <w:rsid w:val="009570CF"/>
    <w:rsid w:val="009605CB"/>
    <w:rsid w:val="00962BD8"/>
    <w:rsid w:val="00965A2A"/>
    <w:rsid w:val="009672DB"/>
    <w:rsid w:val="00967D52"/>
    <w:rsid w:val="00970132"/>
    <w:rsid w:val="00972FC8"/>
    <w:rsid w:val="009735AD"/>
    <w:rsid w:val="00976F22"/>
    <w:rsid w:val="009770BE"/>
    <w:rsid w:val="00977424"/>
    <w:rsid w:val="00982349"/>
    <w:rsid w:val="00986F2E"/>
    <w:rsid w:val="00991706"/>
    <w:rsid w:val="00991CD0"/>
    <w:rsid w:val="00994C7C"/>
    <w:rsid w:val="00996CC5"/>
    <w:rsid w:val="009A0231"/>
    <w:rsid w:val="009A10F6"/>
    <w:rsid w:val="009A198C"/>
    <w:rsid w:val="009A1BDC"/>
    <w:rsid w:val="009A2B51"/>
    <w:rsid w:val="009A2D24"/>
    <w:rsid w:val="009A2FCE"/>
    <w:rsid w:val="009B01F0"/>
    <w:rsid w:val="009B0FFE"/>
    <w:rsid w:val="009B33B7"/>
    <w:rsid w:val="009B5E99"/>
    <w:rsid w:val="009C1E0E"/>
    <w:rsid w:val="009C56A9"/>
    <w:rsid w:val="009C77F9"/>
    <w:rsid w:val="009D1B27"/>
    <w:rsid w:val="009D3E72"/>
    <w:rsid w:val="009D443D"/>
    <w:rsid w:val="009D523B"/>
    <w:rsid w:val="009D556D"/>
    <w:rsid w:val="009D70FA"/>
    <w:rsid w:val="009E2152"/>
    <w:rsid w:val="009E5CCF"/>
    <w:rsid w:val="009E5DAB"/>
    <w:rsid w:val="009E679D"/>
    <w:rsid w:val="009E759C"/>
    <w:rsid w:val="009F1039"/>
    <w:rsid w:val="009F283C"/>
    <w:rsid w:val="009F3402"/>
    <w:rsid w:val="009F52AB"/>
    <w:rsid w:val="00A037E3"/>
    <w:rsid w:val="00A03C4B"/>
    <w:rsid w:val="00A0442A"/>
    <w:rsid w:val="00A060CB"/>
    <w:rsid w:val="00A11CC6"/>
    <w:rsid w:val="00A125A6"/>
    <w:rsid w:val="00A151B0"/>
    <w:rsid w:val="00A15A14"/>
    <w:rsid w:val="00A21434"/>
    <w:rsid w:val="00A236DD"/>
    <w:rsid w:val="00A250D4"/>
    <w:rsid w:val="00A260B0"/>
    <w:rsid w:val="00A274AA"/>
    <w:rsid w:val="00A3074D"/>
    <w:rsid w:val="00A31409"/>
    <w:rsid w:val="00A3174F"/>
    <w:rsid w:val="00A32FB1"/>
    <w:rsid w:val="00A339BD"/>
    <w:rsid w:val="00A41CFA"/>
    <w:rsid w:val="00A42FEC"/>
    <w:rsid w:val="00A471E2"/>
    <w:rsid w:val="00A50B4E"/>
    <w:rsid w:val="00A50BE5"/>
    <w:rsid w:val="00A548F6"/>
    <w:rsid w:val="00A55674"/>
    <w:rsid w:val="00A62946"/>
    <w:rsid w:val="00A63BF6"/>
    <w:rsid w:val="00A63E13"/>
    <w:rsid w:val="00A64B76"/>
    <w:rsid w:val="00A71499"/>
    <w:rsid w:val="00A72F21"/>
    <w:rsid w:val="00A73219"/>
    <w:rsid w:val="00A73374"/>
    <w:rsid w:val="00A733E6"/>
    <w:rsid w:val="00A75A5B"/>
    <w:rsid w:val="00A81489"/>
    <w:rsid w:val="00A84A88"/>
    <w:rsid w:val="00A84DE4"/>
    <w:rsid w:val="00A86E7F"/>
    <w:rsid w:val="00A9007A"/>
    <w:rsid w:val="00A9454C"/>
    <w:rsid w:val="00AA2121"/>
    <w:rsid w:val="00AB5E65"/>
    <w:rsid w:val="00AC1240"/>
    <w:rsid w:val="00AD29B4"/>
    <w:rsid w:val="00AD7BD4"/>
    <w:rsid w:val="00AE7499"/>
    <w:rsid w:val="00AF63F2"/>
    <w:rsid w:val="00B01950"/>
    <w:rsid w:val="00B0316B"/>
    <w:rsid w:val="00B0557A"/>
    <w:rsid w:val="00B07DD7"/>
    <w:rsid w:val="00B1018F"/>
    <w:rsid w:val="00B12F02"/>
    <w:rsid w:val="00B2429D"/>
    <w:rsid w:val="00B30C8D"/>
    <w:rsid w:val="00B30D97"/>
    <w:rsid w:val="00B31EBB"/>
    <w:rsid w:val="00B44A12"/>
    <w:rsid w:val="00B45BD3"/>
    <w:rsid w:val="00B45D42"/>
    <w:rsid w:val="00B510C6"/>
    <w:rsid w:val="00B5290A"/>
    <w:rsid w:val="00B53218"/>
    <w:rsid w:val="00B53C4C"/>
    <w:rsid w:val="00B60C0A"/>
    <w:rsid w:val="00B630D1"/>
    <w:rsid w:val="00B638E0"/>
    <w:rsid w:val="00B63C66"/>
    <w:rsid w:val="00B65A61"/>
    <w:rsid w:val="00B6679F"/>
    <w:rsid w:val="00B66A65"/>
    <w:rsid w:val="00B724C1"/>
    <w:rsid w:val="00B73D25"/>
    <w:rsid w:val="00B742D8"/>
    <w:rsid w:val="00B747DF"/>
    <w:rsid w:val="00B86936"/>
    <w:rsid w:val="00B86BDB"/>
    <w:rsid w:val="00B92F22"/>
    <w:rsid w:val="00B95458"/>
    <w:rsid w:val="00B95A08"/>
    <w:rsid w:val="00BA4EB8"/>
    <w:rsid w:val="00BA6400"/>
    <w:rsid w:val="00BB0C60"/>
    <w:rsid w:val="00BB5276"/>
    <w:rsid w:val="00BB556F"/>
    <w:rsid w:val="00BB6994"/>
    <w:rsid w:val="00BC0970"/>
    <w:rsid w:val="00BC0D77"/>
    <w:rsid w:val="00BC16A8"/>
    <w:rsid w:val="00BC78C7"/>
    <w:rsid w:val="00BC7996"/>
    <w:rsid w:val="00BD0808"/>
    <w:rsid w:val="00BD3F97"/>
    <w:rsid w:val="00BD530D"/>
    <w:rsid w:val="00BE011E"/>
    <w:rsid w:val="00BE2680"/>
    <w:rsid w:val="00BE3CDC"/>
    <w:rsid w:val="00BE589F"/>
    <w:rsid w:val="00C04C30"/>
    <w:rsid w:val="00C10AAF"/>
    <w:rsid w:val="00C173EA"/>
    <w:rsid w:val="00C32958"/>
    <w:rsid w:val="00C33242"/>
    <w:rsid w:val="00C35CC5"/>
    <w:rsid w:val="00C365FB"/>
    <w:rsid w:val="00C37C57"/>
    <w:rsid w:val="00C40BFC"/>
    <w:rsid w:val="00C40C14"/>
    <w:rsid w:val="00C434A6"/>
    <w:rsid w:val="00C4356A"/>
    <w:rsid w:val="00C463D1"/>
    <w:rsid w:val="00C46575"/>
    <w:rsid w:val="00C47C54"/>
    <w:rsid w:val="00C47E8D"/>
    <w:rsid w:val="00C50C83"/>
    <w:rsid w:val="00C50DE0"/>
    <w:rsid w:val="00C57135"/>
    <w:rsid w:val="00C60A44"/>
    <w:rsid w:val="00C61F32"/>
    <w:rsid w:val="00C62EA9"/>
    <w:rsid w:val="00C64F22"/>
    <w:rsid w:val="00C66477"/>
    <w:rsid w:val="00C676B9"/>
    <w:rsid w:val="00C67DB8"/>
    <w:rsid w:val="00C702D4"/>
    <w:rsid w:val="00C706F5"/>
    <w:rsid w:val="00C74F8D"/>
    <w:rsid w:val="00C8066D"/>
    <w:rsid w:val="00C82F5A"/>
    <w:rsid w:val="00C8570F"/>
    <w:rsid w:val="00C87733"/>
    <w:rsid w:val="00C94F40"/>
    <w:rsid w:val="00C95443"/>
    <w:rsid w:val="00CA02A6"/>
    <w:rsid w:val="00CA13C3"/>
    <w:rsid w:val="00CA1D01"/>
    <w:rsid w:val="00CA59CA"/>
    <w:rsid w:val="00CB2C1E"/>
    <w:rsid w:val="00CB3D34"/>
    <w:rsid w:val="00CC0370"/>
    <w:rsid w:val="00CC363B"/>
    <w:rsid w:val="00CC5FA7"/>
    <w:rsid w:val="00CD2376"/>
    <w:rsid w:val="00CD5B84"/>
    <w:rsid w:val="00CD7FE4"/>
    <w:rsid w:val="00CE0B73"/>
    <w:rsid w:val="00CE4878"/>
    <w:rsid w:val="00CE603E"/>
    <w:rsid w:val="00CF2489"/>
    <w:rsid w:val="00CF2ABC"/>
    <w:rsid w:val="00CF48A0"/>
    <w:rsid w:val="00D03BA7"/>
    <w:rsid w:val="00D06262"/>
    <w:rsid w:val="00D1181A"/>
    <w:rsid w:val="00D13A3D"/>
    <w:rsid w:val="00D140B2"/>
    <w:rsid w:val="00D15448"/>
    <w:rsid w:val="00D15A1B"/>
    <w:rsid w:val="00D16E8E"/>
    <w:rsid w:val="00D20873"/>
    <w:rsid w:val="00D235BC"/>
    <w:rsid w:val="00D24DDF"/>
    <w:rsid w:val="00D2596E"/>
    <w:rsid w:val="00D25E2E"/>
    <w:rsid w:val="00D27C0A"/>
    <w:rsid w:val="00D3053C"/>
    <w:rsid w:val="00D34D01"/>
    <w:rsid w:val="00D35A87"/>
    <w:rsid w:val="00D35FCE"/>
    <w:rsid w:val="00D43FC6"/>
    <w:rsid w:val="00D44D9A"/>
    <w:rsid w:val="00D45C23"/>
    <w:rsid w:val="00D465B8"/>
    <w:rsid w:val="00D53C7F"/>
    <w:rsid w:val="00D572B5"/>
    <w:rsid w:val="00D607AA"/>
    <w:rsid w:val="00D60B3C"/>
    <w:rsid w:val="00D61057"/>
    <w:rsid w:val="00D6353C"/>
    <w:rsid w:val="00D642EB"/>
    <w:rsid w:val="00D67266"/>
    <w:rsid w:val="00D67E49"/>
    <w:rsid w:val="00D70C28"/>
    <w:rsid w:val="00D7386D"/>
    <w:rsid w:val="00D76B1B"/>
    <w:rsid w:val="00D85ABC"/>
    <w:rsid w:val="00D86F25"/>
    <w:rsid w:val="00D9388B"/>
    <w:rsid w:val="00D94042"/>
    <w:rsid w:val="00D94382"/>
    <w:rsid w:val="00D94C5B"/>
    <w:rsid w:val="00D962FD"/>
    <w:rsid w:val="00DA0F98"/>
    <w:rsid w:val="00DA3039"/>
    <w:rsid w:val="00DA54B4"/>
    <w:rsid w:val="00DA5692"/>
    <w:rsid w:val="00DB4070"/>
    <w:rsid w:val="00DB6B9F"/>
    <w:rsid w:val="00DB7E87"/>
    <w:rsid w:val="00DC4534"/>
    <w:rsid w:val="00DC454D"/>
    <w:rsid w:val="00DC70F5"/>
    <w:rsid w:val="00DD14CB"/>
    <w:rsid w:val="00DD15EB"/>
    <w:rsid w:val="00DD38FB"/>
    <w:rsid w:val="00DD59DE"/>
    <w:rsid w:val="00DD70D4"/>
    <w:rsid w:val="00DE3291"/>
    <w:rsid w:val="00DF006E"/>
    <w:rsid w:val="00DF15CF"/>
    <w:rsid w:val="00DF5213"/>
    <w:rsid w:val="00DF68BC"/>
    <w:rsid w:val="00E001DD"/>
    <w:rsid w:val="00E02026"/>
    <w:rsid w:val="00E066EE"/>
    <w:rsid w:val="00E078F2"/>
    <w:rsid w:val="00E114B8"/>
    <w:rsid w:val="00E143B3"/>
    <w:rsid w:val="00E16C05"/>
    <w:rsid w:val="00E20501"/>
    <w:rsid w:val="00E208ED"/>
    <w:rsid w:val="00E21581"/>
    <w:rsid w:val="00E21FCC"/>
    <w:rsid w:val="00E228E7"/>
    <w:rsid w:val="00E22C1A"/>
    <w:rsid w:val="00E23DE3"/>
    <w:rsid w:val="00E24453"/>
    <w:rsid w:val="00E40841"/>
    <w:rsid w:val="00E47CBB"/>
    <w:rsid w:val="00E62984"/>
    <w:rsid w:val="00E6377B"/>
    <w:rsid w:val="00E66876"/>
    <w:rsid w:val="00E67E92"/>
    <w:rsid w:val="00E71A08"/>
    <w:rsid w:val="00E73F2A"/>
    <w:rsid w:val="00E8071C"/>
    <w:rsid w:val="00E8137A"/>
    <w:rsid w:val="00E847B1"/>
    <w:rsid w:val="00E869AE"/>
    <w:rsid w:val="00E86CA0"/>
    <w:rsid w:val="00E920E8"/>
    <w:rsid w:val="00E92903"/>
    <w:rsid w:val="00E9566D"/>
    <w:rsid w:val="00E97842"/>
    <w:rsid w:val="00EA1763"/>
    <w:rsid w:val="00EA267C"/>
    <w:rsid w:val="00EA2945"/>
    <w:rsid w:val="00EA3FE5"/>
    <w:rsid w:val="00EB0899"/>
    <w:rsid w:val="00EB4038"/>
    <w:rsid w:val="00EB40E1"/>
    <w:rsid w:val="00EB59A6"/>
    <w:rsid w:val="00EC13D8"/>
    <w:rsid w:val="00EC21DF"/>
    <w:rsid w:val="00EC2543"/>
    <w:rsid w:val="00EC2E6E"/>
    <w:rsid w:val="00EC4CF0"/>
    <w:rsid w:val="00ED4523"/>
    <w:rsid w:val="00ED4E2E"/>
    <w:rsid w:val="00EE0A49"/>
    <w:rsid w:val="00EE322B"/>
    <w:rsid w:val="00EE76F9"/>
    <w:rsid w:val="00EF0612"/>
    <w:rsid w:val="00EF2BFC"/>
    <w:rsid w:val="00EF3787"/>
    <w:rsid w:val="00F0431F"/>
    <w:rsid w:val="00F0638E"/>
    <w:rsid w:val="00F06D9C"/>
    <w:rsid w:val="00F103F7"/>
    <w:rsid w:val="00F1334F"/>
    <w:rsid w:val="00F15E69"/>
    <w:rsid w:val="00F1691C"/>
    <w:rsid w:val="00F2148B"/>
    <w:rsid w:val="00F24DAB"/>
    <w:rsid w:val="00F34DF1"/>
    <w:rsid w:val="00F41777"/>
    <w:rsid w:val="00F467AF"/>
    <w:rsid w:val="00F46CBA"/>
    <w:rsid w:val="00F47072"/>
    <w:rsid w:val="00F50A23"/>
    <w:rsid w:val="00F53429"/>
    <w:rsid w:val="00F56A13"/>
    <w:rsid w:val="00F614E4"/>
    <w:rsid w:val="00F62883"/>
    <w:rsid w:val="00F65BE7"/>
    <w:rsid w:val="00F6773B"/>
    <w:rsid w:val="00F71285"/>
    <w:rsid w:val="00F71DAA"/>
    <w:rsid w:val="00F80052"/>
    <w:rsid w:val="00F8487B"/>
    <w:rsid w:val="00F8567C"/>
    <w:rsid w:val="00F86941"/>
    <w:rsid w:val="00F913A7"/>
    <w:rsid w:val="00F976CC"/>
    <w:rsid w:val="00FA06C2"/>
    <w:rsid w:val="00FA2FAD"/>
    <w:rsid w:val="00FA3F05"/>
    <w:rsid w:val="00FA5418"/>
    <w:rsid w:val="00FA61FA"/>
    <w:rsid w:val="00FA6DF1"/>
    <w:rsid w:val="00FB5DF2"/>
    <w:rsid w:val="00FB6FBE"/>
    <w:rsid w:val="00FB7B65"/>
    <w:rsid w:val="00FB7E8A"/>
    <w:rsid w:val="00FC0683"/>
    <w:rsid w:val="00FC3438"/>
    <w:rsid w:val="00FC4813"/>
    <w:rsid w:val="00FD277E"/>
    <w:rsid w:val="00FE4773"/>
    <w:rsid w:val="00FF0EEC"/>
    <w:rsid w:val="00FF3E4E"/>
    <w:rsid w:val="00FF4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DCB07"/>
  <w15:docId w15:val="{8C359E0C-C71C-42C2-B62C-BE1DE0DC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34"/>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
    <w:uiPriority w:val="99"/>
    <w:unhideWhenUsed/>
    <w:qFormat/>
    <w:rsid w:val="008E19F3"/>
    <w:pPr>
      <w:widowControl/>
      <w:spacing w:before="100" w:beforeAutospacing="1" w:after="100" w:afterAutospacing="1"/>
      <w:jc w:val="left"/>
    </w:pPr>
    <w:rPr>
      <w:rFonts w:ascii="宋体" w:hAnsi="宋体" w:cs="宋体"/>
      <w:kern w:val="0"/>
      <w:sz w:val="24"/>
    </w:rPr>
  </w:style>
  <w:style w:type="paragraph" w:customStyle="1" w:styleId="pf0">
    <w:name w:val="pf0"/>
    <w:basedOn w:val="a"/>
    <w:rsid w:val="008E19F3"/>
    <w:pPr>
      <w:widowControl/>
      <w:spacing w:before="100" w:beforeAutospacing="1" w:after="100" w:afterAutospacing="1"/>
      <w:jc w:val="left"/>
    </w:pPr>
    <w:rPr>
      <w:rFonts w:ascii="宋体" w:hAnsi="宋体" w:cs="宋体"/>
      <w:kern w:val="0"/>
      <w:sz w:val="24"/>
    </w:rPr>
  </w:style>
  <w:style w:type="character" w:customStyle="1" w:styleId="cf01">
    <w:name w:val="cf01"/>
    <w:basedOn w:val="a0"/>
    <w:rsid w:val="008E19F3"/>
    <w:rPr>
      <w:rFonts w:ascii="Microsoft YaHei UI" w:eastAsia="Microsoft YaHei UI" w:hAnsi="Microsoft YaHei UI" w:hint="eastAsia"/>
      <w:sz w:val="18"/>
      <w:szCs w:val="18"/>
    </w:rPr>
  </w:style>
  <w:style w:type="character" w:customStyle="1" w:styleId="cf11">
    <w:name w:val="cf11"/>
    <w:basedOn w:val="a0"/>
    <w:rsid w:val="008E19F3"/>
    <w:rPr>
      <w:rFonts w:ascii="Microsoft YaHei UI" w:eastAsia="Microsoft YaHei UI" w:hAnsi="Microsoft YaHei UI" w:hint="eastAsia"/>
      <w:b/>
      <w:bCs/>
      <w:sz w:val="18"/>
      <w:szCs w:val="18"/>
    </w:rPr>
  </w:style>
  <w:style w:type="character" w:customStyle="1" w:styleId="cf21">
    <w:name w:val="cf21"/>
    <w:basedOn w:val="a0"/>
    <w:rsid w:val="008E19F3"/>
    <w:rPr>
      <w:rFonts w:ascii="Microsoft YaHei UI" w:eastAsia="Microsoft YaHei UI" w:hAnsi="Microsoft YaHei UI" w:hint="eastAsia"/>
      <w:b/>
      <w:bCs/>
      <w:color w:val="FF0000"/>
      <w:sz w:val="18"/>
      <w:szCs w:val="18"/>
    </w:rPr>
  </w:style>
  <w:style w:type="paragraph" w:customStyle="1" w:styleId="1">
    <w:name w:val="列出段落1"/>
    <w:basedOn w:val="a"/>
    <w:uiPriority w:val="99"/>
    <w:qFormat/>
    <w:rsid w:val="00F15E69"/>
    <w:pPr>
      <w:ind w:firstLineChars="200" w:firstLine="420"/>
    </w:pPr>
  </w:style>
  <w:style w:type="paragraph" w:customStyle="1" w:styleId="10">
    <w:name w:val="列表段落1"/>
    <w:basedOn w:val="a"/>
    <w:rsid w:val="00CA1D01"/>
    <w:pPr>
      <w:widowControl/>
      <w:ind w:firstLineChars="200" w:firstLine="420"/>
      <w:jc w:val="left"/>
    </w:pPr>
    <w:rPr>
      <w:rFonts w:ascii="宋体" w:hAnsi="宋体" w:cs="宋体"/>
      <w:kern w:val="0"/>
      <w:sz w:val="24"/>
    </w:rPr>
  </w:style>
  <w:style w:type="paragraph" w:styleId="af3">
    <w:name w:val="Revision"/>
    <w:hidden/>
    <w:uiPriority w:val="99"/>
    <w:semiHidden/>
    <w:rsid w:val="001D4F0B"/>
    <w:rPr>
      <w:kern w:val="2"/>
      <w:sz w:val="21"/>
      <w:szCs w:val="24"/>
    </w:rPr>
  </w:style>
  <w:style w:type="character" w:styleId="af4">
    <w:name w:val="Placeholder Text"/>
    <w:basedOn w:val="a0"/>
    <w:uiPriority w:val="99"/>
    <w:semiHidden/>
    <w:rsid w:val="00364700"/>
    <w:rPr>
      <w:color w:val="808080"/>
    </w:rPr>
  </w:style>
  <w:style w:type="paragraph" w:styleId="af5">
    <w:name w:val="caption"/>
    <w:basedOn w:val="a"/>
    <w:next w:val="a"/>
    <w:unhideWhenUsed/>
    <w:qFormat/>
    <w:rsid w:val="001B1DE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138544071">
      <w:bodyDiv w:val="1"/>
      <w:marLeft w:val="0"/>
      <w:marRight w:val="0"/>
      <w:marTop w:val="0"/>
      <w:marBottom w:val="0"/>
      <w:divBdr>
        <w:top w:val="none" w:sz="0" w:space="0" w:color="auto"/>
        <w:left w:val="none" w:sz="0" w:space="0" w:color="auto"/>
        <w:bottom w:val="none" w:sz="0" w:space="0" w:color="auto"/>
        <w:right w:val="none" w:sz="0" w:space="0" w:color="auto"/>
      </w:divBdr>
    </w:div>
    <w:div w:id="250160670">
      <w:bodyDiv w:val="1"/>
      <w:marLeft w:val="0"/>
      <w:marRight w:val="0"/>
      <w:marTop w:val="0"/>
      <w:marBottom w:val="0"/>
      <w:divBdr>
        <w:top w:val="none" w:sz="0" w:space="0" w:color="auto"/>
        <w:left w:val="none" w:sz="0" w:space="0" w:color="auto"/>
        <w:bottom w:val="none" w:sz="0" w:space="0" w:color="auto"/>
        <w:right w:val="none" w:sz="0" w:space="0" w:color="auto"/>
      </w:divBdr>
    </w:div>
    <w:div w:id="432825290">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588080798">
      <w:bodyDiv w:val="1"/>
      <w:marLeft w:val="0"/>
      <w:marRight w:val="0"/>
      <w:marTop w:val="0"/>
      <w:marBottom w:val="0"/>
      <w:divBdr>
        <w:top w:val="none" w:sz="0" w:space="0" w:color="auto"/>
        <w:left w:val="none" w:sz="0" w:space="0" w:color="auto"/>
        <w:bottom w:val="none" w:sz="0" w:space="0" w:color="auto"/>
        <w:right w:val="none" w:sz="0" w:space="0" w:color="auto"/>
      </w:divBdr>
    </w:div>
    <w:div w:id="739402661">
      <w:bodyDiv w:val="1"/>
      <w:marLeft w:val="0"/>
      <w:marRight w:val="0"/>
      <w:marTop w:val="0"/>
      <w:marBottom w:val="0"/>
      <w:divBdr>
        <w:top w:val="none" w:sz="0" w:space="0" w:color="auto"/>
        <w:left w:val="none" w:sz="0" w:space="0" w:color="auto"/>
        <w:bottom w:val="none" w:sz="0" w:space="0" w:color="auto"/>
        <w:right w:val="none" w:sz="0" w:space="0" w:color="auto"/>
      </w:divBdr>
    </w:div>
    <w:div w:id="834418661">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79715">
      <w:bodyDiv w:val="1"/>
      <w:marLeft w:val="0"/>
      <w:marRight w:val="0"/>
      <w:marTop w:val="0"/>
      <w:marBottom w:val="0"/>
      <w:divBdr>
        <w:top w:val="none" w:sz="0" w:space="0" w:color="auto"/>
        <w:left w:val="none" w:sz="0" w:space="0" w:color="auto"/>
        <w:bottom w:val="none" w:sz="0" w:space="0" w:color="auto"/>
        <w:right w:val="none" w:sz="0" w:space="0" w:color="auto"/>
      </w:divBdr>
    </w:div>
    <w:div w:id="1424254589">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92217">
      <w:bodyDiv w:val="1"/>
      <w:marLeft w:val="0"/>
      <w:marRight w:val="0"/>
      <w:marTop w:val="0"/>
      <w:marBottom w:val="0"/>
      <w:divBdr>
        <w:top w:val="none" w:sz="0" w:space="0" w:color="auto"/>
        <w:left w:val="none" w:sz="0" w:space="0" w:color="auto"/>
        <w:bottom w:val="none" w:sz="0" w:space="0" w:color="auto"/>
        <w:right w:val="none" w:sz="0" w:space="0" w:color="auto"/>
      </w:divBdr>
    </w:div>
    <w:div w:id="1627615971">
      <w:bodyDiv w:val="1"/>
      <w:marLeft w:val="0"/>
      <w:marRight w:val="0"/>
      <w:marTop w:val="0"/>
      <w:marBottom w:val="0"/>
      <w:divBdr>
        <w:top w:val="none" w:sz="0" w:space="0" w:color="auto"/>
        <w:left w:val="none" w:sz="0" w:space="0" w:color="auto"/>
        <w:bottom w:val="none" w:sz="0" w:space="0" w:color="auto"/>
        <w:right w:val="none" w:sz="0" w:space="0" w:color="auto"/>
      </w:divBdr>
    </w:div>
    <w:div w:id="1825202607">
      <w:bodyDiv w:val="1"/>
      <w:marLeft w:val="0"/>
      <w:marRight w:val="0"/>
      <w:marTop w:val="0"/>
      <w:marBottom w:val="0"/>
      <w:divBdr>
        <w:top w:val="none" w:sz="0" w:space="0" w:color="auto"/>
        <w:left w:val="none" w:sz="0" w:space="0" w:color="auto"/>
        <w:bottom w:val="none" w:sz="0" w:space="0" w:color="auto"/>
        <w:right w:val="none" w:sz="0" w:space="0" w:color="auto"/>
      </w:divBdr>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 w:id="200304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4493D-B65F-4D7A-9B10-08BE6005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9</Pages>
  <Words>1026</Words>
  <Characters>5849</Characters>
  <Application>Microsoft Office Word</Application>
  <DocSecurity>0</DocSecurity>
  <Lines>48</Lines>
  <Paragraphs>13</Paragraphs>
  <ScaleCrop>false</ScaleCrop>
  <Company>patoffice</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JDP</cp:lastModifiedBy>
  <cp:revision>516</cp:revision>
  <cp:lastPrinted>2015-02-02T02:17:00Z</cp:lastPrinted>
  <dcterms:created xsi:type="dcterms:W3CDTF">2012-07-03T02:30:00Z</dcterms:created>
  <dcterms:modified xsi:type="dcterms:W3CDTF">2024-12-27T08:50:00Z</dcterms:modified>
</cp:coreProperties>
</file>